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05E504" w14:textId="77777777" w:rsidR="003B6B13" w:rsidRDefault="003B6B13" w:rsidP="003B6B13">
      <w:pPr>
        <w:pStyle w:val="NormalWeb"/>
        <w:spacing w:line="480" w:lineRule="auto"/>
      </w:pPr>
    </w:p>
    <w:p w14:paraId="66EB706D" w14:textId="77777777" w:rsidR="003B6B13" w:rsidRDefault="003B6B13" w:rsidP="003B6B13">
      <w:pPr>
        <w:pStyle w:val="NormalWeb"/>
        <w:spacing w:line="480" w:lineRule="auto"/>
      </w:pPr>
    </w:p>
    <w:p w14:paraId="61EF7532" w14:textId="3C72F245" w:rsidR="003B6B13" w:rsidRDefault="003B6B13" w:rsidP="003B6B13">
      <w:pPr>
        <w:pStyle w:val="NormalWeb"/>
        <w:spacing w:line="480" w:lineRule="auto"/>
        <w:jc w:val="center"/>
      </w:pPr>
      <w:commentRangeStart w:id="0"/>
      <w:r w:rsidRPr="003B6B13">
        <w:t xml:space="preserve">The </w:t>
      </w:r>
      <w:r w:rsidR="002907EF">
        <w:t>I</w:t>
      </w:r>
      <w:r w:rsidRPr="003B6B13">
        <w:t xml:space="preserve">mpact of the 2020 </w:t>
      </w:r>
      <w:r w:rsidR="002907EF">
        <w:t>U.S. P</w:t>
      </w:r>
      <w:r w:rsidRPr="003B6B13">
        <w:t xml:space="preserve">residential </w:t>
      </w:r>
      <w:r w:rsidR="002907EF">
        <w:t>E</w:t>
      </w:r>
      <w:r w:rsidRPr="003B6B13">
        <w:t xml:space="preserve">lection on the </w:t>
      </w:r>
      <w:r w:rsidR="002907EF">
        <w:t>M</w:t>
      </w:r>
      <w:r w:rsidRPr="003B6B13">
        <w:t xml:space="preserve">ental </w:t>
      </w:r>
      <w:r w:rsidR="002907EF">
        <w:t>H</w:t>
      </w:r>
      <w:r w:rsidRPr="003B6B13">
        <w:t>ealth of Hispanics</w:t>
      </w:r>
      <w:commentRangeEnd w:id="0"/>
      <w:r w:rsidR="00A07B91">
        <w:rPr>
          <w:rStyle w:val="CommentReference"/>
          <w:rFonts w:asciiTheme="minorHAnsi" w:eastAsiaTheme="minorHAnsi" w:hAnsiTheme="minorHAnsi" w:cstheme="minorBidi"/>
        </w:rPr>
        <w:commentReference w:id="0"/>
      </w:r>
    </w:p>
    <w:p w14:paraId="6045D232" w14:textId="77777777" w:rsidR="003B6B13" w:rsidRPr="003B6B13" w:rsidRDefault="003B6B13" w:rsidP="003B6B13">
      <w:pPr>
        <w:pStyle w:val="NormalWeb"/>
        <w:spacing w:line="480" w:lineRule="auto"/>
        <w:jc w:val="center"/>
      </w:pPr>
    </w:p>
    <w:p w14:paraId="17AA66AC" w14:textId="77777777" w:rsidR="003B6B13" w:rsidRPr="003B6B13" w:rsidRDefault="003B6B13" w:rsidP="003B6B13">
      <w:pPr>
        <w:pStyle w:val="NormalWeb"/>
        <w:spacing w:line="480" w:lineRule="auto"/>
        <w:jc w:val="center"/>
      </w:pPr>
      <w:r w:rsidRPr="003B6B13">
        <w:t>Hannah I. Volpert-Esmond</w:t>
      </w:r>
    </w:p>
    <w:p w14:paraId="3582784E" w14:textId="77777777" w:rsidR="003B6B13" w:rsidRPr="003B6B13" w:rsidRDefault="003B6B13" w:rsidP="003B6B13">
      <w:pPr>
        <w:pStyle w:val="NormalWeb"/>
        <w:spacing w:line="480" w:lineRule="auto"/>
        <w:jc w:val="center"/>
      </w:pPr>
      <w:commentRangeStart w:id="1"/>
      <w:r w:rsidRPr="003B6B13">
        <w:t>Angel Huerta</w:t>
      </w:r>
      <w:commentRangeEnd w:id="1"/>
      <w:r w:rsidR="00A07B91">
        <w:rPr>
          <w:rStyle w:val="CommentReference"/>
          <w:rFonts w:asciiTheme="minorHAnsi" w:eastAsiaTheme="minorHAnsi" w:hAnsiTheme="minorHAnsi" w:cstheme="minorBidi"/>
        </w:rPr>
        <w:commentReference w:id="1"/>
      </w:r>
    </w:p>
    <w:p w14:paraId="7C729AC3" w14:textId="350D766D" w:rsidR="003B6B13" w:rsidRPr="003B6B13" w:rsidRDefault="003B6B13" w:rsidP="003B6B13">
      <w:pPr>
        <w:pStyle w:val="NormalWeb"/>
        <w:spacing w:line="480" w:lineRule="auto"/>
        <w:jc w:val="center"/>
      </w:pPr>
      <w:r w:rsidRPr="003B6B13">
        <w:t>Angel D. Armenta</w:t>
      </w:r>
    </w:p>
    <w:p w14:paraId="77594AB9" w14:textId="345D0E21" w:rsidR="00620E0A" w:rsidRPr="003B6B13" w:rsidRDefault="00B00C24" w:rsidP="003B6B13">
      <w:pPr>
        <w:spacing w:line="480" w:lineRule="auto"/>
        <w:jc w:val="center"/>
        <w:rPr>
          <w:rFonts w:ascii="Times New Roman" w:hAnsi="Times New Roman" w:cs="Times New Roman"/>
        </w:rPr>
      </w:pPr>
    </w:p>
    <w:p w14:paraId="70F3E98B" w14:textId="5853665E" w:rsidR="003B6B13" w:rsidRPr="003B6B13" w:rsidRDefault="003B6B13" w:rsidP="003B6B13">
      <w:pPr>
        <w:spacing w:line="480" w:lineRule="auto"/>
        <w:jc w:val="center"/>
        <w:rPr>
          <w:rFonts w:ascii="Times New Roman" w:hAnsi="Times New Roman" w:cs="Times New Roman"/>
        </w:rPr>
      </w:pPr>
    </w:p>
    <w:p w14:paraId="0A8F920D" w14:textId="77777777" w:rsidR="003B6B13" w:rsidRPr="003B6B13" w:rsidRDefault="003B6B13" w:rsidP="00063163">
      <w:pPr>
        <w:spacing w:line="480" w:lineRule="auto"/>
        <w:jc w:val="center"/>
        <w:rPr>
          <w:rFonts w:ascii="Times New Roman" w:hAnsi="Times New Roman" w:cs="Times New Roman"/>
          <w:color w:val="222A35" w:themeColor="text2" w:themeShade="80"/>
        </w:rPr>
      </w:pPr>
      <w:r w:rsidRPr="003B6B13">
        <w:rPr>
          <w:rFonts w:ascii="Times New Roman" w:hAnsi="Times New Roman" w:cs="Times New Roman"/>
          <w:color w:val="222A35" w:themeColor="text2" w:themeShade="80"/>
        </w:rPr>
        <w:t>Department of Psychology, University of Texas at El Paso, El Paso, TX 79968, USA.</w:t>
      </w:r>
    </w:p>
    <w:p w14:paraId="128AFB25" w14:textId="40E2B42B" w:rsidR="003B6B13" w:rsidRPr="003B6B13" w:rsidRDefault="003B6B13" w:rsidP="003B6B13">
      <w:pPr>
        <w:spacing w:line="480" w:lineRule="auto"/>
        <w:jc w:val="center"/>
        <w:rPr>
          <w:rFonts w:ascii="Times New Roman" w:hAnsi="Times New Roman" w:cs="Times New Roman"/>
        </w:rPr>
      </w:pPr>
    </w:p>
    <w:p w14:paraId="5426BF58" w14:textId="01181F59" w:rsidR="003B6B13" w:rsidRPr="003B6B13" w:rsidRDefault="003B6B13" w:rsidP="003B6B13">
      <w:pPr>
        <w:spacing w:line="480" w:lineRule="auto"/>
        <w:jc w:val="center"/>
        <w:rPr>
          <w:rFonts w:ascii="Times New Roman" w:hAnsi="Times New Roman" w:cs="Times New Roman"/>
        </w:rPr>
      </w:pPr>
    </w:p>
    <w:p w14:paraId="157743F8" w14:textId="1B774223" w:rsidR="003B6B13" w:rsidRPr="003B6B13" w:rsidRDefault="003B6B13" w:rsidP="003B6B13">
      <w:pPr>
        <w:spacing w:line="480" w:lineRule="auto"/>
        <w:jc w:val="center"/>
        <w:rPr>
          <w:rFonts w:ascii="Times New Roman" w:hAnsi="Times New Roman" w:cs="Times New Roman"/>
        </w:rPr>
      </w:pPr>
    </w:p>
    <w:p w14:paraId="655D3CBE" w14:textId="77777777" w:rsidR="00063163" w:rsidRDefault="003B6B13" w:rsidP="00063163">
      <w:pPr>
        <w:spacing w:line="480" w:lineRule="auto"/>
        <w:rPr>
          <w:rFonts w:ascii="Times New Roman" w:hAnsi="Times New Roman" w:cs="Times New Roman"/>
          <w:color w:val="222A35" w:themeColor="text2" w:themeShade="80"/>
        </w:rPr>
      </w:pPr>
      <w:r w:rsidRPr="003B6B13">
        <w:rPr>
          <w:rFonts w:ascii="Times New Roman" w:hAnsi="Times New Roman" w:cs="Times New Roman"/>
          <w:color w:val="222A35" w:themeColor="text2" w:themeShade="80"/>
        </w:rPr>
        <w:t xml:space="preserve">Correspondence concerning this article should be directed to Hannah I. Volpert-Esmond. </w:t>
      </w:r>
    </w:p>
    <w:p w14:paraId="74ACB7DD" w14:textId="579AB6A2" w:rsidR="003B6B13" w:rsidRPr="003B6B13" w:rsidRDefault="003B6B13" w:rsidP="00063163">
      <w:pPr>
        <w:spacing w:line="480" w:lineRule="auto"/>
        <w:rPr>
          <w:rFonts w:ascii="Times New Roman" w:hAnsi="Times New Roman" w:cs="Times New Roman"/>
          <w:color w:val="222A35" w:themeColor="text2" w:themeShade="80"/>
        </w:rPr>
      </w:pPr>
      <w:r w:rsidRPr="003B6B13">
        <w:rPr>
          <w:rFonts w:ascii="Times New Roman" w:hAnsi="Times New Roman" w:cs="Times New Roman"/>
          <w:color w:val="222A35" w:themeColor="text2" w:themeShade="80"/>
        </w:rPr>
        <w:t xml:space="preserve">Email: hivolpertes@utep.edu. </w:t>
      </w:r>
    </w:p>
    <w:p w14:paraId="4930EACE" w14:textId="4A262BCC" w:rsidR="003B6B13" w:rsidRDefault="003B6B13">
      <w:pPr>
        <w:rPr>
          <w:rFonts w:ascii="Times New Roman" w:hAnsi="Times New Roman" w:cs="Times New Roman"/>
        </w:rPr>
      </w:pPr>
      <w:r>
        <w:rPr>
          <w:rFonts w:ascii="Times New Roman" w:hAnsi="Times New Roman" w:cs="Times New Roman"/>
        </w:rPr>
        <w:br w:type="page"/>
      </w:r>
    </w:p>
    <w:p w14:paraId="356B2087" w14:textId="72D9FE3E" w:rsidR="003B6B13" w:rsidRDefault="003B6B13" w:rsidP="003B6B13">
      <w:pPr>
        <w:spacing w:line="480" w:lineRule="auto"/>
        <w:jc w:val="center"/>
        <w:rPr>
          <w:rFonts w:ascii="Times New Roman" w:hAnsi="Times New Roman" w:cs="Times New Roman"/>
        </w:rPr>
      </w:pPr>
      <w:r>
        <w:rPr>
          <w:rFonts w:ascii="Times New Roman" w:hAnsi="Times New Roman" w:cs="Times New Roman"/>
        </w:rPr>
        <w:lastRenderedPageBreak/>
        <w:t>Abstract</w:t>
      </w:r>
    </w:p>
    <w:p w14:paraId="2FFB936D" w14:textId="61537CA9" w:rsidR="003B6B13" w:rsidRDefault="003B6B13" w:rsidP="003B6B13">
      <w:pPr>
        <w:spacing w:line="480" w:lineRule="auto"/>
        <w:rPr>
          <w:rFonts w:ascii="Times New Roman" w:hAnsi="Times New Roman" w:cs="Times New Roman"/>
        </w:rPr>
      </w:pPr>
    </w:p>
    <w:p w14:paraId="5AE244D9" w14:textId="3578106D" w:rsidR="003B6B13" w:rsidRDefault="003B6B13">
      <w:pPr>
        <w:rPr>
          <w:rFonts w:ascii="Times New Roman" w:hAnsi="Times New Roman" w:cs="Times New Roman"/>
        </w:rPr>
      </w:pPr>
      <w:r>
        <w:rPr>
          <w:rFonts w:ascii="Times New Roman" w:hAnsi="Times New Roman" w:cs="Times New Roman"/>
        </w:rPr>
        <w:br w:type="page"/>
      </w:r>
    </w:p>
    <w:p w14:paraId="5A1AE609" w14:textId="1FE2D660" w:rsidR="003B6B13" w:rsidRDefault="003B6B13" w:rsidP="003B6B13">
      <w:pPr>
        <w:spacing w:line="480" w:lineRule="auto"/>
        <w:jc w:val="center"/>
        <w:rPr>
          <w:rFonts w:ascii="Times New Roman" w:hAnsi="Times New Roman" w:cs="Times New Roman"/>
        </w:rPr>
      </w:pPr>
      <w:commentRangeStart w:id="2"/>
      <w:r>
        <w:rPr>
          <w:rFonts w:ascii="Times New Roman" w:hAnsi="Times New Roman" w:cs="Times New Roman"/>
        </w:rPr>
        <w:lastRenderedPageBreak/>
        <w:t>Introduction</w:t>
      </w:r>
      <w:commentRangeEnd w:id="2"/>
      <w:r w:rsidR="00EF4D19">
        <w:rPr>
          <w:rStyle w:val="CommentReference"/>
        </w:rPr>
        <w:commentReference w:id="2"/>
      </w:r>
    </w:p>
    <w:p w14:paraId="7EF43C97" w14:textId="08929EEC" w:rsidR="007C0E66" w:rsidRDefault="007C0E66" w:rsidP="007C0E66">
      <w:pPr>
        <w:spacing w:line="480" w:lineRule="auto"/>
        <w:rPr>
          <w:rFonts w:ascii="Times New Roman" w:hAnsi="Times New Roman" w:cs="Times New Roman"/>
        </w:rPr>
      </w:pPr>
      <w:r>
        <w:rPr>
          <w:rFonts w:ascii="Times New Roman" w:hAnsi="Times New Roman" w:cs="Times New Roman"/>
        </w:rPr>
        <w:t xml:space="preserve">Elections </w:t>
      </w:r>
      <w:r w:rsidR="00D72CCA">
        <w:rPr>
          <w:rFonts w:ascii="Times New Roman" w:hAnsi="Times New Roman" w:cs="Times New Roman"/>
        </w:rPr>
        <w:t xml:space="preserve">can be </w:t>
      </w:r>
      <w:r>
        <w:rPr>
          <w:rFonts w:ascii="Times New Roman" w:hAnsi="Times New Roman" w:cs="Times New Roman"/>
        </w:rPr>
        <w:t xml:space="preserve">stressful, particularly for those who </w:t>
      </w:r>
      <w:r w:rsidR="00B13921">
        <w:rPr>
          <w:rFonts w:ascii="Times New Roman" w:hAnsi="Times New Roman" w:cs="Times New Roman"/>
        </w:rPr>
        <w:t>are</w:t>
      </w:r>
      <w:r>
        <w:rPr>
          <w:rFonts w:ascii="Times New Roman" w:hAnsi="Times New Roman" w:cs="Times New Roman"/>
        </w:rPr>
        <w:t xml:space="preserve"> </w:t>
      </w:r>
      <w:r w:rsidR="00066565">
        <w:rPr>
          <w:rFonts w:ascii="Times New Roman" w:hAnsi="Times New Roman" w:cs="Times New Roman"/>
        </w:rPr>
        <w:t xml:space="preserve">especially </w:t>
      </w:r>
      <w:r>
        <w:rPr>
          <w:rFonts w:ascii="Times New Roman" w:hAnsi="Times New Roman" w:cs="Times New Roman"/>
        </w:rPr>
        <w:t xml:space="preserve">impacted by </w:t>
      </w:r>
      <w:r w:rsidR="00D72CCA">
        <w:rPr>
          <w:rFonts w:ascii="Times New Roman" w:hAnsi="Times New Roman" w:cs="Times New Roman"/>
        </w:rPr>
        <w:t xml:space="preserve">the outcome and resulting </w:t>
      </w:r>
      <w:r>
        <w:rPr>
          <w:rFonts w:ascii="Times New Roman" w:hAnsi="Times New Roman" w:cs="Times New Roman"/>
        </w:rPr>
        <w:t>policy changes</w:t>
      </w:r>
      <w:r w:rsidR="00D72CCA">
        <w:rPr>
          <w:rFonts w:ascii="Times New Roman" w:hAnsi="Times New Roman" w:cs="Times New Roman"/>
        </w:rPr>
        <w:t xml:space="preserve"> (Williams &amp; Medlock, 2017</w:t>
      </w:r>
      <w:r w:rsidR="00101A54">
        <w:rPr>
          <w:rFonts w:ascii="Times New Roman" w:hAnsi="Times New Roman" w:cs="Times New Roman"/>
        </w:rPr>
        <w:t xml:space="preserve">; </w:t>
      </w:r>
      <w:proofErr w:type="spellStart"/>
      <w:r w:rsidR="00101A54">
        <w:rPr>
          <w:rFonts w:ascii="Times New Roman" w:hAnsi="Times New Roman" w:cs="Times New Roman"/>
        </w:rPr>
        <w:t>Zeiders</w:t>
      </w:r>
      <w:proofErr w:type="spellEnd"/>
      <w:r w:rsidR="00101A54">
        <w:rPr>
          <w:rFonts w:ascii="Times New Roman" w:hAnsi="Times New Roman" w:cs="Times New Roman"/>
        </w:rPr>
        <w:t>, Nair, Hoyt et al., 2019</w:t>
      </w:r>
      <w:r w:rsidR="00D72CCA">
        <w:rPr>
          <w:rFonts w:ascii="Times New Roman" w:hAnsi="Times New Roman" w:cs="Times New Roman"/>
        </w:rPr>
        <w:t>)</w:t>
      </w:r>
      <w:r>
        <w:rPr>
          <w:rFonts w:ascii="Times New Roman" w:hAnsi="Times New Roman" w:cs="Times New Roman"/>
        </w:rPr>
        <w:t xml:space="preserve">. The 2020 U.S. presidential election </w:t>
      </w:r>
      <w:r w:rsidR="00D72CCA">
        <w:rPr>
          <w:rFonts w:ascii="Times New Roman" w:hAnsi="Times New Roman" w:cs="Times New Roman"/>
        </w:rPr>
        <w:t xml:space="preserve">in particular was stressful for many, as </w:t>
      </w:r>
      <w:r w:rsidR="00B13921">
        <w:rPr>
          <w:rFonts w:ascii="Times New Roman" w:hAnsi="Times New Roman" w:cs="Times New Roman"/>
        </w:rPr>
        <w:t>there was</w:t>
      </w:r>
      <w:r>
        <w:rPr>
          <w:rFonts w:ascii="Times New Roman" w:hAnsi="Times New Roman" w:cs="Times New Roman"/>
        </w:rPr>
        <w:t xml:space="preserve"> a possibility </w:t>
      </w:r>
      <w:r w:rsidR="00B13921">
        <w:rPr>
          <w:rFonts w:ascii="Times New Roman" w:hAnsi="Times New Roman" w:cs="Times New Roman"/>
        </w:rPr>
        <w:t xml:space="preserve">of </w:t>
      </w:r>
      <w:r>
        <w:rPr>
          <w:rFonts w:ascii="Times New Roman" w:hAnsi="Times New Roman" w:cs="Times New Roman"/>
        </w:rPr>
        <w:t>the re-election of the incumbent Donald Trump, whose campaign rhetoric in 2016 heavily featured immigration and denigration towards Mexico and Mexican-Americans, including emphasis on “Building the wall” and “making Mexico pay for it”</w:t>
      </w:r>
      <w:r w:rsidR="00D72CCA">
        <w:rPr>
          <w:rFonts w:ascii="Times New Roman" w:hAnsi="Times New Roman" w:cs="Times New Roman"/>
        </w:rPr>
        <w:t xml:space="preserve"> (</w:t>
      </w:r>
      <w:commentRangeStart w:id="3"/>
      <w:r w:rsidR="00D72CCA">
        <w:rPr>
          <w:rFonts w:ascii="Times New Roman" w:hAnsi="Times New Roman" w:cs="Times New Roman"/>
        </w:rPr>
        <w:t>CITE</w:t>
      </w:r>
      <w:commentRangeEnd w:id="3"/>
      <w:r w:rsidR="00D72CCA">
        <w:rPr>
          <w:rStyle w:val="CommentReference"/>
        </w:rPr>
        <w:commentReference w:id="3"/>
      </w:r>
      <w:r w:rsidR="00D72CCA">
        <w:rPr>
          <w:rFonts w:ascii="Times New Roman" w:hAnsi="Times New Roman" w:cs="Times New Roman"/>
        </w:rPr>
        <w:t>)</w:t>
      </w:r>
      <w:r>
        <w:rPr>
          <w:rFonts w:ascii="Times New Roman" w:hAnsi="Times New Roman" w:cs="Times New Roman"/>
        </w:rPr>
        <w:t xml:space="preserve">. </w:t>
      </w:r>
      <w:r w:rsidR="00D72CCA">
        <w:rPr>
          <w:rFonts w:ascii="Times New Roman" w:hAnsi="Times New Roman" w:cs="Times New Roman"/>
        </w:rPr>
        <w:t xml:space="preserve">Following Trump’s </w:t>
      </w:r>
      <w:r>
        <w:rPr>
          <w:rFonts w:ascii="Times New Roman" w:hAnsi="Times New Roman" w:cs="Times New Roman"/>
        </w:rPr>
        <w:t>election in 2016</w:t>
      </w:r>
      <w:r w:rsidR="00D72CCA">
        <w:rPr>
          <w:rFonts w:ascii="Times New Roman" w:hAnsi="Times New Roman" w:cs="Times New Roman"/>
        </w:rPr>
        <w:t>, hate crimes and hostility towards people from racial/ethnic minority groups, immigrants, and Muslims increased significantly (</w:t>
      </w:r>
      <w:commentRangeStart w:id="4"/>
      <w:r w:rsidR="00D72CCA">
        <w:rPr>
          <w:rFonts w:ascii="Times New Roman" w:hAnsi="Times New Roman" w:cs="Times New Roman"/>
        </w:rPr>
        <w:t>CITE</w:t>
      </w:r>
      <w:commentRangeEnd w:id="4"/>
      <w:r w:rsidR="00D72CCA">
        <w:rPr>
          <w:rStyle w:val="CommentReference"/>
        </w:rPr>
        <w:commentReference w:id="4"/>
      </w:r>
      <w:r w:rsidR="00D72CCA">
        <w:rPr>
          <w:rFonts w:ascii="Times New Roman" w:hAnsi="Times New Roman" w:cs="Times New Roman"/>
        </w:rPr>
        <w:t>)</w:t>
      </w:r>
      <w:r w:rsidR="00101A54">
        <w:rPr>
          <w:rFonts w:ascii="Times New Roman" w:hAnsi="Times New Roman" w:cs="Times New Roman"/>
        </w:rPr>
        <w:t xml:space="preserve">, contributing to feelings of anxiety, stress, and fear </w:t>
      </w:r>
      <w:r w:rsidR="002D0D62">
        <w:rPr>
          <w:rFonts w:ascii="Times New Roman" w:hAnsi="Times New Roman" w:cs="Times New Roman"/>
        </w:rPr>
        <w:t xml:space="preserve">among individuals targeted </w:t>
      </w:r>
      <w:r w:rsidR="00101A54">
        <w:rPr>
          <w:rFonts w:ascii="Times New Roman" w:hAnsi="Times New Roman" w:cs="Times New Roman"/>
        </w:rPr>
        <w:t>(</w:t>
      </w:r>
      <w:commentRangeStart w:id="5"/>
      <w:r w:rsidR="00101A54">
        <w:rPr>
          <w:rFonts w:ascii="Times New Roman" w:hAnsi="Times New Roman" w:cs="Times New Roman"/>
        </w:rPr>
        <w:t>CITE</w:t>
      </w:r>
      <w:commentRangeEnd w:id="5"/>
      <w:r w:rsidR="00101A54">
        <w:rPr>
          <w:rStyle w:val="CommentReference"/>
        </w:rPr>
        <w:commentReference w:id="5"/>
      </w:r>
      <w:r w:rsidR="00101A54">
        <w:rPr>
          <w:rFonts w:ascii="Times New Roman" w:hAnsi="Times New Roman" w:cs="Times New Roman"/>
        </w:rPr>
        <w:t>)</w:t>
      </w:r>
      <w:r>
        <w:rPr>
          <w:rFonts w:ascii="Times New Roman" w:hAnsi="Times New Roman" w:cs="Times New Roman"/>
        </w:rPr>
        <w:t xml:space="preserve">. </w:t>
      </w:r>
      <w:r w:rsidR="00101A54">
        <w:rPr>
          <w:rFonts w:ascii="Times New Roman" w:hAnsi="Times New Roman" w:cs="Times New Roman"/>
        </w:rPr>
        <w:t>Anti-immigration policies were additionally enacted, affecting the lives and livelihood of immigrants and their communities (</w:t>
      </w:r>
      <w:commentRangeStart w:id="6"/>
      <w:r w:rsidR="00101A54">
        <w:rPr>
          <w:rFonts w:ascii="Times New Roman" w:hAnsi="Times New Roman" w:cs="Times New Roman"/>
        </w:rPr>
        <w:t>CITE</w:t>
      </w:r>
      <w:commentRangeEnd w:id="6"/>
      <w:r w:rsidR="00101A54">
        <w:rPr>
          <w:rStyle w:val="CommentReference"/>
        </w:rPr>
        <w:commentReference w:id="6"/>
      </w:r>
      <w:r w:rsidR="00101A54">
        <w:rPr>
          <w:rFonts w:ascii="Times New Roman" w:hAnsi="Times New Roman" w:cs="Times New Roman"/>
        </w:rPr>
        <w:t xml:space="preserve">). Given the impact the election of Trump </w:t>
      </w:r>
      <w:r w:rsidR="002D0D62">
        <w:rPr>
          <w:rFonts w:ascii="Times New Roman" w:hAnsi="Times New Roman" w:cs="Times New Roman"/>
        </w:rPr>
        <w:t xml:space="preserve">in 2016 </w:t>
      </w:r>
      <w:r w:rsidR="00101A54">
        <w:rPr>
          <w:rFonts w:ascii="Times New Roman" w:hAnsi="Times New Roman" w:cs="Times New Roman"/>
        </w:rPr>
        <w:t xml:space="preserve">on the health and wellbeing of Latinos and Mexican-Americans in the U.S., </w:t>
      </w:r>
      <w:r>
        <w:rPr>
          <w:rFonts w:ascii="Times New Roman" w:hAnsi="Times New Roman" w:cs="Times New Roman"/>
        </w:rPr>
        <w:t>the current study examine</w:t>
      </w:r>
      <w:r w:rsidR="00101A54">
        <w:rPr>
          <w:rFonts w:ascii="Times New Roman" w:hAnsi="Times New Roman" w:cs="Times New Roman"/>
        </w:rPr>
        <w:t>d</w:t>
      </w:r>
      <w:r>
        <w:rPr>
          <w:rFonts w:ascii="Times New Roman" w:hAnsi="Times New Roman" w:cs="Times New Roman"/>
        </w:rPr>
        <w:t xml:space="preserve"> </w:t>
      </w:r>
      <w:r w:rsidR="002D0D62">
        <w:rPr>
          <w:rFonts w:ascii="Times New Roman" w:hAnsi="Times New Roman" w:cs="Times New Roman"/>
        </w:rPr>
        <w:t>how the 2020 presidential election (and the possibility of Trump’s re-election) affected daily affect and mental health among Latinos/Hispanics, specifically focusing on anticipatory processes leading up to the election</w:t>
      </w:r>
      <w:r>
        <w:rPr>
          <w:rFonts w:ascii="Times New Roman" w:hAnsi="Times New Roman" w:cs="Times New Roman"/>
        </w:rPr>
        <w:t>.</w:t>
      </w:r>
    </w:p>
    <w:p w14:paraId="7AC55E85" w14:textId="5F38D5FE" w:rsidR="007C0E66" w:rsidRPr="0027371D" w:rsidRDefault="007C0E66" w:rsidP="007C0E66">
      <w:pPr>
        <w:spacing w:line="480" w:lineRule="auto"/>
        <w:rPr>
          <w:rFonts w:ascii="Times New Roman" w:hAnsi="Times New Roman" w:cs="Times New Roman"/>
          <w:b/>
          <w:bCs/>
        </w:rPr>
      </w:pPr>
      <w:r w:rsidRPr="0027371D">
        <w:rPr>
          <w:rFonts w:ascii="Times New Roman" w:hAnsi="Times New Roman" w:cs="Times New Roman"/>
          <w:b/>
          <w:bCs/>
        </w:rPr>
        <w:t xml:space="preserve">Impact of elections </w:t>
      </w:r>
      <w:r w:rsidR="00F1713A">
        <w:rPr>
          <w:rFonts w:ascii="Times New Roman" w:hAnsi="Times New Roman" w:cs="Times New Roman"/>
          <w:b/>
          <w:bCs/>
        </w:rPr>
        <w:t>and policy on individu</w:t>
      </w:r>
      <w:r w:rsidRPr="0027371D">
        <w:rPr>
          <w:rFonts w:ascii="Times New Roman" w:hAnsi="Times New Roman" w:cs="Times New Roman"/>
          <w:b/>
          <w:bCs/>
        </w:rPr>
        <w:t>als</w:t>
      </w:r>
    </w:p>
    <w:p w14:paraId="00C8034A" w14:textId="0CB4AE59" w:rsidR="007C0E66" w:rsidRDefault="007C0E66" w:rsidP="007C0E66">
      <w:pPr>
        <w:spacing w:line="480" w:lineRule="auto"/>
        <w:rPr>
          <w:rFonts w:ascii="Times New Roman" w:hAnsi="Times New Roman" w:cs="Times New Roman"/>
        </w:rPr>
      </w:pPr>
      <w:r>
        <w:rPr>
          <w:rFonts w:ascii="Times New Roman" w:hAnsi="Times New Roman" w:cs="Times New Roman"/>
        </w:rPr>
        <w:tab/>
        <w:t>Macrolevel factors impact the health</w:t>
      </w:r>
      <w:r w:rsidR="00A32538">
        <w:rPr>
          <w:rFonts w:ascii="Times New Roman" w:hAnsi="Times New Roman" w:cs="Times New Roman"/>
        </w:rPr>
        <w:t>,</w:t>
      </w:r>
      <w:r>
        <w:rPr>
          <w:rFonts w:ascii="Times New Roman" w:hAnsi="Times New Roman" w:cs="Times New Roman"/>
        </w:rPr>
        <w:t xml:space="preserve"> wellbeing</w:t>
      </w:r>
      <w:r w:rsidR="00A32538">
        <w:rPr>
          <w:rFonts w:ascii="Times New Roman" w:hAnsi="Times New Roman" w:cs="Times New Roman"/>
        </w:rPr>
        <w:t>, and development</w:t>
      </w:r>
      <w:r>
        <w:rPr>
          <w:rFonts w:ascii="Times New Roman" w:hAnsi="Times New Roman" w:cs="Times New Roman"/>
        </w:rPr>
        <w:t xml:space="preserve"> of individuals</w:t>
      </w:r>
      <w:r w:rsidR="00A32538">
        <w:rPr>
          <w:rFonts w:ascii="Times New Roman" w:hAnsi="Times New Roman" w:cs="Times New Roman"/>
        </w:rPr>
        <w:t xml:space="preserve">, as highlighted by the bioecological </w:t>
      </w:r>
      <w:r w:rsidR="00F2607B">
        <w:rPr>
          <w:rFonts w:ascii="Times New Roman" w:hAnsi="Times New Roman" w:cs="Times New Roman"/>
        </w:rPr>
        <w:t>theory</w:t>
      </w:r>
      <w:r w:rsidR="00A32538">
        <w:rPr>
          <w:rFonts w:ascii="Times New Roman" w:hAnsi="Times New Roman" w:cs="Times New Roman"/>
        </w:rPr>
        <w:t xml:space="preserve"> of human development (</w:t>
      </w:r>
      <w:r w:rsidR="00F2607B">
        <w:rPr>
          <w:rFonts w:ascii="Times New Roman" w:hAnsi="Times New Roman" w:cs="Times New Roman"/>
        </w:rPr>
        <w:t xml:space="preserve">Bronfenbrenner, 1979; </w:t>
      </w:r>
      <w:r w:rsidR="00A32538">
        <w:rPr>
          <w:rFonts w:ascii="Times New Roman" w:hAnsi="Times New Roman" w:cs="Times New Roman"/>
        </w:rPr>
        <w:t>Bronfen</w:t>
      </w:r>
      <w:r w:rsidR="00F2607B">
        <w:rPr>
          <w:rFonts w:ascii="Times New Roman" w:hAnsi="Times New Roman" w:cs="Times New Roman"/>
        </w:rPr>
        <w:t>brenner &amp; Morris, 1998)</w:t>
      </w:r>
      <w:r w:rsidR="00522DC0">
        <w:rPr>
          <w:rFonts w:ascii="Times New Roman" w:hAnsi="Times New Roman" w:cs="Times New Roman"/>
        </w:rPr>
        <w:t xml:space="preserve"> and other studies showing the influence of macrolevel factors on individuals’ wellbeing and mental health</w:t>
      </w:r>
      <w:r w:rsidR="002D0D62">
        <w:rPr>
          <w:rFonts w:ascii="Times New Roman" w:hAnsi="Times New Roman" w:cs="Times New Roman"/>
        </w:rPr>
        <w:t xml:space="preserve"> </w:t>
      </w:r>
      <w:r w:rsidR="00522DC0">
        <w:rPr>
          <w:rFonts w:ascii="Times New Roman" w:hAnsi="Times New Roman" w:cs="Times New Roman"/>
        </w:rPr>
        <w:t>(</w:t>
      </w:r>
      <w:commentRangeStart w:id="7"/>
      <w:r w:rsidR="00522DC0">
        <w:rPr>
          <w:rFonts w:ascii="Times New Roman" w:hAnsi="Times New Roman" w:cs="Times New Roman"/>
        </w:rPr>
        <w:t>CITE</w:t>
      </w:r>
      <w:commentRangeEnd w:id="7"/>
      <w:r w:rsidR="00522DC0">
        <w:rPr>
          <w:rStyle w:val="CommentReference"/>
        </w:rPr>
        <w:commentReference w:id="7"/>
      </w:r>
      <w:r w:rsidR="00522DC0">
        <w:rPr>
          <w:rFonts w:ascii="Times New Roman" w:hAnsi="Times New Roman" w:cs="Times New Roman"/>
        </w:rPr>
        <w:t>).</w:t>
      </w:r>
      <w:r>
        <w:rPr>
          <w:rFonts w:ascii="Times New Roman" w:hAnsi="Times New Roman" w:cs="Times New Roman"/>
        </w:rPr>
        <w:t xml:space="preserve"> </w:t>
      </w:r>
      <w:r w:rsidR="002D0D62">
        <w:rPr>
          <w:rFonts w:ascii="Times New Roman" w:hAnsi="Times New Roman" w:cs="Times New Roman"/>
        </w:rPr>
        <w:t xml:space="preserve">Bronfenbrenner’s (1977) bioecological systems theory conceptualizes factors of influence </w:t>
      </w:r>
      <w:r w:rsidR="00B13921">
        <w:rPr>
          <w:rFonts w:ascii="Times New Roman" w:hAnsi="Times New Roman" w:cs="Times New Roman"/>
        </w:rPr>
        <w:t xml:space="preserve">as </w:t>
      </w:r>
      <w:r w:rsidR="002D0D62">
        <w:rPr>
          <w:rFonts w:ascii="Times New Roman" w:hAnsi="Times New Roman" w:cs="Times New Roman"/>
        </w:rPr>
        <w:t xml:space="preserve">ranging from the more proximal (microsystem: closest to the individual that the individual has direct contact with) to the more distal (macrosystem: cultural environment including economic, social, and political systems) and </w:t>
      </w:r>
      <w:r w:rsidR="00FA4098">
        <w:rPr>
          <w:rFonts w:ascii="Times New Roman" w:hAnsi="Times New Roman" w:cs="Times New Roman"/>
        </w:rPr>
        <w:lastRenderedPageBreak/>
        <w:t>emphasizes</w:t>
      </w:r>
      <w:r w:rsidR="002D0D62">
        <w:rPr>
          <w:rFonts w:ascii="Times New Roman" w:hAnsi="Times New Roman" w:cs="Times New Roman"/>
        </w:rPr>
        <w:t xml:space="preserve"> interactions between levels </w:t>
      </w:r>
      <w:r w:rsidR="00FA4098">
        <w:rPr>
          <w:rFonts w:ascii="Times New Roman" w:hAnsi="Times New Roman" w:cs="Times New Roman"/>
        </w:rPr>
        <w:t>a</w:t>
      </w:r>
      <w:r w:rsidR="002D0D62">
        <w:rPr>
          <w:rFonts w:ascii="Times New Roman" w:hAnsi="Times New Roman" w:cs="Times New Roman"/>
        </w:rPr>
        <w:t>s essential in understanding individual development. Lazarus and Folkman (1984) similarly emphasize interactions between environment and individuals in determining the impact of stress on individuals.</w:t>
      </w:r>
      <w:r w:rsidR="00FA4098">
        <w:rPr>
          <w:rFonts w:ascii="Times New Roman" w:hAnsi="Times New Roman" w:cs="Times New Roman"/>
        </w:rPr>
        <w:t xml:space="preserve"> Thus, we conceptualize national e</w:t>
      </w:r>
      <w:r>
        <w:rPr>
          <w:rFonts w:ascii="Times New Roman" w:hAnsi="Times New Roman" w:cs="Times New Roman"/>
        </w:rPr>
        <w:t xml:space="preserve">lections </w:t>
      </w:r>
      <w:r w:rsidR="00FA4098">
        <w:rPr>
          <w:rFonts w:ascii="Times New Roman" w:hAnsi="Times New Roman" w:cs="Times New Roman"/>
        </w:rPr>
        <w:t xml:space="preserve">as macrolevel events that influence stress and wellbeing among individuals. Prior research has documented the activation of a physiological stress response surrounding an election, including disturbances in both cortisol cycles (Stanton, </w:t>
      </w:r>
      <w:proofErr w:type="spellStart"/>
      <w:r w:rsidR="00FA4098">
        <w:rPr>
          <w:rFonts w:ascii="Times New Roman" w:hAnsi="Times New Roman" w:cs="Times New Roman"/>
        </w:rPr>
        <w:t>LaBar</w:t>
      </w:r>
      <w:proofErr w:type="spellEnd"/>
      <w:r w:rsidR="00FA4098">
        <w:rPr>
          <w:rFonts w:ascii="Times New Roman" w:hAnsi="Times New Roman" w:cs="Times New Roman"/>
        </w:rPr>
        <w:t xml:space="preserve">, Saini et al., 2010; </w:t>
      </w:r>
      <w:proofErr w:type="spellStart"/>
      <w:r w:rsidR="00FA4098">
        <w:rPr>
          <w:rFonts w:ascii="Times New Roman" w:hAnsi="Times New Roman" w:cs="Times New Roman"/>
        </w:rPr>
        <w:t>Trawalter</w:t>
      </w:r>
      <w:proofErr w:type="spellEnd"/>
      <w:r w:rsidR="00FA4098">
        <w:rPr>
          <w:rFonts w:ascii="Times New Roman" w:hAnsi="Times New Roman" w:cs="Times New Roman"/>
        </w:rPr>
        <w:t>, Chung, DeSantis et al., 2011</w:t>
      </w:r>
      <w:r w:rsidR="002E3F79">
        <w:rPr>
          <w:rFonts w:ascii="Times New Roman" w:hAnsi="Times New Roman" w:cs="Times New Roman"/>
        </w:rPr>
        <w:t xml:space="preserve">; </w:t>
      </w:r>
      <w:proofErr w:type="spellStart"/>
      <w:r w:rsidR="002E3F79">
        <w:rPr>
          <w:rFonts w:ascii="Times New Roman" w:hAnsi="Times New Roman" w:cs="Times New Roman"/>
        </w:rPr>
        <w:t>Waismel</w:t>
      </w:r>
      <w:proofErr w:type="spellEnd"/>
      <w:r w:rsidR="002E3F79">
        <w:rPr>
          <w:rFonts w:ascii="Times New Roman" w:hAnsi="Times New Roman" w:cs="Times New Roman"/>
        </w:rPr>
        <w:t xml:space="preserve">-Manor, </w:t>
      </w:r>
      <w:proofErr w:type="spellStart"/>
      <w:r w:rsidR="002E3F79">
        <w:rPr>
          <w:rFonts w:ascii="Times New Roman" w:hAnsi="Times New Roman" w:cs="Times New Roman"/>
        </w:rPr>
        <w:t>Ifergane</w:t>
      </w:r>
      <w:proofErr w:type="spellEnd"/>
      <w:r w:rsidR="002E3F79">
        <w:rPr>
          <w:rFonts w:ascii="Times New Roman" w:hAnsi="Times New Roman" w:cs="Times New Roman"/>
        </w:rPr>
        <w:t xml:space="preserve"> et al., 2011; Hoyt, </w:t>
      </w:r>
      <w:proofErr w:type="spellStart"/>
      <w:r w:rsidR="002E3F79">
        <w:rPr>
          <w:rFonts w:ascii="Times New Roman" w:hAnsi="Times New Roman" w:cs="Times New Roman"/>
        </w:rPr>
        <w:t>Zeiders</w:t>
      </w:r>
      <w:proofErr w:type="spellEnd"/>
      <w:r w:rsidR="002E3F79">
        <w:rPr>
          <w:rFonts w:ascii="Times New Roman" w:hAnsi="Times New Roman" w:cs="Times New Roman"/>
        </w:rPr>
        <w:t xml:space="preserve">, </w:t>
      </w:r>
      <w:proofErr w:type="spellStart"/>
      <w:r w:rsidR="002E3F79">
        <w:rPr>
          <w:rFonts w:ascii="Times New Roman" w:hAnsi="Times New Roman" w:cs="Times New Roman"/>
        </w:rPr>
        <w:t>Chaku</w:t>
      </w:r>
      <w:proofErr w:type="spellEnd"/>
      <w:r w:rsidR="002E3F79">
        <w:rPr>
          <w:rFonts w:ascii="Times New Roman" w:hAnsi="Times New Roman" w:cs="Times New Roman"/>
        </w:rPr>
        <w:t xml:space="preserve"> et al., 2018; </w:t>
      </w:r>
      <w:proofErr w:type="spellStart"/>
      <w:r w:rsidR="002E3F79">
        <w:rPr>
          <w:rFonts w:ascii="Times New Roman" w:hAnsi="Times New Roman" w:cs="Times New Roman"/>
        </w:rPr>
        <w:t>Zeiders</w:t>
      </w:r>
      <w:proofErr w:type="spellEnd"/>
      <w:r w:rsidR="002E3F79">
        <w:rPr>
          <w:rFonts w:ascii="Times New Roman" w:hAnsi="Times New Roman" w:cs="Times New Roman"/>
        </w:rPr>
        <w:t>, Nair, Hoyt et al., 2019</w:t>
      </w:r>
      <w:r w:rsidR="00FA4098">
        <w:rPr>
          <w:rFonts w:ascii="Times New Roman" w:hAnsi="Times New Roman" w:cs="Times New Roman"/>
        </w:rPr>
        <w:t xml:space="preserve">) and testosterone levels (Stanton, </w:t>
      </w:r>
      <w:proofErr w:type="spellStart"/>
      <w:r w:rsidR="00FA4098">
        <w:rPr>
          <w:rFonts w:ascii="Times New Roman" w:hAnsi="Times New Roman" w:cs="Times New Roman"/>
        </w:rPr>
        <w:t>Beehner</w:t>
      </w:r>
      <w:proofErr w:type="spellEnd"/>
      <w:r w:rsidR="00FA4098">
        <w:rPr>
          <w:rFonts w:ascii="Times New Roman" w:hAnsi="Times New Roman" w:cs="Times New Roman"/>
        </w:rPr>
        <w:t xml:space="preserve">, Saini et al., 2009; </w:t>
      </w:r>
      <w:proofErr w:type="spellStart"/>
      <w:r w:rsidR="00FA4098">
        <w:rPr>
          <w:rFonts w:ascii="Times New Roman" w:hAnsi="Times New Roman" w:cs="Times New Roman"/>
        </w:rPr>
        <w:t>Trawalter</w:t>
      </w:r>
      <w:proofErr w:type="spellEnd"/>
      <w:r w:rsidR="00FA4098">
        <w:rPr>
          <w:rFonts w:ascii="Times New Roman" w:hAnsi="Times New Roman" w:cs="Times New Roman"/>
        </w:rPr>
        <w:t xml:space="preserve">, Chung, DeSantis et al., 2011), </w:t>
      </w:r>
      <w:r w:rsidR="00082F74">
        <w:rPr>
          <w:rFonts w:ascii="Times New Roman" w:hAnsi="Times New Roman" w:cs="Times New Roman"/>
        </w:rPr>
        <w:t>in some cases</w:t>
      </w:r>
      <w:r w:rsidR="00FA4098">
        <w:rPr>
          <w:rFonts w:ascii="Times New Roman" w:hAnsi="Times New Roman" w:cs="Times New Roman"/>
        </w:rPr>
        <w:t xml:space="preserve"> dependent on whether one’s supported candidate is expected to win (</w:t>
      </w:r>
      <w:r w:rsidR="002E3F79">
        <w:rPr>
          <w:rFonts w:ascii="Times New Roman" w:hAnsi="Times New Roman" w:cs="Times New Roman"/>
        </w:rPr>
        <w:t xml:space="preserve">Stanton, </w:t>
      </w:r>
      <w:proofErr w:type="spellStart"/>
      <w:r w:rsidR="002E3F79">
        <w:rPr>
          <w:rFonts w:ascii="Times New Roman" w:hAnsi="Times New Roman" w:cs="Times New Roman"/>
        </w:rPr>
        <w:t>Beehner</w:t>
      </w:r>
      <w:proofErr w:type="spellEnd"/>
      <w:r w:rsidR="002E3F79">
        <w:rPr>
          <w:rFonts w:ascii="Times New Roman" w:hAnsi="Times New Roman" w:cs="Times New Roman"/>
        </w:rPr>
        <w:t xml:space="preserve">, Saini et al., 2009; Stanton, </w:t>
      </w:r>
      <w:proofErr w:type="spellStart"/>
      <w:r w:rsidR="002E3F79">
        <w:rPr>
          <w:rFonts w:ascii="Times New Roman" w:hAnsi="Times New Roman" w:cs="Times New Roman"/>
        </w:rPr>
        <w:t>LaBar</w:t>
      </w:r>
      <w:proofErr w:type="spellEnd"/>
      <w:r w:rsidR="002E3F79">
        <w:rPr>
          <w:rFonts w:ascii="Times New Roman" w:hAnsi="Times New Roman" w:cs="Times New Roman"/>
        </w:rPr>
        <w:t>, Saini et al., 2010</w:t>
      </w:r>
      <w:r w:rsidR="00FA4098">
        <w:rPr>
          <w:rFonts w:ascii="Times New Roman" w:hAnsi="Times New Roman" w:cs="Times New Roman"/>
        </w:rPr>
        <w:t>). Other research has focused on psychological responses, showing complicated patterns of effects on positive</w:t>
      </w:r>
      <w:r w:rsidR="002E3F79">
        <w:rPr>
          <w:rFonts w:ascii="Times New Roman" w:hAnsi="Times New Roman" w:cs="Times New Roman"/>
        </w:rPr>
        <w:t xml:space="preserve"> and negative </w:t>
      </w:r>
      <w:r w:rsidR="00FA4098">
        <w:rPr>
          <w:rFonts w:ascii="Times New Roman" w:hAnsi="Times New Roman" w:cs="Times New Roman"/>
        </w:rPr>
        <w:t>affect</w:t>
      </w:r>
      <w:r w:rsidR="002E3F79">
        <w:rPr>
          <w:rFonts w:ascii="Times New Roman" w:hAnsi="Times New Roman" w:cs="Times New Roman"/>
        </w:rPr>
        <w:t>, mood,</w:t>
      </w:r>
      <w:r w:rsidR="00FA4098">
        <w:rPr>
          <w:rFonts w:ascii="Times New Roman" w:hAnsi="Times New Roman" w:cs="Times New Roman"/>
        </w:rPr>
        <w:t xml:space="preserve"> and other psychological outcomes (</w:t>
      </w:r>
      <w:proofErr w:type="spellStart"/>
      <w:r w:rsidR="00FA4098">
        <w:rPr>
          <w:rFonts w:ascii="Times New Roman" w:hAnsi="Times New Roman" w:cs="Times New Roman"/>
        </w:rPr>
        <w:t>Scheibe</w:t>
      </w:r>
      <w:proofErr w:type="spellEnd"/>
      <w:r w:rsidR="00FA4098">
        <w:rPr>
          <w:rFonts w:ascii="Times New Roman" w:hAnsi="Times New Roman" w:cs="Times New Roman"/>
        </w:rPr>
        <w:t xml:space="preserve">, Mata, Carstensen, </w:t>
      </w:r>
      <w:r w:rsidR="002E3F79">
        <w:rPr>
          <w:rFonts w:ascii="Times New Roman" w:hAnsi="Times New Roman" w:cs="Times New Roman"/>
        </w:rPr>
        <w:t xml:space="preserve">2011; </w:t>
      </w:r>
      <w:r w:rsidR="00FA4098">
        <w:rPr>
          <w:rFonts w:ascii="Times New Roman" w:hAnsi="Times New Roman" w:cs="Times New Roman"/>
        </w:rPr>
        <w:t xml:space="preserve">Marx, Ko &amp; Friedman, 2009; Williams &amp; Mohammed, 2013; Williams &amp; Medlock, 2017; </w:t>
      </w:r>
      <w:proofErr w:type="spellStart"/>
      <w:r w:rsidR="002E3F79">
        <w:rPr>
          <w:rFonts w:ascii="Times New Roman" w:hAnsi="Times New Roman" w:cs="Times New Roman"/>
        </w:rPr>
        <w:t>Waismel</w:t>
      </w:r>
      <w:proofErr w:type="spellEnd"/>
      <w:r w:rsidR="002E3F79">
        <w:rPr>
          <w:rFonts w:ascii="Times New Roman" w:hAnsi="Times New Roman" w:cs="Times New Roman"/>
        </w:rPr>
        <w:t xml:space="preserve">-Manor, </w:t>
      </w:r>
      <w:proofErr w:type="spellStart"/>
      <w:r w:rsidR="002E3F79">
        <w:rPr>
          <w:rFonts w:ascii="Times New Roman" w:hAnsi="Times New Roman" w:cs="Times New Roman"/>
        </w:rPr>
        <w:t>Ifergane</w:t>
      </w:r>
      <w:proofErr w:type="spellEnd"/>
      <w:r w:rsidR="002E3F79">
        <w:rPr>
          <w:rFonts w:ascii="Times New Roman" w:hAnsi="Times New Roman" w:cs="Times New Roman"/>
        </w:rPr>
        <w:t xml:space="preserve"> et al., 2011; Hoyt, </w:t>
      </w:r>
      <w:proofErr w:type="spellStart"/>
      <w:r w:rsidR="002E3F79">
        <w:rPr>
          <w:rFonts w:ascii="Times New Roman" w:hAnsi="Times New Roman" w:cs="Times New Roman"/>
        </w:rPr>
        <w:t>Zeiders</w:t>
      </w:r>
      <w:proofErr w:type="spellEnd"/>
      <w:r w:rsidR="002E3F79">
        <w:rPr>
          <w:rFonts w:ascii="Times New Roman" w:hAnsi="Times New Roman" w:cs="Times New Roman"/>
        </w:rPr>
        <w:t xml:space="preserve">, </w:t>
      </w:r>
      <w:proofErr w:type="spellStart"/>
      <w:r w:rsidR="002E3F79">
        <w:rPr>
          <w:rFonts w:ascii="Times New Roman" w:hAnsi="Times New Roman" w:cs="Times New Roman"/>
        </w:rPr>
        <w:t>Chaku</w:t>
      </w:r>
      <w:proofErr w:type="spellEnd"/>
      <w:r w:rsidR="002E3F79">
        <w:rPr>
          <w:rFonts w:ascii="Times New Roman" w:hAnsi="Times New Roman" w:cs="Times New Roman"/>
        </w:rPr>
        <w:t xml:space="preserve"> et al., 2018; </w:t>
      </w:r>
      <w:proofErr w:type="spellStart"/>
      <w:r w:rsidR="002E3F79">
        <w:rPr>
          <w:rFonts w:ascii="Times New Roman" w:hAnsi="Times New Roman" w:cs="Times New Roman"/>
        </w:rPr>
        <w:t>Neupert</w:t>
      </w:r>
      <w:proofErr w:type="spellEnd"/>
      <w:r w:rsidR="002E3F79">
        <w:rPr>
          <w:rFonts w:ascii="Times New Roman" w:hAnsi="Times New Roman" w:cs="Times New Roman"/>
        </w:rPr>
        <w:t xml:space="preserve">, </w:t>
      </w:r>
      <w:proofErr w:type="spellStart"/>
      <w:r w:rsidR="002E3F79">
        <w:rPr>
          <w:rFonts w:ascii="Times New Roman" w:hAnsi="Times New Roman" w:cs="Times New Roman"/>
        </w:rPr>
        <w:t>Bellingtier</w:t>
      </w:r>
      <w:proofErr w:type="spellEnd"/>
      <w:r w:rsidR="002E3F79">
        <w:rPr>
          <w:rFonts w:ascii="Times New Roman" w:hAnsi="Times New Roman" w:cs="Times New Roman"/>
        </w:rPr>
        <w:t xml:space="preserve"> &amp; Smith, 2019; Roche &amp; Jacobson, 2019; </w:t>
      </w:r>
      <w:proofErr w:type="spellStart"/>
      <w:r w:rsidR="002E3F79">
        <w:rPr>
          <w:rFonts w:ascii="Times New Roman" w:hAnsi="Times New Roman" w:cs="Times New Roman"/>
        </w:rPr>
        <w:t>Zeiders</w:t>
      </w:r>
      <w:proofErr w:type="spellEnd"/>
      <w:r w:rsidR="002E3F79">
        <w:rPr>
          <w:rFonts w:ascii="Times New Roman" w:hAnsi="Times New Roman" w:cs="Times New Roman"/>
        </w:rPr>
        <w:t>, Nair, Hoyt et al., 2019</w:t>
      </w:r>
      <w:r w:rsidR="00FA4098">
        <w:rPr>
          <w:rFonts w:ascii="Times New Roman" w:hAnsi="Times New Roman" w:cs="Times New Roman"/>
        </w:rPr>
        <w:t xml:space="preserve">), </w:t>
      </w:r>
      <w:r w:rsidR="00CC35FF">
        <w:rPr>
          <w:rFonts w:ascii="Times New Roman" w:hAnsi="Times New Roman" w:cs="Times New Roman"/>
        </w:rPr>
        <w:t>suggesting elections can be both exciting and stressful events that influence individuals’ psychology and physiology.</w:t>
      </w:r>
      <w:r>
        <w:rPr>
          <w:rFonts w:ascii="Times New Roman" w:hAnsi="Times New Roman" w:cs="Times New Roman"/>
        </w:rPr>
        <w:t xml:space="preserve"> </w:t>
      </w:r>
    </w:p>
    <w:p w14:paraId="73C1EE4F" w14:textId="2E791B82" w:rsidR="00D91061" w:rsidRDefault="007C0E66" w:rsidP="007C0E66">
      <w:pPr>
        <w:spacing w:line="480" w:lineRule="auto"/>
        <w:rPr>
          <w:rFonts w:ascii="Times New Roman" w:hAnsi="Times New Roman" w:cs="Times New Roman"/>
        </w:rPr>
      </w:pPr>
      <w:r>
        <w:rPr>
          <w:rFonts w:ascii="Times New Roman" w:hAnsi="Times New Roman" w:cs="Times New Roman"/>
        </w:rPr>
        <w:tab/>
      </w:r>
      <w:r w:rsidR="00CC35FF">
        <w:rPr>
          <w:rFonts w:ascii="Times New Roman" w:hAnsi="Times New Roman" w:cs="Times New Roman"/>
        </w:rPr>
        <w:t>Of course, the candidates and policies involved in the election play an important role in how they affect individuals</w:t>
      </w:r>
      <w:r w:rsidR="00133BDA">
        <w:rPr>
          <w:rFonts w:ascii="Times New Roman" w:hAnsi="Times New Roman" w:cs="Times New Roman"/>
        </w:rPr>
        <w:t xml:space="preserve"> (Craig, Martinez, </w:t>
      </w:r>
      <w:proofErr w:type="spellStart"/>
      <w:r w:rsidR="00133BDA">
        <w:rPr>
          <w:rFonts w:ascii="Times New Roman" w:hAnsi="Times New Roman" w:cs="Times New Roman"/>
        </w:rPr>
        <w:t>Gainous</w:t>
      </w:r>
      <w:proofErr w:type="spellEnd"/>
      <w:r w:rsidR="00133BDA">
        <w:rPr>
          <w:rFonts w:ascii="Times New Roman" w:hAnsi="Times New Roman" w:cs="Times New Roman"/>
        </w:rPr>
        <w:t xml:space="preserve"> et al., 2006; </w:t>
      </w:r>
      <w:proofErr w:type="spellStart"/>
      <w:r w:rsidR="00133BDA">
        <w:rPr>
          <w:rFonts w:ascii="Times New Roman" w:hAnsi="Times New Roman" w:cs="Times New Roman"/>
        </w:rPr>
        <w:t>Waismel</w:t>
      </w:r>
      <w:proofErr w:type="spellEnd"/>
      <w:r w:rsidR="00133BDA">
        <w:rPr>
          <w:rFonts w:ascii="Times New Roman" w:hAnsi="Times New Roman" w:cs="Times New Roman"/>
        </w:rPr>
        <w:t xml:space="preserve">-Manor, </w:t>
      </w:r>
      <w:proofErr w:type="spellStart"/>
      <w:r w:rsidR="00133BDA">
        <w:rPr>
          <w:rFonts w:ascii="Times New Roman" w:hAnsi="Times New Roman" w:cs="Times New Roman"/>
        </w:rPr>
        <w:t>Ifergane</w:t>
      </w:r>
      <w:proofErr w:type="spellEnd"/>
      <w:r w:rsidR="00133BDA">
        <w:rPr>
          <w:rFonts w:ascii="Times New Roman" w:hAnsi="Times New Roman" w:cs="Times New Roman"/>
        </w:rPr>
        <w:t xml:space="preserve"> et al., 2011)</w:t>
      </w:r>
      <w:r w:rsidR="00CC35FF">
        <w:rPr>
          <w:rFonts w:ascii="Times New Roman" w:hAnsi="Times New Roman" w:cs="Times New Roman"/>
        </w:rPr>
        <w:t xml:space="preserve">. </w:t>
      </w:r>
      <w:r>
        <w:rPr>
          <w:rFonts w:ascii="Times New Roman" w:hAnsi="Times New Roman" w:cs="Times New Roman"/>
        </w:rPr>
        <w:t>Research suggests elections may have a particularly negative effect on individuals and communities who are direct targets of hostility during an election cycle</w:t>
      </w:r>
      <w:r w:rsidR="00CC35FF">
        <w:rPr>
          <w:rFonts w:ascii="Times New Roman" w:hAnsi="Times New Roman" w:cs="Times New Roman"/>
        </w:rPr>
        <w:t xml:space="preserve"> (Williams &amp; Medlock, 2017)</w:t>
      </w:r>
      <w:r>
        <w:rPr>
          <w:rFonts w:ascii="Times New Roman" w:hAnsi="Times New Roman" w:cs="Times New Roman"/>
        </w:rPr>
        <w:t xml:space="preserve">. </w:t>
      </w:r>
      <w:r w:rsidR="00DC57C2">
        <w:rPr>
          <w:rFonts w:ascii="Times New Roman" w:hAnsi="Times New Roman" w:cs="Times New Roman"/>
        </w:rPr>
        <w:t>Hispanics compose the largest growing ethnic/racial minority group in the US, the majority of whom—over 60%—are Mexican-American</w:t>
      </w:r>
      <w:r w:rsidR="00804899">
        <w:rPr>
          <w:rFonts w:ascii="Times New Roman" w:hAnsi="Times New Roman" w:cs="Times New Roman"/>
        </w:rPr>
        <w:t xml:space="preserve"> (CITE census)</w:t>
      </w:r>
      <w:r w:rsidR="00DC57C2">
        <w:rPr>
          <w:rFonts w:ascii="Times New Roman" w:hAnsi="Times New Roman" w:cs="Times New Roman"/>
        </w:rPr>
        <w:t xml:space="preserve">. In his 2016 presidential </w:t>
      </w:r>
      <w:r w:rsidR="00DC57C2">
        <w:rPr>
          <w:rFonts w:ascii="Times New Roman" w:hAnsi="Times New Roman" w:cs="Times New Roman"/>
        </w:rPr>
        <w:lastRenderedPageBreak/>
        <w:t xml:space="preserve">campaign, Trump repeatedly made reference to Mexican </w:t>
      </w:r>
      <w:r w:rsidR="00600A1D">
        <w:rPr>
          <w:rFonts w:ascii="Times New Roman" w:hAnsi="Times New Roman" w:cs="Times New Roman"/>
        </w:rPr>
        <w:t>immigrants in a denigrating way, calling Mexican</w:t>
      </w:r>
      <w:r w:rsidR="00804899">
        <w:rPr>
          <w:rFonts w:ascii="Times New Roman" w:hAnsi="Times New Roman" w:cs="Times New Roman"/>
        </w:rPr>
        <w:t xml:space="preserve"> immigrants</w:t>
      </w:r>
      <w:r w:rsidR="00600A1D">
        <w:rPr>
          <w:rFonts w:ascii="Times New Roman" w:hAnsi="Times New Roman" w:cs="Times New Roman"/>
        </w:rPr>
        <w:t xml:space="preserve"> “criminals” and “rapists” in his campaign announcement speech and repeatedly saying he would “build a wall” </w:t>
      </w:r>
      <w:r w:rsidR="00DB3272">
        <w:rPr>
          <w:rFonts w:ascii="Times New Roman" w:hAnsi="Times New Roman" w:cs="Times New Roman"/>
        </w:rPr>
        <w:t xml:space="preserve">along the U.S.-Mexico border </w:t>
      </w:r>
      <w:r w:rsidR="00600A1D">
        <w:rPr>
          <w:rFonts w:ascii="Times New Roman" w:hAnsi="Times New Roman" w:cs="Times New Roman"/>
        </w:rPr>
        <w:t xml:space="preserve">and </w:t>
      </w:r>
      <w:r w:rsidR="00A82969">
        <w:rPr>
          <w:rFonts w:ascii="Times New Roman" w:hAnsi="Times New Roman" w:cs="Times New Roman"/>
        </w:rPr>
        <w:t>that Mexico would pay for it</w:t>
      </w:r>
      <w:r w:rsidR="00600A1D">
        <w:rPr>
          <w:rFonts w:ascii="Times New Roman" w:hAnsi="Times New Roman" w:cs="Times New Roman"/>
        </w:rPr>
        <w:t xml:space="preserve"> (</w:t>
      </w:r>
      <w:commentRangeStart w:id="8"/>
      <w:r w:rsidR="00600A1D">
        <w:rPr>
          <w:rFonts w:ascii="Times New Roman" w:hAnsi="Times New Roman" w:cs="Times New Roman"/>
        </w:rPr>
        <w:t>CITE</w:t>
      </w:r>
      <w:commentRangeEnd w:id="8"/>
      <w:r w:rsidR="00A82969">
        <w:rPr>
          <w:rStyle w:val="CommentReference"/>
        </w:rPr>
        <w:commentReference w:id="8"/>
      </w:r>
      <w:r w:rsidR="00600A1D">
        <w:rPr>
          <w:rFonts w:ascii="Times New Roman" w:hAnsi="Times New Roman" w:cs="Times New Roman"/>
        </w:rPr>
        <w:t xml:space="preserve">). On August 31, </w:t>
      </w:r>
      <w:r w:rsidR="00215499">
        <w:rPr>
          <w:rFonts w:ascii="Times New Roman" w:hAnsi="Times New Roman" w:cs="Times New Roman"/>
        </w:rPr>
        <w:t xml:space="preserve">2016, </w:t>
      </w:r>
      <w:r w:rsidR="00600A1D">
        <w:rPr>
          <w:rFonts w:ascii="Times New Roman" w:hAnsi="Times New Roman" w:cs="Times New Roman"/>
        </w:rPr>
        <w:t>Trump gave a campaign speech in Ph</w:t>
      </w:r>
      <w:r w:rsidR="00215499">
        <w:rPr>
          <w:rFonts w:ascii="Times New Roman" w:hAnsi="Times New Roman" w:cs="Times New Roman"/>
        </w:rPr>
        <w:t>oe</w:t>
      </w:r>
      <w:r w:rsidR="00600A1D">
        <w:rPr>
          <w:rFonts w:ascii="Times New Roman" w:hAnsi="Times New Roman" w:cs="Times New Roman"/>
        </w:rPr>
        <w:t>ni</w:t>
      </w:r>
      <w:r w:rsidR="00215499">
        <w:rPr>
          <w:rFonts w:ascii="Times New Roman" w:hAnsi="Times New Roman" w:cs="Times New Roman"/>
        </w:rPr>
        <w:t>x</w:t>
      </w:r>
      <w:r w:rsidR="00600A1D">
        <w:rPr>
          <w:rFonts w:ascii="Times New Roman" w:hAnsi="Times New Roman" w:cs="Times New Roman"/>
        </w:rPr>
        <w:t>, AZ</w:t>
      </w:r>
      <w:r w:rsidR="00804899">
        <w:rPr>
          <w:rFonts w:ascii="Times New Roman" w:hAnsi="Times New Roman" w:cs="Times New Roman"/>
        </w:rPr>
        <w:t xml:space="preserve">, </w:t>
      </w:r>
      <w:r w:rsidR="00B13921">
        <w:rPr>
          <w:rFonts w:ascii="Times New Roman" w:hAnsi="Times New Roman" w:cs="Times New Roman"/>
        </w:rPr>
        <w:t xml:space="preserve">where he described </w:t>
      </w:r>
      <w:r w:rsidR="00804899">
        <w:rPr>
          <w:rFonts w:ascii="Times New Roman" w:hAnsi="Times New Roman" w:cs="Times New Roman"/>
        </w:rPr>
        <w:t xml:space="preserve">“criminal aliens” that “freely roam our streets, walk around, do whatever they want to do, crime all over the place,” </w:t>
      </w:r>
      <w:r w:rsidR="00B13921">
        <w:rPr>
          <w:rFonts w:ascii="Times New Roman" w:hAnsi="Times New Roman" w:cs="Times New Roman"/>
        </w:rPr>
        <w:t>and suggested</w:t>
      </w:r>
      <w:r w:rsidR="00804899">
        <w:rPr>
          <w:rFonts w:ascii="Times New Roman" w:hAnsi="Times New Roman" w:cs="Times New Roman"/>
        </w:rPr>
        <w:t xml:space="preserve"> policy solutions to restrict immigration, including ending “catch and release” policies, increasing the number of border patrol agents on the border, </w:t>
      </w:r>
      <w:r w:rsidR="002E3F79">
        <w:rPr>
          <w:rFonts w:ascii="Times New Roman" w:hAnsi="Times New Roman" w:cs="Times New Roman"/>
        </w:rPr>
        <w:t xml:space="preserve">and </w:t>
      </w:r>
      <w:r w:rsidR="00804899">
        <w:rPr>
          <w:rFonts w:ascii="Times New Roman" w:hAnsi="Times New Roman" w:cs="Times New Roman"/>
        </w:rPr>
        <w:t>immediately deporting anyone without documentation</w:t>
      </w:r>
      <w:r w:rsidR="002E3F79">
        <w:rPr>
          <w:rFonts w:ascii="Times New Roman" w:hAnsi="Times New Roman" w:cs="Times New Roman"/>
        </w:rPr>
        <w:t xml:space="preserve"> </w:t>
      </w:r>
      <w:r w:rsidR="00804899">
        <w:rPr>
          <w:rFonts w:ascii="Times New Roman" w:hAnsi="Times New Roman" w:cs="Times New Roman"/>
        </w:rPr>
        <w:t>(</w:t>
      </w:r>
      <w:commentRangeStart w:id="9"/>
      <w:r w:rsidR="00804899">
        <w:rPr>
          <w:rFonts w:ascii="Times New Roman" w:hAnsi="Times New Roman" w:cs="Times New Roman"/>
        </w:rPr>
        <w:t>CITE</w:t>
      </w:r>
      <w:commentRangeEnd w:id="9"/>
      <w:r w:rsidR="00804899">
        <w:rPr>
          <w:rStyle w:val="CommentReference"/>
        </w:rPr>
        <w:commentReference w:id="9"/>
      </w:r>
      <w:r w:rsidR="00804899">
        <w:rPr>
          <w:rFonts w:ascii="Times New Roman" w:hAnsi="Times New Roman" w:cs="Times New Roman"/>
        </w:rPr>
        <w:t xml:space="preserve">). </w:t>
      </w:r>
      <w:r w:rsidR="00215499">
        <w:rPr>
          <w:rFonts w:ascii="Times New Roman" w:hAnsi="Times New Roman" w:cs="Times New Roman"/>
        </w:rPr>
        <w:t xml:space="preserve">Some of these campaign promises came to fruition </w:t>
      </w:r>
      <w:r w:rsidR="00DB3272">
        <w:rPr>
          <w:rFonts w:ascii="Times New Roman" w:hAnsi="Times New Roman" w:cs="Times New Roman"/>
        </w:rPr>
        <w:t>in the first 100 days of</w:t>
      </w:r>
      <w:r w:rsidR="00215499">
        <w:rPr>
          <w:rFonts w:ascii="Times New Roman" w:hAnsi="Times New Roman" w:cs="Times New Roman"/>
        </w:rPr>
        <w:t xml:space="preserve"> Trump</w:t>
      </w:r>
      <w:r w:rsidR="00DB3272">
        <w:rPr>
          <w:rFonts w:ascii="Times New Roman" w:hAnsi="Times New Roman" w:cs="Times New Roman"/>
        </w:rPr>
        <w:t xml:space="preserve">’s term </w:t>
      </w:r>
      <w:r w:rsidR="00215499">
        <w:rPr>
          <w:rFonts w:ascii="Times New Roman" w:hAnsi="Times New Roman" w:cs="Times New Roman"/>
        </w:rPr>
        <w:t xml:space="preserve">in the form of 4 </w:t>
      </w:r>
      <w:r w:rsidR="00D91061">
        <w:rPr>
          <w:rFonts w:ascii="Times New Roman" w:hAnsi="Times New Roman" w:cs="Times New Roman"/>
        </w:rPr>
        <w:t xml:space="preserve">anti-immigrant </w:t>
      </w:r>
      <w:r w:rsidR="00215499">
        <w:rPr>
          <w:rFonts w:ascii="Times New Roman" w:hAnsi="Times New Roman" w:cs="Times New Roman"/>
        </w:rPr>
        <w:t xml:space="preserve">executive orders </w:t>
      </w:r>
      <w:r w:rsidR="00D91061">
        <w:rPr>
          <w:rFonts w:ascii="Times New Roman" w:hAnsi="Times New Roman" w:cs="Times New Roman"/>
        </w:rPr>
        <w:t>that included directives to</w:t>
      </w:r>
      <w:r w:rsidR="00215499">
        <w:rPr>
          <w:rFonts w:ascii="Times New Roman" w:hAnsi="Times New Roman" w:cs="Times New Roman"/>
        </w:rPr>
        <w:t xml:space="preserve"> extend the wall along the U.S.-Mexico border, expedi</w:t>
      </w:r>
      <w:r w:rsidR="00D91061">
        <w:rPr>
          <w:rFonts w:ascii="Times New Roman" w:hAnsi="Times New Roman" w:cs="Times New Roman"/>
        </w:rPr>
        <w:t>te</w:t>
      </w:r>
      <w:r w:rsidR="00215499">
        <w:rPr>
          <w:rFonts w:ascii="Times New Roman" w:hAnsi="Times New Roman" w:cs="Times New Roman"/>
        </w:rPr>
        <w:t xml:space="preserve"> deportations, remov</w:t>
      </w:r>
      <w:r w:rsidR="00D91061">
        <w:rPr>
          <w:rFonts w:ascii="Times New Roman" w:hAnsi="Times New Roman" w:cs="Times New Roman"/>
        </w:rPr>
        <w:t>e</w:t>
      </w:r>
      <w:r w:rsidR="00215499">
        <w:rPr>
          <w:rFonts w:ascii="Times New Roman" w:hAnsi="Times New Roman" w:cs="Times New Roman"/>
        </w:rPr>
        <w:t xml:space="preserve"> protections in “sanctuary cities”, increas</w:t>
      </w:r>
      <w:r w:rsidR="00D91061">
        <w:rPr>
          <w:rFonts w:ascii="Times New Roman" w:hAnsi="Times New Roman" w:cs="Times New Roman"/>
        </w:rPr>
        <w:t>e</w:t>
      </w:r>
      <w:r w:rsidR="00215499">
        <w:rPr>
          <w:rFonts w:ascii="Times New Roman" w:hAnsi="Times New Roman" w:cs="Times New Roman"/>
        </w:rPr>
        <w:t xml:space="preserve"> the number of ICE agents along the border, block entry for </w:t>
      </w:r>
      <w:r w:rsidR="00DB3272">
        <w:rPr>
          <w:rFonts w:ascii="Times New Roman" w:hAnsi="Times New Roman" w:cs="Times New Roman"/>
        </w:rPr>
        <w:t xml:space="preserve">refugees and </w:t>
      </w:r>
      <w:r w:rsidR="00215499">
        <w:rPr>
          <w:rFonts w:ascii="Times New Roman" w:hAnsi="Times New Roman" w:cs="Times New Roman"/>
        </w:rPr>
        <w:t xml:space="preserve">citizens from a number of </w:t>
      </w:r>
      <w:r w:rsidR="00D91061">
        <w:rPr>
          <w:rFonts w:ascii="Times New Roman" w:hAnsi="Times New Roman" w:cs="Times New Roman"/>
        </w:rPr>
        <w:t>countries</w:t>
      </w:r>
      <w:r w:rsidR="00215499">
        <w:rPr>
          <w:rFonts w:ascii="Times New Roman" w:hAnsi="Times New Roman" w:cs="Times New Roman"/>
        </w:rPr>
        <w:t xml:space="preserve"> in the Middle East, and restrict the issuance of H-1B visas, which are primarily issued to college-educated foreigners to fill US jobs that require a college degree (</w:t>
      </w:r>
      <w:commentRangeStart w:id="10"/>
      <w:r w:rsidR="00215499">
        <w:rPr>
          <w:rFonts w:ascii="Times New Roman" w:hAnsi="Times New Roman" w:cs="Times New Roman"/>
        </w:rPr>
        <w:t>CITE</w:t>
      </w:r>
      <w:commentRangeEnd w:id="10"/>
      <w:r w:rsidR="00215499">
        <w:rPr>
          <w:rStyle w:val="CommentReference"/>
        </w:rPr>
        <w:commentReference w:id="10"/>
      </w:r>
      <w:r w:rsidR="00215499">
        <w:rPr>
          <w:rFonts w:ascii="Times New Roman" w:hAnsi="Times New Roman" w:cs="Times New Roman"/>
        </w:rPr>
        <w:t>).</w:t>
      </w:r>
      <w:r w:rsidR="00C23383">
        <w:rPr>
          <w:rFonts w:ascii="Times New Roman" w:hAnsi="Times New Roman" w:cs="Times New Roman"/>
        </w:rPr>
        <w:t xml:space="preserve"> </w:t>
      </w:r>
    </w:p>
    <w:p w14:paraId="6C3B1AB2" w14:textId="7FF401BA" w:rsidR="007C0E66" w:rsidRDefault="00DB3272" w:rsidP="00D91061">
      <w:pPr>
        <w:spacing w:line="480" w:lineRule="auto"/>
        <w:ind w:firstLine="720"/>
        <w:rPr>
          <w:rFonts w:ascii="Times New Roman" w:hAnsi="Times New Roman" w:cs="Times New Roman"/>
        </w:rPr>
      </w:pPr>
      <w:r>
        <w:rPr>
          <w:rFonts w:ascii="Times New Roman" w:hAnsi="Times New Roman" w:cs="Times New Roman"/>
        </w:rPr>
        <w:t xml:space="preserve">Unsurprisingly, research has shown </w:t>
      </w:r>
      <w:r w:rsidR="00D91061">
        <w:rPr>
          <w:rFonts w:ascii="Times New Roman" w:hAnsi="Times New Roman" w:cs="Times New Roman"/>
        </w:rPr>
        <w:t xml:space="preserve">that </w:t>
      </w:r>
      <w:r w:rsidR="00B13921">
        <w:rPr>
          <w:rFonts w:ascii="Times New Roman" w:hAnsi="Times New Roman" w:cs="Times New Roman"/>
        </w:rPr>
        <w:t xml:space="preserve">the </w:t>
      </w:r>
      <w:r w:rsidR="00D91061">
        <w:rPr>
          <w:rFonts w:ascii="Times New Roman" w:hAnsi="Times New Roman" w:cs="Times New Roman"/>
        </w:rPr>
        <w:t xml:space="preserve">anti-immigration </w:t>
      </w:r>
      <w:r>
        <w:rPr>
          <w:rFonts w:ascii="Times New Roman" w:hAnsi="Times New Roman" w:cs="Times New Roman"/>
        </w:rPr>
        <w:t xml:space="preserve">rhetoric around the 2016 election and other anti-immigration legislation and </w:t>
      </w:r>
      <w:r w:rsidR="00D91061">
        <w:rPr>
          <w:rFonts w:ascii="Times New Roman" w:hAnsi="Times New Roman" w:cs="Times New Roman"/>
        </w:rPr>
        <w:t xml:space="preserve">policies have </w:t>
      </w:r>
      <w:r>
        <w:rPr>
          <w:rFonts w:ascii="Times New Roman" w:hAnsi="Times New Roman" w:cs="Times New Roman"/>
        </w:rPr>
        <w:t xml:space="preserve">had </w:t>
      </w:r>
      <w:r w:rsidR="00D91061">
        <w:rPr>
          <w:rFonts w:ascii="Times New Roman" w:hAnsi="Times New Roman" w:cs="Times New Roman"/>
        </w:rPr>
        <w:t>a negative effect on Hispanic/Latino individuals and communities</w:t>
      </w:r>
      <w:r w:rsidR="00BA55B3">
        <w:rPr>
          <w:rFonts w:ascii="Times New Roman" w:hAnsi="Times New Roman" w:cs="Times New Roman"/>
        </w:rPr>
        <w:t xml:space="preserve"> (</w:t>
      </w:r>
      <w:r w:rsidR="002E3F79">
        <w:rPr>
          <w:rFonts w:ascii="Times New Roman" w:hAnsi="Times New Roman" w:cs="Times New Roman"/>
        </w:rPr>
        <w:t xml:space="preserve">Toomey, </w:t>
      </w:r>
      <w:proofErr w:type="spellStart"/>
      <w:r w:rsidR="002E3F79">
        <w:rPr>
          <w:rFonts w:ascii="Times New Roman" w:hAnsi="Times New Roman" w:cs="Times New Roman"/>
        </w:rPr>
        <w:t>Umaña</w:t>
      </w:r>
      <w:proofErr w:type="spellEnd"/>
      <w:r w:rsidR="002E3F79">
        <w:rPr>
          <w:rFonts w:ascii="Times New Roman" w:hAnsi="Times New Roman" w:cs="Times New Roman"/>
        </w:rPr>
        <w:t xml:space="preserve">-Taylor, Williams et al., 2014; White, Blackburn, </w:t>
      </w:r>
      <w:proofErr w:type="spellStart"/>
      <w:r w:rsidR="002E3F79">
        <w:rPr>
          <w:rFonts w:ascii="Times New Roman" w:hAnsi="Times New Roman" w:cs="Times New Roman"/>
        </w:rPr>
        <w:t>Manzella</w:t>
      </w:r>
      <w:proofErr w:type="spellEnd"/>
      <w:r w:rsidR="002E3F79">
        <w:rPr>
          <w:rFonts w:ascii="Times New Roman" w:hAnsi="Times New Roman" w:cs="Times New Roman"/>
        </w:rPr>
        <w:t xml:space="preserve"> et al., 2014; </w:t>
      </w:r>
      <w:proofErr w:type="spellStart"/>
      <w:r w:rsidR="002E3F79">
        <w:rPr>
          <w:rFonts w:ascii="Times New Roman" w:hAnsi="Times New Roman" w:cs="Times New Roman"/>
        </w:rPr>
        <w:t>Hatzenbuehler</w:t>
      </w:r>
      <w:proofErr w:type="spellEnd"/>
      <w:r w:rsidR="002E3F79">
        <w:rPr>
          <w:rFonts w:ascii="Times New Roman" w:hAnsi="Times New Roman" w:cs="Times New Roman"/>
        </w:rPr>
        <w:t xml:space="preserve">, </w:t>
      </w:r>
      <w:proofErr w:type="spellStart"/>
      <w:r w:rsidR="002E3F79">
        <w:rPr>
          <w:rFonts w:ascii="Times New Roman" w:hAnsi="Times New Roman" w:cs="Times New Roman"/>
        </w:rPr>
        <w:t>Prins</w:t>
      </w:r>
      <w:proofErr w:type="spellEnd"/>
      <w:r w:rsidR="002E3F79">
        <w:rPr>
          <w:rFonts w:ascii="Times New Roman" w:hAnsi="Times New Roman" w:cs="Times New Roman"/>
        </w:rPr>
        <w:t>, Flake et al., 2017</w:t>
      </w:r>
      <w:r w:rsidR="00BA55B3">
        <w:rPr>
          <w:rFonts w:ascii="Times New Roman" w:hAnsi="Times New Roman" w:cs="Times New Roman"/>
        </w:rPr>
        <w:t>)</w:t>
      </w:r>
      <w:r w:rsidR="00D91061">
        <w:rPr>
          <w:rFonts w:ascii="Times New Roman" w:hAnsi="Times New Roman" w:cs="Times New Roman"/>
        </w:rPr>
        <w:t xml:space="preserve">. For example, </w:t>
      </w:r>
      <w:r w:rsidR="00BA55B3">
        <w:rPr>
          <w:rFonts w:ascii="Times New Roman" w:hAnsi="Times New Roman" w:cs="Times New Roman"/>
        </w:rPr>
        <w:t>in several studies, Latino youth reported</w:t>
      </w:r>
      <w:r w:rsidR="00D91061">
        <w:rPr>
          <w:rFonts w:ascii="Times New Roman" w:hAnsi="Times New Roman" w:cs="Times New Roman"/>
        </w:rPr>
        <w:t xml:space="preserve"> emotional symptoms including anxiety, stress, fear, anger, and immigration-related worries, along with physical symptoms including sleep disturbances and somatic symptoms before and after the 2016 election (</w:t>
      </w:r>
      <w:commentRangeStart w:id="11"/>
      <w:r w:rsidR="00D91061">
        <w:rPr>
          <w:rFonts w:ascii="Times New Roman" w:hAnsi="Times New Roman" w:cs="Times New Roman"/>
        </w:rPr>
        <w:t>CITE</w:t>
      </w:r>
      <w:commentRangeEnd w:id="11"/>
      <w:r w:rsidR="00D91061">
        <w:rPr>
          <w:rStyle w:val="CommentReference"/>
        </w:rPr>
        <w:commentReference w:id="11"/>
      </w:r>
      <w:r w:rsidR="00D91061">
        <w:rPr>
          <w:rFonts w:ascii="Times New Roman" w:hAnsi="Times New Roman" w:cs="Times New Roman"/>
        </w:rPr>
        <w:t xml:space="preserve">). </w:t>
      </w:r>
      <w:r>
        <w:rPr>
          <w:rFonts w:ascii="Times New Roman" w:hAnsi="Times New Roman" w:cs="Times New Roman"/>
        </w:rPr>
        <w:t xml:space="preserve">One study specifically examined the effect of the 2016 election on physiological stress responses of Latino adolescents, showing changes in bedtime cortisol and diurnal cortisol slopes within the 5 days </w:t>
      </w:r>
      <w:r>
        <w:rPr>
          <w:rFonts w:ascii="Times New Roman" w:hAnsi="Times New Roman" w:cs="Times New Roman"/>
        </w:rPr>
        <w:lastRenderedPageBreak/>
        <w:t>surrounding election day</w:t>
      </w:r>
      <w:r w:rsidR="00BA55B3">
        <w:rPr>
          <w:rFonts w:ascii="Times New Roman" w:hAnsi="Times New Roman" w:cs="Times New Roman"/>
        </w:rPr>
        <w:t xml:space="preserve"> (</w:t>
      </w:r>
      <w:proofErr w:type="spellStart"/>
      <w:r w:rsidR="002E3F79">
        <w:rPr>
          <w:rFonts w:ascii="Times New Roman" w:hAnsi="Times New Roman" w:cs="Times New Roman"/>
        </w:rPr>
        <w:t>Zeiders</w:t>
      </w:r>
      <w:proofErr w:type="spellEnd"/>
      <w:r w:rsidR="002E3F79">
        <w:rPr>
          <w:rFonts w:ascii="Times New Roman" w:hAnsi="Times New Roman" w:cs="Times New Roman"/>
        </w:rPr>
        <w:t xml:space="preserve"> et al., 2019</w:t>
      </w:r>
      <w:r w:rsidR="00BA55B3">
        <w:rPr>
          <w:rFonts w:ascii="Times New Roman" w:hAnsi="Times New Roman" w:cs="Times New Roman"/>
        </w:rPr>
        <w:t>)</w:t>
      </w:r>
      <w:r>
        <w:rPr>
          <w:rFonts w:ascii="Times New Roman" w:hAnsi="Times New Roman" w:cs="Times New Roman"/>
        </w:rPr>
        <w:t xml:space="preserve">. </w:t>
      </w:r>
      <w:r w:rsidR="00D91061">
        <w:rPr>
          <w:rFonts w:ascii="Times New Roman" w:hAnsi="Times New Roman" w:cs="Times New Roman"/>
        </w:rPr>
        <w:t>Other research has shown negative effects of restrictive anti-immigrant policies on Latinos</w:t>
      </w:r>
      <w:r>
        <w:rPr>
          <w:rFonts w:ascii="Times New Roman" w:hAnsi="Times New Roman" w:cs="Times New Roman"/>
        </w:rPr>
        <w:t xml:space="preserve">, including </w:t>
      </w:r>
      <w:r w:rsidR="005059AD">
        <w:rPr>
          <w:rFonts w:ascii="Times New Roman" w:hAnsi="Times New Roman" w:cs="Times New Roman"/>
        </w:rPr>
        <w:t>legislation passed in the Arizona state senate in 2010 requiring individuals to carry documentation at all times and allowing law enforcement officials to check the immigration status of anyone they suspect</w:t>
      </w:r>
      <w:r w:rsidR="00B13921">
        <w:rPr>
          <w:rFonts w:ascii="Times New Roman" w:hAnsi="Times New Roman" w:cs="Times New Roman"/>
        </w:rPr>
        <w:t xml:space="preserve">ed was </w:t>
      </w:r>
      <w:r w:rsidR="005059AD">
        <w:rPr>
          <w:rFonts w:ascii="Times New Roman" w:hAnsi="Times New Roman" w:cs="Times New Roman"/>
        </w:rPr>
        <w:t>undocumented</w:t>
      </w:r>
      <w:r w:rsidR="006349E8">
        <w:rPr>
          <w:rFonts w:ascii="Times New Roman" w:hAnsi="Times New Roman" w:cs="Times New Roman"/>
        </w:rPr>
        <w:t>, often resulting in racial profiling</w:t>
      </w:r>
      <w:r w:rsidR="005059AD">
        <w:rPr>
          <w:rFonts w:ascii="Times New Roman" w:hAnsi="Times New Roman" w:cs="Times New Roman"/>
        </w:rPr>
        <w:t xml:space="preserve"> (Ayon &amp; Becerra, 2013; Moya </w:t>
      </w:r>
      <w:proofErr w:type="spellStart"/>
      <w:r w:rsidR="005059AD">
        <w:rPr>
          <w:rFonts w:ascii="Times New Roman" w:hAnsi="Times New Roman" w:cs="Times New Roman"/>
        </w:rPr>
        <w:t>Solas</w:t>
      </w:r>
      <w:proofErr w:type="spellEnd"/>
      <w:r w:rsidR="005059AD">
        <w:rPr>
          <w:rFonts w:ascii="Times New Roman" w:hAnsi="Times New Roman" w:cs="Times New Roman"/>
        </w:rPr>
        <w:t xml:space="preserve">, Ayon &amp; </w:t>
      </w:r>
      <w:proofErr w:type="spellStart"/>
      <w:r w:rsidR="005059AD">
        <w:rPr>
          <w:rFonts w:ascii="Times New Roman" w:hAnsi="Times New Roman" w:cs="Times New Roman"/>
        </w:rPr>
        <w:t>Gurrola</w:t>
      </w:r>
      <w:proofErr w:type="spellEnd"/>
      <w:r w:rsidR="005059AD">
        <w:rPr>
          <w:rFonts w:ascii="Times New Roman" w:hAnsi="Times New Roman" w:cs="Times New Roman"/>
        </w:rPr>
        <w:t xml:space="preserve">, 2013). This kind of legislation and </w:t>
      </w:r>
      <w:r w:rsidR="00B13921">
        <w:rPr>
          <w:rFonts w:ascii="Times New Roman" w:hAnsi="Times New Roman" w:cs="Times New Roman"/>
        </w:rPr>
        <w:t xml:space="preserve">other </w:t>
      </w:r>
      <w:r w:rsidR="005059AD">
        <w:rPr>
          <w:rFonts w:ascii="Times New Roman" w:hAnsi="Times New Roman" w:cs="Times New Roman"/>
        </w:rPr>
        <w:t>immigration raids result in elevated fear, anxiety and other negatively-</w:t>
      </w:r>
      <w:proofErr w:type="spellStart"/>
      <w:r w:rsidR="005059AD">
        <w:rPr>
          <w:rFonts w:ascii="Times New Roman" w:hAnsi="Times New Roman" w:cs="Times New Roman"/>
        </w:rPr>
        <w:t>valenced</w:t>
      </w:r>
      <w:proofErr w:type="spellEnd"/>
      <w:r w:rsidR="005059AD">
        <w:rPr>
          <w:rFonts w:ascii="Times New Roman" w:hAnsi="Times New Roman" w:cs="Times New Roman"/>
        </w:rPr>
        <w:t xml:space="preserve"> emotions, less use of public assistance or preventative health care, </w:t>
      </w:r>
      <w:r w:rsidR="006349E8">
        <w:rPr>
          <w:rFonts w:ascii="Times New Roman" w:hAnsi="Times New Roman" w:cs="Times New Roman"/>
        </w:rPr>
        <w:t xml:space="preserve">and </w:t>
      </w:r>
      <w:r w:rsidR="005059AD">
        <w:rPr>
          <w:rFonts w:ascii="Times New Roman" w:hAnsi="Times New Roman" w:cs="Times New Roman"/>
        </w:rPr>
        <w:t>lower birth weight among Latina mothers</w:t>
      </w:r>
      <w:r w:rsidR="006349E8">
        <w:rPr>
          <w:rFonts w:ascii="Times New Roman" w:hAnsi="Times New Roman" w:cs="Times New Roman"/>
        </w:rPr>
        <w:t xml:space="preserve"> related to stress</w:t>
      </w:r>
      <w:r w:rsidR="005059AD">
        <w:rPr>
          <w:rFonts w:ascii="Times New Roman" w:hAnsi="Times New Roman" w:cs="Times New Roman"/>
        </w:rPr>
        <w:t xml:space="preserve"> </w:t>
      </w:r>
      <w:r w:rsidR="006349E8">
        <w:rPr>
          <w:rFonts w:ascii="Times New Roman" w:hAnsi="Times New Roman" w:cs="Times New Roman"/>
        </w:rPr>
        <w:t xml:space="preserve">(Ayon &amp; Becerra, 2013; Moya </w:t>
      </w:r>
      <w:proofErr w:type="spellStart"/>
      <w:r w:rsidR="006349E8">
        <w:rPr>
          <w:rFonts w:ascii="Times New Roman" w:hAnsi="Times New Roman" w:cs="Times New Roman"/>
        </w:rPr>
        <w:t>Solas</w:t>
      </w:r>
      <w:proofErr w:type="spellEnd"/>
      <w:r w:rsidR="006349E8">
        <w:rPr>
          <w:rFonts w:ascii="Times New Roman" w:hAnsi="Times New Roman" w:cs="Times New Roman"/>
        </w:rPr>
        <w:t xml:space="preserve">, Ayon &amp; </w:t>
      </w:r>
      <w:proofErr w:type="spellStart"/>
      <w:r w:rsidR="006349E8">
        <w:rPr>
          <w:rFonts w:ascii="Times New Roman" w:hAnsi="Times New Roman" w:cs="Times New Roman"/>
        </w:rPr>
        <w:t>Gurrola</w:t>
      </w:r>
      <w:proofErr w:type="spellEnd"/>
      <w:r w:rsidR="006349E8">
        <w:rPr>
          <w:rFonts w:ascii="Times New Roman" w:hAnsi="Times New Roman" w:cs="Times New Roman"/>
        </w:rPr>
        <w:t xml:space="preserve">, 2013; Toomey, </w:t>
      </w:r>
      <w:proofErr w:type="spellStart"/>
      <w:r w:rsidR="006349E8">
        <w:rPr>
          <w:rFonts w:ascii="Times New Roman" w:hAnsi="Times New Roman" w:cs="Times New Roman"/>
        </w:rPr>
        <w:t>Umaña</w:t>
      </w:r>
      <w:proofErr w:type="spellEnd"/>
      <w:r w:rsidR="006349E8">
        <w:rPr>
          <w:rFonts w:ascii="Times New Roman" w:hAnsi="Times New Roman" w:cs="Times New Roman"/>
        </w:rPr>
        <w:t xml:space="preserve">-Taylor et al., 2014; White, Blackburn et al., 2014; Novak, </w:t>
      </w:r>
      <w:proofErr w:type="spellStart"/>
      <w:r w:rsidR="006349E8">
        <w:rPr>
          <w:rFonts w:ascii="Times New Roman" w:hAnsi="Times New Roman" w:cs="Times New Roman"/>
        </w:rPr>
        <w:t>Geronimus</w:t>
      </w:r>
      <w:proofErr w:type="spellEnd"/>
      <w:r w:rsidR="006349E8">
        <w:rPr>
          <w:rFonts w:ascii="Times New Roman" w:hAnsi="Times New Roman" w:cs="Times New Roman"/>
        </w:rPr>
        <w:t xml:space="preserve"> et al., 2017; Wray-Lake, Wells et al., 2017; </w:t>
      </w:r>
      <w:commentRangeStart w:id="12"/>
      <w:r w:rsidR="006349E8">
        <w:rPr>
          <w:rFonts w:ascii="Times New Roman" w:hAnsi="Times New Roman" w:cs="Times New Roman"/>
        </w:rPr>
        <w:t>Ayon, 2018</w:t>
      </w:r>
      <w:commentRangeEnd w:id="12"/>
      <w:r w:rsidR="006349E8">
        <w:rPr>
          <w:rStyle w:val="CommentReference"/>
        </w:rPr>
        <w:commentReference w:id="12"/>
      </w:r>
      <w:r w:rsidR="006349E8">
        <w:rPr>
          <w:rFonts w:ascii="Times New Roman" w:hAnsi="Times New Roman" w:cs="Times New Roman"/>
        </w:rPr>
        <w:t xml:space="preserve">). </w:t>
      </w:r>
      <w:r w:rsidR="00974416">
        <w:rPr>
          <w:rFonts w:ascii="Times New Roman" w:hAnsi="Times New Roman" w:cs="Times New Roman"/>
        </w:rPr>
        <w:t>Additionally</w:t>
      </w:r>
      <w:r w:rsidR="006349E8">
        <w:rPr>
          <w:rFonts w:ascii="Times New Roman" w:hAnsi="Times New Roman" w:cs="Times New Roman"/>
        </w:rPr>
        <w:t>, a state-level analysis</w:t>
      </w:r>
      <w:r w:rsidR="00A17635">
        <w:rPr>
          <w:rFonts w:ascii="Times New Roman" w:hAnsi="Times New Roman" w:cs="Times New Roman"/>
        </w:rPr>
        <w:t xml:space="preserve"> showed that</w:t>
      </w:r>
      <w:r w:rsidR="006349E8">
        <w:rPr>
          <w:rFonts w:ascii="Times New Roman" w:hAnsi="Times New Roman" w:cs="Times New Roman"/>
        </w:rPr>
        <w:t xml:space="preserve"> Latinos in states with more exclusionary anti-immigrant policies report poor mental health at higher rates (</w:t>
      </w:r>
      <w:proofErr w:type="spellStart"/>
      <w:r w:rsidR="006349E8">
        <w:rPr>
          <w:rFonts w:ascii="Times New Roman" w:hAnsi="Times New Roman" w:cs="Times New Roman"/>
        </w:rPr>
        <w:t>Hatzenbuehler</w:t>
      </w:r>
      <w:proofErr w:type="spellEnd"/>
      <w:r w:rsidR="006349E8">
        <w:rPr>
          <w:rFonts w:ascii="Times New Roman" w:hAnsi="Times New Roman" w:cs="Times New Roman"/>
        </w:rPr>
        <w:t xml:space="preserve">, </w:t>
      </w:r>
      <w:proofErr w:type="spellStart"/>
      <w:r w:rsidR="006349E8">
        <w:rPr>
          <w:rFonts w:ascii="Times New Roman" w:hAnsi="Times New Roman" w:cs="Times New Roman"/>
        </w:rPr>
        <w:t>Prins</w:t>
      </w:r>
      <w:proofErr w:type="spellEnd"/>
      <w:r w:rsidR="006349E8">
        <w:rPr>
          <w:rFonts w:ascii="Times New Roman" w:hAnsi="Times New Roman" w:cs="Times New Roman"/>
        </w:rPr>
        <w:t>, Flake et al., 2017)</w:t>
      </w:r>
      <w:r w:rsidR="00974416">
        <w:rPr>
          <w:rFonts w:ascii="Times New Roman" w:hAnsi="Times New Roman" w:cs="Times New Roman"/>
        </w:rPr>
        <w:t xml:space="preserve">, suggesting anti-immigrant policies have an effect on both psychological and </w:t>
      </w:r>
      <w:r w:rsidR="009544AF">
        <w:rPr>
          <w:rFonts w:ascii="Times New Roman" w:hAnsi="Times New Roman" w:cs="Times New Roman"/>
        </w:rPr>
        <w:t>physical</w:t>
      </w:r>
      <w:r w:rsidR="00974416">
        <w:rPr>
          <w:rFonts w:ascii="Times New Roman" w:hAnsi="Times New Roman" w:cs="Times New Roman"/>
        </w:rPr>
        <w:t xml:space="preserve"> outcomes among Latinos</w:t>
      </w:r>
      <w:r w:rsidR="006349E8">
        <w:rPr>
          <w:rFonts w:ascii="Times New Roman" w:hAnsi="Times New Roman" w:cs="Times New Roman"/>
        </w:rPr>
        <w:t>.</w:t>
      </w:r>
    </w:p>
    <w:p w14:paraId="22A18581" w14:textId="4EF32FA9" w:rsidR="00974416" w:rsidRPr="00A16E3E" w:rsidRDefault="00BA55B3" w:rsidP="00974416">
      <w:pPr>
        <w:spacing w:line="480" w:lineRule="auto"/>
        <w:rPr>
          <w:rFonts w:ascii="Times New Roman" w:hAnsi="Times New Roman" w:cs="Times New Roman"/>
          <w:b/>
          <w:bCs/>
          <w:u w:val="single"/>
        </w:rPr>
      </w:pPr>
      <w:r>
        <w:rPr>
          <w:rFonts w:ascii="Times New Roman" w:hAnsi="Times New Roman" w:cs="Times New Roman"/>
          <w:b/>
          <w:bCs/>
          <w:u w:val="single"/>
        </w:rPr>
        <w:t>Anticipation and appraisal of the 2020 election as a stressor</w:t>
      </w:r>
    </w:p>
    <w:p w14:paraId="66995729" w14:textId="2CF0EDFA" w:rsidR="001E4A66" w:rsidRDefault="006349E8" w:rsidP="00974416">
      <w:pPr>
        <w:spacing w:line="480" w:lineRule="auto"/>
        <w:ind w:firstLine="720"/>
        <w:rPr>
          <w:rFonts w:ascii="Times New Roman" w:hAnsi="Times New Roman" w:cs="Times New Roman"/>
        </w:rPr>
      </w:pPr>
      <w:r>
        <w:rPr>
          <w:rFonts w:ascii="Times New Roman" w:hAnsi="Times New Roman" w:cs="Times New Roman"/>
        </w:rPr>
        <w:t xml:space="preserve">Given the impact that Trump has had on nation-wide anti-immigrant and anti-Mexican rhetoric and legislation, the prospect of his re-election in 2020 was likely a significant source of stress </w:t>
      </w:r>
      <w:r w:rsidR="009D0F33">
        <w:rPr>
          <w:rFonts w:ascii="Times New Roman" w:hAnsi="Times New Roman" w:cs="Times New Roman"/>
        </w:rPr>
        <w:t>for</w:t>
      </w:r>
      <w:r>
        <w:rPr>
          <w:rFonts w:ascii="Times New Roman" w:hAnsi="Times New Roman" w:cs="Times New Roman"/>
        </w:rPr>
        <w:t xml:space="preserve"> Latinos and Mexican-Americans in particular. The current study examined psychological responses </w:t>
      </w:r>
      <w:r w:rsidR="00974416">
        <w:rPr>
          <w:rFonts w:ascii="Times New Roman" w:hAnsi="Times New Roman" w:cs="Times New Roman"/>
        </w:rPr>
        <w:t>during the period of time surrounding</w:t>
      </w:r>
      <w:r>
        <w:rPr>
          <w:rFonts w:ascii="Times New Roman" w:hAnsi="Times New Roman" w:cs="Times New Roman"/>
        </w:rPr>
        <w:t xml:space="preserve"> the 2020 U.S. Presidential election. </w:t>
      </w:r>
      <w:r w:rsidR="00974416">
        <w:rPr>
          <w:rFonts w:ascii="Times New Roman" w:hAnsi="Times New Roman" w:cs="Times New Roman"/>
        </w:rPr>
        <w:t xml:space="preserve">In particular, we focused on </w:t>
      </w:r>
      <w:r w:rsidR="00F1713A">
        <w:rPr>
          <w:rFonts w:ascii="Times New Roman" w:hAnsi="Times New Roman" w:cs="Times New Roman"/>
        </w:rPr>
        <w:t>anticipatory processes leading up to the election</w:t>
      </w:r>
      <w:r w:rsidR="00974416">
        <w:rPr>
          <w:rFonts w:ascii="Times New Roman" w:hAnsi="Times New Roman" w:cs="Times New Roman"/>
        </w:rPr>
        <w:t>, which</w:t>
      </w:r>
      <w:r w:rsidR="00F1713A">
        <w:rPr>
          <w:rFonts w:ascii="Times New Roman" w:hAnsi="Times New Roman" w:cs="Times New Roman"/>
        </w:rPr>
        <w:t xml:space="preserve"> </w:t>
      </w:r>
      <w:r w:rsidR="00974416">
        <w:rPr>
          <w:rFonts w:ascii="Times New Roman" w:hAnsi="Times New Roman" w:cs="Times New Roman"/>
        </w:rPr>
        <w:t xml:space="preserve">play </w:t>
      </w:r>
      <w:r w:rsidR="00F1713A">
        <w:rPr>
          <w:rFonts w:ascii="Times New Roman" w:hAnsi="Times New Roman" w:cs="Times New Roman"/>
        </w:rPr>
        <w:t xml:space="preserve">an important role in </w:t>
      </w:r>
      <w:r w:rsidR="00A17635">
        <w:rPr>
          <w:rFonts w:ascii="Times New Roman" w:hAnsi="Times New Roman" w:cs="Times New Roman"/>
        </w:rPr>
        <w:t xml:space="preserve">individuals’ </w:t>
      </w:r>
      <w:r w:rsidR="00F1713A">
        <w:rPr>
          <w:rFonts w:ascii="Times New Roman" w:hAnsi="Times New Roman" w:cs="Times New Roman"/>
        </w:rPr>
        <w:t xml:space="preserve">health and wellbeing. </w:t>
      </w:r>
      <w:r w:rsidR="00C75C60">
        <w:rPr>
          <w:rFonts w:ascii="Times New Roman" w:hAnsi="Times New Roman" w:cs="Times New Roman"/>
        </w:rPr>
        <w:t>When anticipating a stressful event, individuals prepare for the stressor, especially when the event is appraised as threatening or personally-relevant (Lazarus &amp; Folkman, 1984</w:t>
      </w:r>
      <w:r w:rsidR="002E3F79">
        <w:rPr>
          <w:rFonts w:ascii="Times New Roman" w:hAnsi="Times New Roman" w:cs="Times New Roman"/>
        </w:rPr>
        <w:t xml:space="preserve">; </w:t>
      </w:r>
      <w:commentRangeStart w:id="13"/>
      <w:r w:rsidR="002E3F79">
        <w:rPr>
          <w:rFonts w:ascii="Times New Roman" w:hAnsi="Times New Roman" w:cs="Times New Roman"/>
        </w:rPr>
        <w:t xml:space="preserve">Monat </w:t>
      </w:r>
      <w:commentRangeEnd w:id="13"/>
      <w:r w:rsidR="002E3F79">
        <w:rPr>
          <w:rStyle w:val="CommentReference"/>
        </w:rPr>
        <w:commentReference w:id="13"/>
      </w:r>
      <w:r w:rsidR="002E3F79">
        <w:rPr>
          <w:rFonts w:ascii="Times New Roman" w:hAnsi="Times New Roman" w:cs="Times New Roman"/>
        </w:rPr>
        <w:t>et al., 1972</w:t>
      </w:r>
      <w:r w:rsidR="00C75C60">
        <w:rPr>
          <w:rFonts w:ascii="Times New Roman" w:hAnsi="Times New Roman" w:cs="Times New Roman"/>
        </w:rPr>
        <w:t xml:space="preserve">). This anticipatory stress can </w:t>
      </w:r>
      <w:r w:rsidR="00C75C60">
        <w:rPr>
          <w:rFonts w:ascii="Times New Roman" w:hAnsi="Times New Roman" w:cs="Times New Roman"/>
        </w:rPr>
        <w:lastRenderedPageBreak/>
        <w:t>help mobilize a coping response following the stressor (</w:t>
      </w:r>
      <w:proofErr w:type="spellStart"/>
      <w:r w:rsidR="00C75C60">
        <w:rPr>
          <w:rFonts w:ascii="Times New Roman" w:hAnsi="Times New Roman" w:cs="Times New Roman"/>
        </w:rPr>
        <w:t>Neupert</w:t>
      </w:r>
      <w:proofErr w:type="spellEnd"/>
      <w:r w:rsidR="00C75C60">
        <w:rPr>
          <w:rFonts w:ascii="Times New Roman" w:hAnsi="Times New Roman" w:cs="Times New Roman"/>
        </w:rPr>
        <w:t xml:space="preserve"> &amp; </w:t>
      </w:r>
      <w:proofErr w:type="spellStart"/>
      <w:r w:rsidR="00C75C60">
        <w:rPr>
          <w:rFonts w:ascii="Times New Roman" w:hAnsi="Times New Roman" w:cs="Times New Roman"/>
        </w:rPr>
        <w:t>Bellingtier</w:t>
      </w:r>
      <w:proofErr w:type="spellEnd"/>
      <w:r w:rsidR="00C75C60">
        <w:rPr>
          <w:rFonts w:ascii="Times New Roman" w:hAnsi="Times New Roman" w:cs="Times New Roman"/>
        </w:rPr>
        <w:t xml:space="preserve">, 2019), but may be detrimental when </w:t>
      </w:r>
      <w:r w:rsidR="00A17635">
        <w:rPr>
          <w:rFonts w:ascii="Times New Roman" w:hAnsi="Times New Roman" w:cs="Times New Roman"/>
        </w:rPr>
        <w:t>vigilance or anticipatory stress occurs chronically</w:t>
      </w:r>
      <w:r w:rsidR="00C75C60">
        <w:rPr>
          <w:rFonts w:ascii="Times New Roman" w:hAnsi="Times New Roman" w:cs="Times New Roman"/>
        </w:rPr>
        <w:t>. Recent research has focused on vigilance in anticipation of race-related discrimination and found effects on cardiovascular function, hypertension, obesity, sleep difficulty, depression</w:t>
      </w:r>
      <w:r w:rsidR="00B13921">
        <w:rPr>
          <w:rFonts w:ascii="Times New Roman" w:hAnsi="Times New Roman" w:cs="Times New Roman"/>
        </w:rPr>
        <w:t>,</w:t>
      </w:r>
      <w:r w:rsidR="00C75C60">
        <w:rPr>
          <w:rFonts w:ascii="Times New Roman" w:hAnsi="Times New Roman" w:cs="Times New Roman"/>
        </w:rPr>
        <w:t xml:space="preserve"> and anxiety, even when controlling for previous experiences of discrimination (</w:t>
      </w:r>
      <w:commentRangeStart w:id="14"/>
      <w:r w:rsidR="00C75C60">
        <w:rPr>
          <w:rFonts w:ascii="Times New Roman" w:hAnsi="Times New Roman" w:cs="Times New Roman"/>
        </w:rPr>
        <w:t>CITE</w:t>
      </w:r>
      <w:commentRangeEnd w:id="14"/>
      <w:r w:rsidR="00C75C60">
        <w:rPr>
          <w:rStyle w:val="CommentReference"/>
        </w:rPr>
        <w:commentReference w:id="14"/>
      </w:r>
      <w:r w:rsidR="00C75C60">
        <w:rPr>
          <w:rFonts w:ascii="Times New Roman" w:hAnsi="Times New Roman" w:cs="Times New Roman"/>
        </w:rPr>
        <w:t xml:space="preserve">). </w:t>
      </w:r>
    </w:p>
    <w:p w14:paraId="509AD34A" w14:textId="31E66038" w:rsidR="001E4A66" w:rsidRDefault="00C75C60" w:rsidP="001E4A66">
      <w:pPr>
        <w:spacing w:line="480" w:lineRule="auto"/>
        <w:ind w:firstLine="720"/>
        <w:rPr>
          <w:rFonts w:ascii="Times New Roman" w:hAnsi="Times New Roman" w:cs="Times New Roman"/>
        </w:rPr>
      </w:pPr>
      <w:r>
        <w:rPr>
          <w:rFonts w:ascii="Times New Roman" w:hAnsi="Times New Roman" w:cs="Times New Roman"/>
        </w:rPr>
        <w:t>Given the importance of anticipatory stress for physical and physiological health, especially</w:t>
      </w:r>
      <w:r w:rsidR="001E4A66">
        <w:rPr>
          <w:rFonts w:ascii="Times New Roman" w:hAnsi="Times New Roman" w:cs="Times New Roman"/>
        </w:rPr>
        <w:t xml:space="preserve"> for individuals from racial/ethnic minorities that experience high daily stress burdens, the current study examined the emotions and mental health </w:t>
      </w:r>
      <w:r w:rsidR="00082F74">
        <w:rPr>
          <w:rFonts w:ascii="Times New Roman" w:hAnsi="Times New Roman" w:cs="Times New Roman"/>
        </w:rPr>
        <w:t xml:space="preserve">of </w:t>
      </w:r>
      <w:r w:rsidR="001E4A66">
        <w:rPr>
          <w:rFonts w:ascii="Times New Roman" w:hAnsi="Times New Roman" w:cs="Times New Roman"/>
        </w:rPr>
        <w:t>Latino young adults close to the U.S.-Mexico border before, during, and after the election. To do this, we used a daily diary approach to repeatedly measure affect and symptoms of anxiety and depression every day for the two weeks surrounding the election. Daily diary and other ecological momentary assessment methods are beneficial in that they allow for examination of within-person variation in outcomes over time (</w:t>
      </w:r>
      <w:r w:rsidR="00FE6189">
        <w:rPr>
          <w:rFonts w:ascii="Times New Roman" w:hAnsi="Times New Roman" w:cs="Times New Roman"/>
        </w:rPr>
        <w:t>Ebner-</w:t>
      </w:r>
      <w:proofErr w:type="spellStart"/>
      <w:r w:rsidR="00FE6189">
        <w:rPr>
          <w:rFonts w:ascii="Times New Roman" w:hAnsi="Times New Roman" w:cs="Times New Roman"/>
        </w:rPr>
        <w:t>Priemer</w:t>
      </w:r>
      <w:proofErr w:type="spellEnd"/>
      <w:r w:rsidR="00FE6189">
        <w:rPr>
          <w:rFonts w:ascii="Times New Roman" w:hAnsi="Times New Roman" w:cs="Times New Roman"/>
        </w:rPr>
        <w:t xml:space="preserve"> &amp; Trull, 2009</w:t>
      </w:r>
      <w:r w:rsidR="00FC4B96">
        <w:rPr>
          <w:rFonts w:ascii="Times New Roman" w:hAnsi="Times New Roman" w:cs="Times New Roman"/>
        </w:rPr>
        <w:t>; Trull &amp; Ebner-</w:t>
      </w:r>
      <w:proofErr w:type="spellStart"/>
      <w:r w:rsidR="00FC4B96">
        <w:rPr>
          <w:rFonts w:ascii="Times New Roman" w:hAnsi="Times New Roman" w:cs="Times New Roman"/>
        </w:rPr>
        <w:t>Priemer</w:t>
      </w:r>
      <w:proofErr w:type="spellEnd"/>
      <w:r w:rsidR="00FC4B96">
        <w:rPr>
          <w:rFonts w:ascii="Times New Roman" w:hAnsi="Times New Roman" w:cs="Times New Roman"/>
        </w:rPr>
        <w:t>, 2013</w:t>
      </w:r>
      <w:r w:rsidR="001E4A66">
        <w:rPr>
          <w:rFonts w:ascii="Times New Roman" w:hAnsi="Times New Roman" w:cs="Times New Roman"/>
        </w:rPr>
        <w:t>).</w:t>
      </w:r>
      <w:r w:rsidR="00FE6189">
        <w:rPr>
          <w:rFonts w:ascii="Times New Roman" w:hAnsi="Times New Roman" w:cs="Times New Roman"/>
        </w:rPr>
        <w:t xml:space="preserve"> Through quantitative measurement of outcomes repeatedly across two weeks, we could examine linear trends of change in affect and mental health over meaningful periods of time surrounding election (e.g., separately examining trajectories before and after the election). </w:t>
      </w:r>
      <w:r w:rsidR="001E4A66">
        <w:rPr>
          <w:rFonts w:ascii="Times New Roman" w:hAnsi="Times New Roman" w:cs="Times New Roman"/>
        </w:rPr>
        <w:t xml:space="preserve"> </w:t>
      </w:r>
      <w:r w:rsidR="00FE6189">
        <w:rPr>
          <w:rFonts w:ascii="Times New Roman" w:hAnsi="Times New Roman" w:cs="Times New Roman"/>
        </w:rPr>
        <w:t xml:space="preserve">Additionally, daily diaries allow for the examination of </w:t>
      </w:r>
      <w:r w:rsidR="00082F74">
        <w:rPr>
          <w:rFonts w:ascii="Times New Roman" w:hAnsi="Times New Roman" w:cs="Times New Roman"/>
        </w:rPr>
        <w:t xml:space="preserve">how </w:t>
      </w:r>
      <w:r w:rsidR="00FE6189">
        <w:rPr>
          <w:rFonts w:ascii="Times New Roman" w:hAnsi="Times New Roman" w:cs="Times New Roman"/>
        </w:rPr>
        <w:t>fluctuations in daily activities affect outcomes. For example, we examined how daily engagement with the news over this period of time contributed to daily outcomes, as daily engagement with politics and news</w:t>
      </w:r>
      <w:r w:rsidR="0062339C">
        <w:rPr>
          <w:rFonts w:ascii="Times New Roman" w:hAnsi="Times New Roman" w:cs="Times New Roman"/>
        </w:rPr>
        <w:t>, even outside of election cycles,</w:t>
      </w:r>
      <w:r w:rsidR="00FE6189">
        <w:rPr>
          <w:rFonts w:ascii="Times New Roman" w:hAnsi="Times New Roman" w:cs="Times New Roman"/>
        </w:rPr>
        <w:t xml:space="preserve"> has been conceptualized as a daily chronic stressor (Ford &amp; Feinberg, 2020; Tang &amp; Oh, 2020)</w:t>
      </w:r>
    </w:p>
    <w:p w14:paraId="0772924B" w14:textId="3D28CF75" w:rsidR="00B247E8" w:rsidRDefault="00B247E8" w:rsidP="00B247E8">
      <w:pPr>
        <w:spacing w:line="480" w:lineRule="auto"/>
        <w:rPr>
          <w:rFonts w:ascii="Times New Roman" w:hAnsi="Times New Roman" w:cs="Times New Roman"/>
        </w:rPr>
      </w:pPr>
      <w:r>
        <w:rPr>
          <w:rFonts w:ascii="Times New Roman" w:hAnsi="Times New Roman" w:cs="Times New Roman"/>
        </w:rPr>
        <w:tab/>
      </w:r>
      <w:r w:rsidR="00FE6189">
        <w:rPr>
          <w:rFonts w:ascii="Times New Roman" w:hAnsi="Times New Roman" w:cs="Times New Roman"/>
        </w:rPr>
        <w:t>Last</w:t>
      </w:r>
      <w:r>
        <w:rPr>
          <w:rFonts w:ascii="Times New Roman" w:hAnsi="Times New Roman" w:cs="Times New Roman"/>
        </w:rPr>
        <w:t>, we examined individual differences that may exacerbate negative responses in anticipation of the election.</w:t>
      </w:r>
      <w:r w:rsidR="00BA55B3">
        <w:rPr>
          <w:rFonts w:ascii="Times New Roman" w:hAnsi="Times New Roman" w:cs="Times New Roman"/>
        </w:rPr>
        <w:t xml:space="preserve"> The impact of a stressor is heavily dependent on one’s appraisal of the stressor (Lazarus &amp; Folkman, 1984), which </w:t>
      </w:r>
      <w:r w:rsidR="009D1F2E">
        <w:rPr>
          <w:rFonts w:ascii="Times New Roman" w:hAnsi="Times New Roman" w:cs="Times New Roman"/>
        </w:rPr>
        <w:t xml:space="preserve">depends in part on the relevance of the stressor to </w:t>
      </w:r>
      <w:r w:rsidR="00B13921">
        <w:rPr>
          <w:rFonts w:ascii="Times New Roman" w:hAnsi="Times New Roman" w:cs="Times New Roman"/>
        </w:rPr>
        <w:lastRenderedPageBreak/>
        <w:t xml:space="preserve">one’s </w:t>
      </w:r>
      <w:r w:rsidR="009D1F2E">
        <w:rPr>
          <w:rFonts w:ascii="Times New Roman" w:hAnsi="Times New Roman" w:cs="Times New Roman"/>
        </w:rPr>
        <w:t>important commitments, goals, and values (</w:t>
      </w:r>
      <w:r w:rsidR="0062339C">
        <w:rPr>
          <w:rFonts w:ascii="Times New Roman" w:hAnsi="Times New Roman" w:cs="Times New Roman"/>
        </w:rPr>
        <w:t xml:space="preserve">e.g., </w:t>
      </w:r>
      <w:commentRangeStart w:id="15"/>
      <w:r w:rsidR="009D1F2E">
        <w:rPr>
          <w:rFonts w:ascii="Times New Roman" w:hAnsi="Times New Roman" w:cs="Times New Roman"/>
        </w:rPr>
        <w:t>Lash et al., 1991</w:t>
      </w:r>
      <w:commentRangeEnd w:id="15"/>
      <w:r w:rsidR="009D1F2E">
        <w:rPr>
          <w:rStyle w:val="CommentReference"/>
        </w:rPr>
        <w:commentReference w:id="15"/>
      </w:r>
      <w:r w:rsidR="009D1F2E">
        <w:rPr>
          <w:rFonts w:ascii="Times New Roman" w:hAnsi="Times New Roman" w:cs="Times New Roman"/>
        </w:rPr>
        <w:t xml:space="preserve">). </w:t>
      </w:r>
      <w:r w:rsidR="00B13921">
        <w:rPr>
          <w:rFonts w:ascii="Times New Roman" w:hAnsi="Times New Roman" w:cs="Times New Roman"/>
        </w:rPr>
        <w:t>I</w:t>
      </w:r>
      <w:r w:rsidR="00777E7F">
        <w:rPr>
          <w:rFonts w:ascii="Times New Roman" w:hAnsi="Times New Roman" w:cs="Times New Roman"/>
        </w:rPr>
        <w:t>n an exploratory fashion, we examined how factors such as nativity (</w:t>
      </w:r>
      <w:r w:rsidR="00B13921">
        <w:rPr>
          <w:rFonts w:ascii="Times New Roman" w:hAnsi="Times New Roman" w:cs="Times New Roman"/>
        </w:rPr>
        <w:t>i.e.</w:t>
      </w:r>
      <w:r w:rsidR="00777E7F">
        <w:rPr>
          <w:rFonts w:ascii="Times New Roman" w:hAnsi="Times New Roman" w:cs="Times New Roman"/>
        </w:rPr>
        <w:t xml:space="preserve">, whether someone was born in the U.S. or not), ethnic identity, and cultural values of familism impacted psychological outcomes in anticipation of the election. We hypothesized that these factors were important in determining the personal relevance of the election and thus would increase the perception of the election as a stressor and be reflected in heightened anticipatory coping, although we did not have specific hypotheses for which outcomes would be affected and which facets of each factor would influence anticipatory processes. </w:t>
      </w:r>
    </w:p>
    <w:p w14:paraId="6D0E6D89" w14:textId="422CF05F" w:rsidR="00B247E8" w:rsidRPr="00BA55B3" w:rsidRDefault="00B247E8" w:rsidP="00B247E8">
      <w:pPr>
        <w:spacing w:line="480" w:lineRule="auto"/>
        <w:rPr>
          <w:rFonts w:ascii="Times New Roman" w:hAnsi="Times New Roman" w:cs="Times New Roman"/>
          <w:b/>
          <w:bCs/>
        </w:rPr>
      </w:pPr>
      <w:commentRangeStart w:id="16"/>
      <w:r w:rsidRPr="00BA55B3">
        <w:rPr>
          <w:rFonts w:ascii="Times New Roman" w:hAnsi="Times New Roman" w:cs="Times New Roman"/>
          <w:b/>
          <w:bCs/>
        </w:rPr>
        <w:t>Current study</w:t>
      </w:r>
      <w:commentRangeEnd w:id="16"/>
      <w:r w:rsidR="00E70B9D">
        <w:rPr>
          <w:rStyle w:val="CommentReference"/>
        </w:rPr>
        <w:commentReference w:id="16"/>
      </w:r>
    </w:p>
    <w:p w14:paraId="4E4DC9BF" w14:textId="75522D74" w:rsidR="003B6B13" w:rsidRDefault="00B247E8" w:rsidP="003B6B13">
      <w:pPr>
        <w:spacing w:line="480" w:lineRule="auto"/>
        <w:rPr>
          <w:rFonts w:ascii="Times New Roman" w:hAnsi="Times New Roman" w:cs="Times New Roman"/>
        </w:rPr>
      </w:pPr>
      <w:r>
        <w:rPr>
          <w:rFonts w:ascii="Times New Roman" w:hAnsi="Times New Roman" w:cs="Times New Roman"/>
        </w:rPr>
        <w:tab/>
        <w:t xml:space="preserve">The current study examines the effect of the 2020 U.S. presidential election on </w:t>
      </w:r>
      <w:r w:rsidR="00251B82">
        <w:rPr>
          <w:rFonts w:ascii="Times New Roman" w:hAnsi="Times New Roman" w:cs="Times New Roman"/>
        </w:rPr>
        <w:t>the psychological wellbeing of Latinos/Hispanics in the U</w:t>
      </w:r>
      <w:r w:rsidR="0062339C">
        <w:rPr>
          <w:rFonts w:ascii="Times New Roman" w:hAnsi="Times New Roman" w:cs="Times New Roman"/>
        </w:rPr>
        <w:t>.</w:t>
      </w:r>
      <w:r w:rsidR="00251B82">
        <w:rPr>
          <w:rFonts w:ascii="Times New Roman" w:hAnsi="Times New Roman" w:cs="Times New Roman"/>
        </w:rPr>
        <w:t>S</w:t>
      </w:r>
      <w:r w:rsidR="0062339C">
        <w:rPr>
          <w:rFonts w:ascii="Times New Roman" w:hAnsi="Times New Roman" w:cs="Times New Roman"/>
        </w:rPr>
        <w:t>.</w:t>
      </w:r>
      <w:r w:rsidR="00251B82">
        <w:rPr>
          <w:rFonts w:ascii="Times New Roman" w:hAnsi="Times New Roman" w:cs="Times New Roman"/>
        </w:rPr>
        <w:t xml:space="preserve">-Mexico border region. This region </w:t>
      </w:r>
      <w:r w:rsidR="0062339C">
        <w:rPr>
          <w:rFonts w:ascii="Times New Roman" w:hAnsi="Times New Roman" w:cs="Times New Roman"/>
        </w:rPr>
        <w:t xml:space="preserve">and the city of El Paso in particular </w:t>
      </w:r>
      <w:r w:rsidR="00251B82">
        <w:rPr>
          <w:rFonts w:ascii="Times New Roman" w:hAnsi="Times New Roman" w:cs="Times New Roman"/>
        </w:rPr>
        <w:t>is unique because of continued ties between Mexican-Americans living in the US and family members living in Mexico, familiarity and contact with the border and border regulations, and the majority status of Latinos in this region (</w:t>
      </w:r>
      <w:r w:rsidR="0062339C">
        <w:rPr>
          <w:rFonts w:ascii="Times New Roman" w:hAnsi="Times New Roman" w:cs="Times New Roman"/>
        </w:rPr>
        <w:t xml:space="preserve">the population of </w:t>
      </w:r>
      <w:r w:rsidR="00251B82">
        <w:rPr>
          <w:rFonts w:ascii="Times New Roman" w:hAnsi="Times New Roman" w:cs="Times New Roman"/>
        </w:rPr>
        <w:t xml:space="preserve">El Paso </w:t>
      </w:r>
      <w:r w:rsidR="0062339C">
        <w:rPr>
          <w:rFonts w:ascii="Times New Roman" w:hAnsi="Times New Roman" w:cs="Times New Roman"/>
        </w:rPr>
        <w:t xml:space="preserve">County </w:t>
      </w:r>
      <w:r w:rsidR="00251B82">
        <w:rPr>
          <w:rFonts w:ascii="Times New Roman" w:hAnsi="Times New Roman" w:cs="Times New Roman"/>
        </w:rPr>
        <w:t>is 8</w:t>
      </w:r>
      <w:r w:rsidR="0062339C">
        <w:rPr>
          <w:rFonts w:ascii="Times New Roman" w:hAnsi="Times New Roman" w:cs="Times New Roman"/>
        </w:rPr>
        <w:t>2.9</w:t>
      </w:r>
      <w:r w:rsidR="00251B82">
        <w:rPr>
          <w:rFonts w:ascii="Times New Roman" w:hAnsi="Times New Roman" w:cs="Times New Roman"/>
        </w:rPr>
        <w:t>% Latino, the majority of whom have Mexican heritage</w:t>
      </w:r>
      <w:r w:rsidR="0062339C">
        <w:rPr>
          <w:rFonts w:ascii="Times New Roman" w:hAnsi="Times New Roman" w:cs="Times New Roman"/>
        </w:rPr>
        <w:t xml:space="preserve">; </w:t>
      </w:r>
      <w:commentRangeStart w:id="17"/>
      <w:r w:rsidR="0062339C">
        <w:rPr>
          <w:rFonts w:ascii="Times New Roman" w:hAnsi="Times New Roman" w:cs="Times New Roman"/>
        </w:rPr>
        <w:t>CITE</w:t>
      </w:r>
      <w:commentRangeEnd w:id="17"/>
      <w:r w:rsidR="0062339C">
        <w:rPr>
          <w:rStyle w:val="CommentReference"/>
        </w:rPr>
        <w:commentReference w:id="17"/>
      </w:r>
      <w:r w:rsidR="00251B82">
        <w:rPr>
          <w:rFonts w:ascii="Times New Roman" w:hAnsi="Times New Roman" w:cs="Times New Roman"/>
        </w:rPr>
        <w:t xml:space="preserve">). </w:t>
      </w:r>
      <w:r w:rsidR="00B737CD">
        <w:rPr>
          <w:rFonts w:ascii="Times New Roman" w:hAnsi="Times New Roman" w:cs="Times New Roman"/>
        </w:rPr>
        <w:t>We</w:t>
      </w:r>
      <w:r w:rsidR="00B13921">
        <w:rPr>
          <w:rFonts w:ascii="Times New Roman" w:hAnsi="Times New Roman" w:cs="Times New Roman"/>
        </w:rPr>
        <w:t xml:space="preserve"> specificall</w:t>
      </w:r>
      <w:r w:rsidR="00066565">
        <w:rPr>
          <w:rFonts w:ascii="Times New Roman" w:hAnsi="Times New Roman" w:cs="Times New Roman"/>
        </w:rPr>
        <w:t>y</w:t>
      </w:r>
      <w:r w:rsidR="00B737CD">
        <w:rPr>
          <w:rFonts w:ascii="Times New Roman" w:hAnsi="Times New Roman" w:cs="Times New Roman"/>
        </w:rPr>
        <w:t xml:space="preserve"> examined the effect</w:t>
      </w:r>
      <w:r w:rsidR="00B13921">
        <w:rPr>
          <w:rFonts w:ascii="Times New Roman" w:hAnsi="Times New Roman" w:cs="Times New Roman"/>
        </w:rPr>
        <w:t xml:space="preserve"> of the election</w:t>
      </w:r>
      <w:r w:rsidR="00B737CD">
        <w:rPr>
          <w:rFonts w:ascii="Times New Roman" w:hAnsi="Times New Roman" w:cs="Times New Roman"/>
        </w:rPr>
        <w:t xml:space="preserve"> on young adults, many of whom voted in this election for the first time, as it is an important stage of </w:t>
      </w:r>
      <w:r w:rsidR="0062339C">
        <w:rPr>
          <w:rFonts w:ascii="Times New Roman" w:hAnsi="Times New Roman" w:cs="Times New Roman"/>
        </w:rPr>
        <w:t xml:space="preserve">ethnic and </w:t>
      </w:r>
      <w:r w:rsidR="00B737CD">
        <w:rPr>
          <w:rFonts w:ascii="Times New Roman" w:hAnsi="Times New Roman" w:cs="Times New Roman"/>
        </w:rPr>
        <w:t>political identity development (</w:t>
      </w:r>
      <w:commentRangeStart w:id="18"/>
      <w:r w:rsidR="00B737CD">
        <w:rPr>
          <w:rFonts w:ascii="Times New Roman" w:hAnsi="Times New Roman" w:cs="Times New Roman"/>
        </w:rPr>
        <w:t>CITE</w:t>
      </w:r>
      <w:commentRangeEnd w:id="18"/>
      <w:r w:rsidR="0062339C">
        <w:rPr>
          <w:rStyle w:val="CommentReference"/>
        </w:rPr>
        <w:commentReference w:id="18"/>
      </w:r>
      <w:r w:rsidR="00B737CD">
        <w:rPr>
          <w:rFonts w:ascii="Times New Roman" w:hAnsi="Times New Roman" w:cs="Times New Roman"/>
        </w:rPr>
        <w:t xml:space="preserve">). </w:t>
      </w:r>
      <w:r w:rsidR="009D0F33">
        <w:rPr>
          <w:rFonts w:ascii="Times New Roman" w:hAnsi="Times New Roman" w:cs="Times New Roman"/>
        </w:rPr>
        <w:t>In addition to being a unique population among which to examine these effects, this was a particularly unique election for several reasons.</w:t>
      </w:r>
      <w:r w:rsidR="00B27281">
        <w:rPr>
          <w:rFonts w:ascii="Times New Roman" w:hAnsi="Times New Roman" w:cs="Times New Roman"/>
        </w:rPr>
        <w:t xml:space="preserve"> Because of the ongoing COVID-19 pandemic, Texas Gov. Greg Abbott extended the early voting period to allow for less crowding at the polls on Election Day, resulting in a record high number of voters on the first day of early </w:t>
      </w:r>
      <w:proofErr w:type="gramStart"/>
      <w:r w:rsidR="00B27281">
        <w:rPr>
          <w:rFonts w:ascii="Times New Roman" w:hAnsi="Times New Roman" w:cs="Times New Roman"/>
        </w:rPr>
        <w:t>voting  (</w:t>
      </w:r>
      <w:commentRangeStart w:id="19"/>
      <w:proofErr w:type="gramEnd"/>
      <w:r w:rsidR="00B27281">
        <w:rPr>
          <w:rFonts w:ascii="Times New Roman" w:hAnsi="Times New Roman" w:cs="Times New Roman"/>
        </w:rPr>
        <w:t>CITE</w:t>
      </w:r>
      <w:commentRangeEnd w:id="19"/>
      <w:r w:rsidR="00B27281">
        <w:rPr>
          <w:rStyle w:val="CommentReference"/>
        </w:rPr>
        <w:commentReference w:id="19"/>
      </w:r>
      <w:r w:rsidR="00B27281">
        <w:rPr>
          <w:rFonts w:ascii="Times New Roman" w:hAnsi="Times New Roman" w:cs="Times New Roman"/>
        </w:rPr>
        <w:t xml:space="preserve">). El Paso also experienced its worst COVID-19 outbreak in October and early November </w:t>
      </w:r>
      <w:r w:rsidR="002C1C29">
        <w:rPr>
          <w:rFonts w:ascii="Times New Roman" w:hAnsi="Times New Roman" w:cs="Times New Roman"/>
        </w:rPr>
        <w:t xml:space="preserve">of 2020 </w:t>
      </w:r>
      <w:r w:rsidR="00B27281">
        <w:rPr>
          <w:rFonts w:ascii="Times New Roman" w:hAnsi="Times New Roman" w:cs="Times New Roman"/>
        </w:rPr>
        <w:t xml:space="preserve">with </w:t>
      </w:r>
      <w:r w:rsidR="00660BB8">
        <w:rPr>
          <w:rFonts w:ascii="Times New Roman" w:hAnsi="Times New Roman" w:cs="Times New Roman"/>
        </w:rPr>
        <w:t xml:space="preserve">a </w:t>
      </w:r>
      <w:r w:rsidR="00B27281">
        <w:rPr>
          <w:rFonts w:ascii="Times New Roman" w:hAnsi="Times New Roman" w:cs="Times New Roman"/>
        </w:rPr>
        <w:t xml:space="preserve">record high number of cases requiring hospitalizations and intensive care </w:t>
      </w:r>
      <w:r w:rsidR="00B27281">
        <w:rPr>
          <w:rFonts w:ascii="Times New Roman" w:hAnsi="Times New Roman" w:cs="Times New Roman"/>
        </w:rPr>
        <w:lastRenderedPageBreak/>
        <w:t>treatment</w:t>
      </w:r>
      <w:r w:rsidR="00AF7964">
        <w:rPr>
          <w:rFonts w:ascii="Times New Roman" w:hAnsi="Times New Roman" w:cs="Times New Roman"/>
        </w:rPr>
        <w:t xml:space="preserve"> and </w:t>
      </w:r>
      <w:r w:rsidR="00660BB8">
        <w:rPr>
          <w:rFonts w:ascii="Times New Roman" w:hAnsi="Times New Roman" w:cs="Times New Roman"/>
        </w:rPr>
        <w:t xml:space="preserve">a </w:t>
      </w:r>
      <w:r w:rsidR="00AF7964">
        <w:rPr>
          <w:rFonts w:ascii="Times New Roman" w:hAnsi="Times New Roman" w:cs="Times New Roman"/>
        </w:rPr>
        <w:t>record high number of deaths</w:t>
      </w:r>
      <w:r w:rsidR="00660BB8">
        <w:rPr>
          <w:rFonts w:ascii="Times New Roman" w:hAnsi="Times New Roman" w:cs="Times New Roman"/>
        </w:rPr>
        <w:t xml:space="preserve"> from COVID-19, </w:t>
      </w:r>
      <w:r w:rsidR="002C1C29">
        <w:rPr>
          <w:rFonts w:ascii="Times New Roman" w:hAnsi="Times New Roman" w:cs="Times New Roman"/>
        </w:rPr>
        <w:t>resulting in</w:t>
      </w:r>
      <w:r w:rsidR="00660BB8">
        <w:rPr>
          <w:rFonts w:ascii="Times New Roman" w:hAnsi="Times New Roman" w:cs="Times New Roman"/>
        </w:rPr>
        <w:t xml:space="preserve"> the use of several mobile morgues</w:t>
      </w:r>
      <w:r w:rsidR="00AF7964">
        <w:rPr>
          <w:rFonts w:ascii="Times New Roman" w:hAnsi="Times New Roman" w:cs="Times New Roman"/>
        </w:rPr>
        <w:t xml:space="preserve"> (</w:t>
      </w:r>
      <w:commentRangeStart w:id="20"/>
      <w:r w:rsidR="00AF7964">
        <w:rPr>
          <w:rFonts w:ascii="Times New Roman" w:hAnsi="Times New Roman" w:cs="Times New Roman"/>
        </w:rPr>
        <w:t>CITE</w:t>
      </w:r>
      <w:commentRangeEnd w:id="20"/>
      <w:r w:rsidR="00AF7964">
        <w:rPr>
          <w:rStyle w:val="CommentReference"/>
        </w:rPr>
        <w:commentReference w:id="20"/>
      </w:r>
      <w:r w:rsidR="00AF7964">
        <w:rPr>
          <w:rFonts w:ascii="Times New Roman" w:hAnsi="Times New Roman" w:cs="Times New Roman"/>
        </w:rPr>
        <w:t xml:space="preserve">). </w:t>
      </w:r>
      <w:del w:id="21" w:author="Hannah Volpert-Esmond" w:date="2021-05-19T11:54:00Z">
        <w:r w:rsidR="00AF7964" w:rsidDel="002C1C29">
          <w:rPr>
            <w:rFonts w:ascii="Times New Roman" w:hAnsi="Times New Roman" w:cs="Times New Roman"/>
          </w:rPr>
          <w:delText>The surge prompted the El Paso County Judge to issue a stay-at-home order from Oct. 25, 2020 – Nov. 8, 2020</w:delText>
        </w:r>
        <w:r w:rsidR="00660BB8" w:rsidDel="002C1C29">
          <w:rPr>
            <w:rFonts w:ascii="Times New Roman" w:hAnsi="Times New Roman" w:cs="Times New Roman"/>
          </w:rPr>
          <w:delText xml:space="preserve"> </w:delText>
        </w:r>
        <w:r w:rsidR="00AF7964" w:rsidDel="002C1C29">
          <w:rPr>
            <w:rFonts w:ascii="Times New Roman" w:hAnsi="Times New Roman" w:cs="Times New Roman"/>
          </w:rPr>
          <w:delText>(</w:delText>
        </w:r>
        <w:commentRangeStart w:id="22"/>
        <w:r w:rsidR="00AF7964" w:rsidDel="002C1C29">
          <w:rPr>
            <w:rFonts w:ascii="Times New Roman" w:hAnsi="Times New Roman" w:cs="Times New Roman"/>
          </w:rPr>
          <w:delText>CITE</w:delText>
        </w:r>
        <w:commentRangeEnd w:id="22"/>
        <w:r w:rsidR="00AF7964" w:rsidDel="002C1C29">
          <w:rPr>
            <w:rStyle w:val="CommentReference"/>
          </w:rPr>
          <w:commentReference w:id="22"/>
        </w:r>
        <w:r w:rsidR="00AF7964" w:rsidDel="002C1C29">
          <w:rPr>
            <w:rFonts w:ascii="Times New Roman" w:hAnsi="Times New Roman" w:cs="Times New Roman"/>
          </w:rPr>
          <w:delText xml:space="preserve">). </w:delText>
        </w:r>
      </w:del>
      <w:r w:rsidR="00660BB8">
        <w:rPr>
          <w:rFonts w:ascii="Times New Roman" w:hAnsi="Times New Roman" w:cs="Times New Roman"/>
        </w:rPr>
        <w:t xml:space="preserve">Thus, this was a unique time and place to examine how macrolevel factors, including the 2020 U.S. national election, impacted individuals’ mental health and wellbeing. </w:t>
      </w:r>
    </w:p>
    <w:p w14:paraId="010FE32F" w14:textId="3DD23A77" w:rsidR="003B6B13" w:rsidRDefault="00777E7F">
      <w:pPr>
        <w:spacing w:line="480" w:lineRule="auto"/>
        <w:jc w:val="center"/>
        <w:rPr>
          <w:rFonts w:ascii="Times New Roman" w:hAnsi="Times New Roman" w:cs="Times New Roman"/>
        </w:rPr>
      </w:pPr>
      <w:r>
        <w:rPr>
          <w:rFonts w:ascii="Times New Roman" w:hAnsi="Times New Roman" w:cs="Times New Roman"/>
        </w:rPr>
        <w:t>METHOD</w:t>
      </w:r>
    </w:p>
    <w:p w14:paraId="70C7E985" w14:textId="14553601" w:rsidR="003B6B13" w:rsidRDefault="00B1566A" w:rsidP="003B6B13">
      <w:pPr>
        <w:spacing w:line="480" w:lineRule="auto"/>
        <w:rPr>
          <w:rFonts w:ascii="Times New Roman" w:hAnsi="Times New Roman" w:cs="Times New Roman"/>
          <w:b/>
          <w:bCs/>
        </w:rPr>
      </w:pPr>
      <w:r>
        <w:rPr>
          <w:rFonts w:ascii="Times New Roman" w:hAnsi="Times New Roman" w:cs="Times New Roman"/>
          <w:b/>
          <w:bCs/>
        </w:rPr>
        <w:t>Participants</w:t>
      </w:r>
    </w:p>
    <w:p w14:paraId="24058EEB" w14:textId="0E6F0D2E" w:rsidR="00613300" w:rsidRPr="00D9336E" w:rsidRDefault="00613300" w:rsidP="001320B8">
      <w:pPr>
        <w:spacing w:line="480" w:lineRule="auto"/>
        <w:ind w:firstLine="720"/>
        <w:rPr>
          <w:rFonts w:ascii="Times New Roman" w:hAnsi="Times New Roman" w:cs="Times New Roman"/>
          <w:b/>
          <w:bCs/>
        </w:rPr>
      </w:pPr>
      <w:r w:rsidRPr="006532CD">
        <w:rPr>
          <w:rFonts w:ascii="Times New Roman" w:hAnsi="Times New Roman" w:cs="Times New Roman"/>
        </w:rPr>
        <w:t xml:space="preserve">One hundred and ten participants </w:t>
      </w:r>
      <w:r>
        <w:rPr>
          <w:rFonts w:ascii="Times New Roman" w:hAnsi="Times New Roman" w:cs="Times New Roman"/>
        </w:rPr>
        <w:t xml:space="preserve">(28 men, 81 women, and 1 trans/non-binary person) who identified as Hispanic or Latino were recruited using the Psychology Department SONA system </w:t>
      </w:r>
      <w:r w:rsidR="00365EAE">
        <w:rPr>
          <w:rFonts w:ascii="Times New Roman" w:hAnsi="Times New Roman" w:cs="Times New Roman"/>
        </w:rPr>
        <w:t xml:space="preserve">at the University of Texas at El Paso </w:t>
      </w:r>
      <w:r>
        <w:rPr>
          <w:rFonts w:ascii="Times New Roman" w:hAnsi="Times New Roman" w:cs="Times New Roman"/>
        </w:rPr>
        <w:t>and</w:t>
      </w:r>
      <w:r w:rsidRPr="006532CD">
        <w:rPr>
          <w:rFonts w:ascii="Times New Roman" w:hAnsi="Times New Roman" w:cs="Times New Roman"/>
        </w:rPr>
        <w:t xml:space="preserve"> word of mouth</w:t>
      </w:r>
      <w:r>
        <w:rPr>
          <w:rFonts w:ascii="Times New Roman" w:hAnsi="Times New Roman" w:cs="Times New Roman"/>
        </w:rPr>
        <w:t>.</w:t>
      </w:r>
      <w:r w:rsidRPr="006532CD">
        <w:rPr>
          <w:rFonts w:ascii="Times New Roman" w:hAnsi="Times New Roman" w:cs="Times New Roman"/>
        </w:rPr>
        <w:t xml:space="preserve"> </w:t>
      </w:r>
      <w:r>
        <w:rPr>
          <w:rFonts w:ascii="Times New Roman" w:hAnsi="Times New Roman" w:cs="Times New Roman"/>
        </w:rPr>
        <w:t>The majority of the participants were Mexican-American (</w:t>
      </w:r>
      <w:r w:rsidR="00E96A56">
        <w:rPr>
          <w:rFonts w:ascii="Times New Roman" w:hAnsi="Times New Roman" w:cs="Times New Roman"/>
        </w:rPr>
        <w:t>95</w:t>
      </w:r>
      <w:r>
        <w:rPr>
          <w:rFonts w:ascii="Times New Roman" w:hAnsi="Times New Roman" w:cs="Times New Roman"/>
        </w:rPr>
        <w:t xml:space="preserve">%) and ranged in age from </w:t>
      </w:r>
      <w:r w:rsidR="00E96A56">
        <w:rPr>
          <w:rFonts w:ascii="Times New Roman" w:hAnsi="Times New Roman" w:cs="Times New Roman"/>
        </w:rPr>
        <w:t>18</w:t>
      </w:r>
      <w:r>
        <w:rPr>
          <w:rFonts w:ascii="Times New Roman" w:hAnsi="Times New Roman" w:cs="Times New Roman"/>
        </w:rPr>
        <w:t xml:space="preserve"> to </w:t>
      </w:r>
      <w:r w:rsidR="00E96A56">
        <w:rPr>
          <w:rFonts w:ascii="Times New Roman" w:hAnsi="Times New Roman" w:cs="Times New Roman"/>
        </w:rPr>
        <w:t>51</w:t>
      </w:r>
      <w:r>
        <w:rPr>
          <w:rFonts w:ascii="Times New Roman" w:hAnsi="Times New Roman" w:cs="Times New Roman"/>
        </w:rPr>
        <w:t xml:space="preserve"> years old (</w:t>
      </w:r>
      <w:r>
        <w:rPr>
          <w:rFonts w:ascii="Times New Roman" w:hAnsi="Times New Roman" w:cs="Times New Roman"/>
          <w:i/>
          <w:iCs/>
        </w:rPr>
        <w:t>M</w:t>
      </w:r>
      <w:r>
        <w:rPr>
          <w:rFonts w:ascii="Times New Roman" w:hAnsi="Times New Roman" w:cs="Times New Roman"/>
        </w:rPr>
        <w:t xml:space="preserve"> = 23.6). </w:t>
      </w:r>
      <w:r w:rsidRPr="006532CD">
        <w:rPr>
          <w:rFonts w:ascii="Times New Roman" w:hAnsi="Times New Roman" w:cs="Times New Roman"/>
        </w:rPr>
        <w:t xml:space="preserve">Participants </w:t>
      </w:r>
      <w:r>
        <w:rPr>
          <w:rFonts w:ascii="Times New Roman" w:hAnsi="Times New Roman" w:cs="Times New Roman"/>
        </w:rPr>
        <w:t xml:space="preserve">received $20 for </w:t>
      </w:r>
      <w:r w:rsidR="001320B8">
        <w:rPr>
          <w:rFonts w:ascii="Times New Roman" w:hAnsi="Times New Roman" w:cs="Times New Roman"/>
        </w:rPr>
        <w:t>participating in an onboarding session</w:t>
      </w:r>
      <w:r>
        <w:rPr>
          <w:rFonts w:ascii="Times New Roman" w:hAnsi="Times New Roman" w:cs="Times New Roman"/>
        </w:rPr>
        <w:t xml:space="preserve"> prior to the beginning of the daily diary period. Then, participants received $40 for participating in the </w:t>
      </w:r>
      <w:r w:rsidR="001320B8">
        <w:rPr>
          <w:rFonts w:ascii="Times New Roman" w:hAnsi="Times New Roman" w:cs="Times New Roman"/>
        </w:rPr>
        <w:t xml:space="preserve">2-week </w:t>
      </w:r>
      <w:r>
        <w:rPr>
          <w:rFonts w:ascii="Times New Roman" w:hAnsi="Times New Roman" w:cs="Times New Roman"/>
        </w:rPr>
        <w:t xml:space="preserve">daily diary period. Participants received bonus compensation ($10) for completing at least 85% of the daily diary surveys, resulting in a maximum of $70 in compensation. Compensation was distributed via </w:t>
      </w:r>
      <w:r w:rsidR="00D9336E">
        <w:rPr>
          <w:rFonts w:ascii="Times New Roman" w:hAnsi="Times New Roman" w:cs="Times New Roman"/>
        </w:rPr>
        <w:t xml:space="preserve">online </w:t>
      </w:r>
      <w:r>
        <w:rPr>
          <w:rFonts w:ascii="Times New Roman" w:hAnsi="Times New Roman" w:cs="Times New Roman"/>
        </w:rPr>
        <w:t xml:space="preserve">Target gift cards following the daily diary period. </w:t>
      </w:r>
      <w:r w:rsidR="00D9336E">
        <w:rPr>
          <w:rFonts w:ascii="Times New Roman" w:hAnsi="Times New Roman" w:cs="Times New Roman"/>
        </w:rPr>
        <w:t>Compliance was acceptable (</w:t>
      </w:r>
      <w:r w:rsidR="00D9336E">
        <w:rPr>
          <w:rFonts w:ascii="Times New Roman" w:hAnsi="Times New Roman" w:cs="Times New Roman"/>
          <w:i/>
          <w:iCs/>
        </w:rPr>
        <w:t>M</w:t>
      </w:r>
      <w:r w:rsidR="00D9336E">
        <w:rPr>
          <w:rFonts w:ascii="Times New Roman" w:hAnsi="Times New Roman" w:cs="Times New Roman"/>
        </w:rPr>
        <w:t xml:space="preserve"> = </w:t>
      </w:r>
      <w:del w:id="23" w:author="Hannah Volpert-Esmond" w:date="2021-06-07T08:25:00Z">
        <w:r w:rsidR="00E96A56" w:rsidDel="001361C1">
          <w:rPr>
            <w:rFonts w:ascii="Times New Roman" w:hAnsi="Times New Roman" w:cs="Times New Roman"/>
          </w:rPr>
          <w:delText>12.41</w:delText>
        </w:r>
      </w:del>
      <w:ins w:id="24" w:author="Hannah Volpert-Esmond" w:date="2021-06-07T08:25:00Z">
        <w:r w:rsidR="001361C1">
          <w:rPr>
            <w:rFonts w:ascii="Times New Roman" w:hAnsi="Times New Roman" w:cs="Times New Roman"/>
          </w:rPr>
          <w:t>88.6%</w:t>
        </w:r>
      </w:ins>
      <w:r w:rsidR="00D9336E">
        <w:rPr>
          <w:rFonts w:ascii="Times New Roman" w:hAnsi="Times New Roman" w:cs="Times New Roman"/>
        </w:rPr>
        <w:t xml:space="preserve">, min = </w:t>
      </w:r>
      <w:ins w:id="25" w:author="Hannah Volpert-Esmond" w:date="2021-06-07T08:25:00Z">
        <w:r w:rsidR="001361C1">
          <w:rPr>
            <w:rFonts w:ascii="Times New Roman" w:hAnsi="Times New Roman" w:cs="Times New Roman"/>
          </w:rPr>
          <w:t>35.7%</w:t>
        </w:r>
      </w:ins>
      <w:del w:id="26" w:author="Hannah Volpert-Esmond" w:date="2021-06-07T08:25:00Z">
        <w:r w:rsidR="00E96A56" w:rsidDel="001361C1">
          <w:rPr>
            <w:rFonts w:ascii="Times New Roman" w:hAnsi="Times New Roman" w:cs="Times New Roman"/>
          </w:rPr>
          <w:delText>05</w:delText>
        </w:r>
      </w:del>
      <w:r w:rsidR="00D9336E">
        <w:rPr>
          <w:rFonts w:ascii="Times New Roman" w:hAnsi="Times New Roman" w:cs="Times New Roman"/>
        </w:rPr>
        <w:t xml:space="preserve">, max = </w:t>
      </w:r>
      <w:ins w:id="27" w:author="Hannah Volpert-Esmond" w:date="2021-06-07T08:25:00Z">
        <w:r w:rsidR="001361C1">
          <w:rPr>
            <w:rFonts w:ascii="Times New Roman" w:hAnsi="Times New Roman" w:cs="Times New Roman"/>
          </w:rPr>
          <w:t>100%</w:t>
        </w:r>
      </w:ins>
      <w:del w:id="28" w:author="Hannah Volpert-Esmond" w:date="2021-06-07T08:25:00Z">
        <w:r w:rsidR="00E96A56" w:rsidDel="001361C1">
          <w:rPr>
            <w:rFonts w:ascii="Times New Roman" w:hAnsi="Times New Roman" w:cs="Times New Roman"/>
          </w:rPr>
          <w:delText>14</w:delText>
        </w:r>
      </w:del>
      <w:r w:rsidR="00D9336E">
        <w:rPr>
          <w:rFonts w:ascii="Times New Roman" w:hAnsi="Times New Roman" w:cs="Times New Roman"/>
        </w:rPr>
        <w:t xml:space="preserve">). </w:t>
      </w:r>
    </w:p>
    <w:p w14:paraId="7BE420A8" w14:textId="720CE75A" w:rsidR="00B1566A" w:rsidRDefault="00B1566A" w:rsidP="003B6B13">
      <w:pPr>
        <w:spacing w:line="480" w:lineRule="auto"/>
        <w:rPr>
          <w:rFonts w:ascii="Times New Roman" w:hAnsi="Times New Roman" w:cs="Times New Roman"/>
          <w:b/>
          <w:bCs/>
        </w:rPr>
      </w:pPr>
      <w:r>
        <w:rPr>
          <w:rFonts w:ascii="Times New Roman" w:hAnsi="Times New Roman" w:cs="Times New Roman"/>
          <w:b/>
          <w:bCs/>
        </w:rPr>
        <w:t>Procedure</w:t>
      </w:r>
    </w:p>
    <w:p w14:paraId="74144A86" w14:textId="50636CC8" w:rsidR="00D9336E" w:rsidRDefault="00D9336E" w:rsidP="001320B8">
      <w:pPr>
        <w:spacing w:line="480" w:lineRule="auto"/>
        <w:ind w:firstLine="720"/>
        <w:rPr>
          <w:rFonts w:ascii="Times New Roman" w:hAnsi="Times New Roman" w:cs="Times New Roman"/>
          <w:b/>
          <w:bCs/>
        </w:rPr>
      </w:pPr>
      <w:r w:rsidRPr="006532CD">
        <w:rPr>
          <w:rFonts w:ascii="Times New Roman" w:hAnsi="Times New Roman" w:cs="Times New Roman"/>
        </w:rPr>
        <w:t xml:space="preserve">The </w:t>
      </w:r>
      <w:r>
        <w:rPr>
          <w:rFonts w:ascii="Times New Roman" w:hAnsi="Times New Roman" w:cs="Times New Roman"/>
        </w:rPr>
        <w:t xml:space="preserve">entire </w:t>
      </w:r>
      <w:r w:rsidRPr="006532CD">
        <w:rPr>
          <w:rFonts w:ascii="Times New Roman" w:hAnsi="Times New Roman" w:cs="Times New Roman"/>
        </w:rPr>
        <w:t xml:space="preserve">study </w:t>
      </w:r>
      <w:r>
        <w:rPr>
          <w:rFonts w:ascii="Times New Roman" w:hAnsi="Times New Roman" w:cs="Times New Roman"/>
        </w:rPr>
        <w:t>took place online and all surveys were administered using</w:t>
      </w:r>
      <w:r w:rsidRPr="006532CD">
        <w:rPr>
          <w:rFonts w:ascii="Times New Roman" w:hAnsi="Times New Roman" w:cs="Times New Roman"/>
        </w:rPr>
        <w:t xml:space="preserve"> Qualtrics. </w:t>
      </w:r>
      <w:r w:rsidR="001320B8">
        <w:rPr>
          <w:rFonts w:ascii="Times New Roman" w:hAnsi="Times New Roman" w:cs="Times New Roman"/>
        </w:rPr>
        <w:t>The</w:t>
      </w:r>
      <w:r>
        <w:rPr>
          <w:rFonts w:ascii="Times New Roman" w:hAnsi="Times New Roman" w:cs="Times New Roman"/>
        </w:rPr>
        <w:t xml:space="preserve"> onboarding session </w:t>
      </w:r>
      <w:r w:rsidR="001320B8">
        <w:rPr>
          <w:rFonts w:ascii="Times New Roman" w:hAnsi="Times New Roman" w:cs="Times New Roman"/>
        </w:rPr>
        <w:t xml:space="preserve">was facilitated </w:t>
      </w:r>
      <w:r>
        <w:rPr>
          <w:rFonts w:ascii="Times New Roman" w:hAnsi="Times New Roman" w:cs="Times New Roman"/>
        </w:rPr>
        <w:t xml:space="preserve">via Zoom, where the details of the study were described, informed consent was obtained, and </w:t>
      </w:r>
      <w:r w:rsidR="001320B8">
        <w:rPr>
          <w:rFonts w:ascii="Times New Roman" w:hAnsi="Times New Roman" w:cs="Times New Roman"/>
        </w:rPr>
        <w:t xml:space="preserve">participants completed </w:t>
      </w:r>
      <w:r w:rsidR="00365EAE">
        <w:rPr>
          <w:rFonts w:ascii="Times New Roman" w:hAnsi="Times New Roman" w:cs="Times New Roman"/>
        </w:rPr>
        <w:t xml:space="preserve">the </w:t>
      </w:r>
      <w:r>
        <w:rPr>
          <w:rFonts w:ascii="Times New Roman" w:hAnsi="Times New Roman" w:cs="Times New Roman"/>
        </w:rPr>
        <w:t xml:space="preserve">onboarding </w:t>
      </w:r>
      <w:r w:rsidR="001320B8">
        <w:rPr>
          <w:rFonts w:ascii="Times New Roman" w:hAnsi="Times New Roman" w:cs="Times New Roman"/>
        </w:rPr>
        <w:t>questionnaire</w:t>
      </w:r>
      <w:r>
        <w:rPr>
          <w:rFonts w:ascii="Times New Roman" w:hAnsi="Times New Roman" w:cs="Times New Roman"/>
        </w:rPr>
        <w:t xml:space="preserve">. All onboarding sessions took place </w:t>
      </w:r>
      <w:r w:rsidR="001320B8">
        <w:rPr>
          <w:rFonts w:ascii="Times New Roman" w:hAnsi="Times New Roman" w:cs="Times New Roman"/>
        </w:rPr>
        <w:t xml:space="preserve">during </w:t>
      </w:r>
      <w:r>
        <w:rPr>
          <w:rFonts w:ascii="Times New Roman" w:hAnsi="Times New Roman" w:cs="Times New Roman"/>
        </w:rPr>
        <w:t>the week before the daily diary period began</w:t>
      </w:r>
      <w:r w:rsidR="001320B8">
        <w:rPr>
          <w:rFonts w:ascii="Times New Roman" w:hAnsi="Times New Roman" w:cs="Times New Roman"/>
        </w:rPr>
        <w:t xml:space="preserve"> (</w:t>
      </w:r>
      <w:r w:rsidR="00365EAE">
        <w:rPr>
          <w:rFonts w:ascii="Times New Roman" w:hAnsi="Times New Roman" w:cs="Times New Roman"/>
        </w:rPr>
        <w:t>Oct. 19, 2020 – Oct. 23, 2020</w:t>
      </w:r>
      <w:r w:rsidR="001320B8">
        <w:rPr>
          <w:rFonts w:ascii="Times New Roman" w:hAnsi="Times New Roman" w:cs="Times New Roman"/>
        </w:rPr>
        <w:t>)</w:t>
      </w:r>
      <w:r>
        <w:rPr>
          <w:rFonts w:ascii="Times New Roman" w:hAnsi="Times New Roman" w:cs="Times New Roman"/>
        </w:rPr>
        <w:t xml:space="preserve">. </w:t>
      </w:r>
      <w:r w:rsidR="00365EAE">
        <w:rPr>
          <w:rFonts w:ascii="Times New Roman" w:hAnsi="Times New Roman" w:cs="Times New Roman"/>
        </w:rPr>
        <w:t>T</w:t>
      </w:r>
      <w:r>
        <w:rPr>
          <w:rFonts w:ascii="Times New Roman" w:hAnsi="Times New Roman" w:cs="Times New Roman"/>
        </w:rPr>
        <w:t>he daily diary period</w:t>
      </w:r>
      <w:r w:rsidR="00365EAE">
        <w:rPr>
          <w:rFonts w:ascii="Times New Roman" w:hAnsi="Times New Roman" w:cs="Times New Roman"/>
        </w:rPr>
        <w:t xml:space="preserve"> </w:t>
      </w:r>
      <w:r w:rsidR="001320B8">
        <w:rPr>
          <w:rFonts w:ascii="Times New Roman" w:hAnsi="Times New Roman" w:cs="Times New Roman"/>
        </w:rPr>
        <w:t>began one</w:t>
      </w:r>
      <w:r>
        <w:rPr>
          <w:rFonts w:ascii="Times New Roman" w:hAnsi="Times New Roman" w:cs="Times New Roman"/>
        </w:rPr>
        <w:t xml:space="preserve"> week prior to the election and </w:t>
      </w:r>
      <w:r w:rsidR="001320B8">
        <w:rPr>
          <w:rFonts w:ascii="Times New Roman" w:hAnsi="Times New Roman" w:cs="Times New Roman"/>
        </w:rPr>
        <w:t>ended one</w:t>
      </w:r>
      <w:r>
        <w:rPr>
          <w:rFonts w:ascii="Times New Roman" w:hAnsi="Times New Roman" w:cs="Times New Roman"/>
        </w:rPr>
        <w:t xml:space="preserve"> week following the election</w:t>
      </w:r>
      <w:r w:rsidR="001320B8">
        <w:rPr>
          <w:rFonts w:ascii="Times New Roman" w:hAnsi="Times New Roman" w:cs="Times New Roman"/>
        </w:rPr>
        <w:t xml:space="preserve"> (Oct. 28, 2020 – Nov. 10, 2020)</w:t>
      </w:r>
      <w:r>
        <w:rPr>
          <w:rFonts w:ascii="Times New Roman" w:hAnsi="Times New Roman" w:cs="Times New Roman"/>
        </w:rPr>
        <w:t xml:space="preserve">, </w:t>
      </w:r>
      <w:r w:rsidR="00365EAE">
        <w:rPr>
          <w:rFonts w:ascii="Times New Roman" w:hAnsi="Times New Roman" w:cs="Times New Roman"/>
        </w:rPr>
        <w:t xml:space="preserve">during which </w:t>
      </w:r>
      <w:r w:rsidRPr="006532CD">
        <w:rPr>
          <w:rFonts w:ascii="Times New Roman" w:hAnsi="Times New Roman" w:cs="Times New Roman"/>
        </w:rPr>
        <w:t xml:space="preserve">participants were </w:t>
      </w:r>
      <w:r w:rsidRPr="006532CD">
        <w:rPr>
          <w:rFonts w:ascii="Times New Roman" w:hAnsi="Times New Roman" w:cs="Times New Roman"/>
        </w:rPr>
        <w:lastRenderedPageBreak/>
        <w:t xml:space="preserve">sent a daily survey </w:t>
      </w:r>
      <w:r>
        <w:rPr>
          <w:rFonts w:ascii="Times New Roman" w:hAnsi="Times New Roman" w:cs="Times New Roman"/>
        </w:rPr>
        <w:t xml:space="preserve">link via email </w:t>
      </w:r>
      <w:r w:rsidRPr="006532CD">
        <w:rPr>
          <w:rFonts w:ascii="Times New Roman" w:hAnsi="Times New Roman" w:cs="Times New Roman"/>
        </w:rPr>
        <w:t>every</w:t>
      </w:r>
      <w:r>
        <w:rPr>
          <w:rFonts w:ascii="Times New Roman" w:hAnsi="Times New Roman" w:cs="Times New Roman"/>
        </w:rPr>
        <w:t xml:space="preserve"> </w:t>
      </w:r>
      <w:r w:rsidRPr="006532CD">
        <w:rPr>
          <w:rFonts w:ascii="Times New Roman" w:hAnsi="Times New Roman" w:cs="Times New Roman"/>
        </w:rPr>
        <w:t>day at 6:00</w:t>
      </w:r>
      <w:r w:rsidR="00491743">
        <w:rPr>
          <w:rFonts w:ascii="Times New Roman" w:hAnsi="Times New Roman" w:cs="Times New Roman"/>
        </w:rPr>
        <w:t xml:space="preserve"> pm</w:t>
      </w:r>
      <w:r w:rsidRPr="006532CD">
        <w:rPr>
          <w:rFonts w:ascii="Times New Roman" w:hAnsi="Times New Roman" w:cs="Times New Roman"/>
        </w:rPr>
        <w:t xml:space="preserve"> MT. </w:t>
      </w:r>
      <w:r w:rsidR="00491743">
        <w:rPr>
          <w:rFonts w:ascii="Times New Roman" w:hAnsi="Times New Roman" w:cs="Times New Roman"/>
        </w:rPr>
        <w:t>Participants were instructed to complete that survey within 8 hours (i.e., before 2:00 am the next day). Each daily survey took less than 10 minutes to complete.</w:t>
      </w:r>
    </w:p>
    <w:p w14:paraId="7289F4A3" w14:textId="48FAC2A6" w:rsidR="00B1566A" w:rsidRPr="00B1566A" w:rsidRDefault="00B1566A" w:rsidP="003B6B13">
      <w:pPr>
        <w:spacing w:line="480" w:lineRule="auto"/>
        <w:rPr>
          <w:rFonts w:ascii="Times New Roman" w:hAnsi="Times New Roman" w:cs="Times New Roman"/>
          <w:b/>
          <w:bCs/>
        </w:rPr>
      </w:pPr>
      <w:r>
        <w:rPr>
          <w:rFonts w:ascii="Times New Roman" w:hAnsi="Times New Roman" w:cs="Times New Roman"/>
          <w:b/>
          <w:bCs/>
        </w:rPr>
        <w:t>Measures</w:t>
      </w:r>
    </w:p>
    <w:p w14:paraId="50B80350" w14:textId="71C07688" w:rsidR="000D21FE" w:rsidRDefault="00491743" w:rsidP="003B6B13">
      <w:pPr>
        <w:spacing w:line="480" w:lineRule="auto"/>
        <w:rPr>
          <w:rFonts w:ascii="Times New Roman" w:hAnsi="Times New Roman" w:cs="Times New Roman"/>
        </w:rPr>
      </w:pPr>
      <w:r>
        <w:rPr>
          <w:rFonts w:ascii="Times New Roman" w:hAnsi="Times New Roman" w:cs="Times New Roman"/>
          <w:b/>
          <w:bCs/>
        </w:rPr>
        <w:tab/>
        <w:t>Onboarding.</w:t>
      </w:r>
      <w:r>
        <w:rPr>
          <w:rFonts w:ascii="Times New Roman" w:hAnsi="Times New Roman" w:cs="Times New Roman"/>
        </w:rPr>
        <w:t xml:space="preserve"> In the onboarding questionnaire, participants completed a number of trait measures, including measures of trait anxiety (Generalized Anxiety Disorder-7 [GAD-7]; </w:t>
      </w:r>
      <w:r w:rsidR="00E96A56">
        <w:rPr>
          <w:rFonts w:ascii="Times New Roman" w:hAnsi="Times New Roman" w:cs="Times New Roman"/>
          <w:highlight w:val="yellow"/>
        </w:rPr>
        <w:fldChar w:fldCharType="begin"/>
      </w:r>
      <w:r w:rsidR="00E96A56">
        <w:rPr>
          <w:rFonts w:ascii="Times New Roman" w:hAnsi="Times New Roman" w:cs="Times New Roman"/>
          <w:highlight w:val="yellow"/>
        </w:rPr>
        <w:instrText xml:space="preserve"> ADDIN ZOTERO_ITEM CSL_CITATION {"citationID":"05N2cSqT","properties":{"formattedCitation":"(Spitzer et al., 2006)","plainCitation":"(Spitzer et al., 2006)","noteIndex":0},"citationItems":[{"id":18,"uris":["http://zotero.org/groups/3775336/items/FEZ3STZE"],"uri":["http://zotero.org/groups/3775336/items/FEZ3STZE"],"itemData":{"id":18,"type":"article-journal","abstract":"BACKGROUND: Generalized anxiety disorder (GAD) is one of the most common mental disorders; however, there is no brief clinical measure for assessing GAD. The objective of this study was to develop a brief self-report scale to identify probable cases of GAD and evaluate its reliability and validity.\nMETHODS: A criterion-standard study was performed in 15 primary care clinics in the United States from November 2004 through June 2005. Of a total of 2740 adult patients completing a study questionnaire, 965 patients had a telephone interview with a mental health professional within 1 week. For criterion and construct validity, GAD self-report scale diagnoses were compared with independent diagnoses made by mental health professionals; functional status measures; disability days; and health care use.\nRESULTS: A 7-item anxiety scale (GAD-7) had good reliability, as well as criterion, construct, factorial, and procedural validity. A cut point was identified that optimized sensitivity (89%) and specificity (82%). Increasing scores on the scale were strongly associated with multiple domains of functional impairment (all 6 Medical Outcomes Study Short-Form General Health Survey scales and disability days). Although GAD and depression symptoms frequently co-occurred, factor analysis confirmed them as distinct dimensions. Moreover, GAD and depression symptoms had differing but independent effects on functional impairment and disability. There was good agreement between self-report and interviewer-administered versions of the scale.\nCONCLUSION: The GAD-7 is a valid and efficient tool for screening for GAD and assessing its severity in clinical practice and research.","container-title":"Archives of Internal Medicine","DOI":"10.1001/archinte.166.10.1092","ISSN":"0003-9926","issue":"10","journalAbbreviation":"Arch Intern Med","language":"eng","note":"PMID: 16717171","page":"1092-1097","source":"PubMed","title":"A brief measure for assessing generalized anxiety disorder: the GAD-7","title-short":"A brief measure for assessing generalized anxiety disorder","volume":"166","author":[{"family":"Spitzer","given":"Robert L."},{"family":"Kroenke","given":"Kurt"},{"family":"Williams","given":"Janet B. W."},{"family":"Löwe","given":"Bernd"}],"issued":{"date-parts":[["2006",5,22]]}}}],"schema":"https://github.com/citation-style-language/schema/raw/master/csl-citation.json"} </w:instrText>
      </w:r>
      <w:r w:rsidR="00E96A56">
        <w:rPr>
          <w:rFonts w:ascii="Times New Roman" w:hAnsi="Times New Roman" w:cs="Times New Roman"/>
          <w:highlight w:val="yellow"/>
        </w:rPr>
        <w:fldChar w:fldCharType="separate"/>
      </w:r>
      <w:r w:rsidR="00E96A56" w:rsidRPr="00E96A56">
        <w:rPr>
          <w:rFonts w:ascii="Times New Roman" w:hAnsi="Times New Roman" w:cs="Times New Roman"/>
          <w:rPrChange w:id="29" w:author="King Of Games" w:date="2021-06-05T17:26:00Z">
            <w:rPr>
              <w:rFonts w:ascii="Times New Roman" w:hAnsi="Times New Roman" w:cs="Times New Roman"/>
              <w:highlight w:val="yellow"/>
            </w:rPr>
          </w:rPrChange>
        </w:rPr>
        <w:t>(Spitzer et al., 2006)</w:t>
      </w:r>
      <w:r w:rsidR="00E96A56">
        <w:rPr>
          <w:rFonts w:ascii="Times New Roman" w:hAnsi="Times New Roman" w:cs="Times New Roman"/>
          <w:highlight w:val="yellow"/>
        </w:rPr>
        <w:fldChar w:fldCharType="end"/>
      </w:r>
      <w:r>
        <w:rPr>
          <w:rFonts w:ascii="Times New Roman" w:hAnsi="Times New Roman" w:cs="Times New Roman"/>
        </w:rPr>
        <w:t>), trait depression (Patient Health Questionnaire-9 [PHQ-9</w:t>
      </w:r>
      <w:r w:rsidRPr="00E96A56">
        <w:rPr>
          <w:rFonts w:ascii="Times New Roman" w:hAnsi="Times New Roman" w:cs="Times New Roman"/>
        </w:rPr>
        <w:t xml:space="preserve">]; </w:t>
      </w:r>
      <w:r w:rsidR="00E96A56">
        <w:rPr>
          <w:rFonts w:ascii="Times New Roman" w:hAnsi="Times New Roman" w:cs="Times New Roman"/>
        </w:rPr>
        <w:fldChar w:fldCharType="begin"/>
      </w:r>
      <w:r w:rsidR="00E96A56">
        <w:rPr>
          <w:rFonts w:ascii="Times New Roman" w:hAnsi="Times New Roman" w:cs="Times New Roman"/>
        </w:rPr>
        <w:instrText xml:space="preserve"> ADDIN ZOTERO_ITEM CSL_CITATION {"citationID":"oOpd6BqP","properties":{"formattedCitation":"(Kroenke &amp; Spitzer, 2002)","plainCitation":"(Kroenke &amp; Spitzer, 2002)","noteIndex":0},"citationItems":[{"id":16,"uris":["http://zotero.org/groups/3775336/items/E5USJEMH"],"uri":["http://zotero.org/groups/3775336/items/E5USJEMH"],"itemData":{"id":16,"type":"article-journal","abstract":"Describes a simple, self-administered depression rating scale comparable to more time-consuming, depression rating scales. The patient health questionnaire (9 items; PHQ-9) is based on DSM-IV diagnostic criteria and has been validated in primary care, obstetrics and gynecological patient populations. A shorter version of the PHQ-9 (the PHQ-8) is useful in research settings and is also discussed in the article. An alternative two-item measure for depression screening, known as the PHQ-2, contains the first two items of the PHQ-9 that inquire about depressed mood and anhedonia. (PsycINFO Database Record (c) 2016 APA, all rights reserved)","container-title":"Psychiatric Annals","DOI":"10.3928/0048-5713-20020901-06","ISSN":"1938-2456(Electronic),0048-5713(Print)","issue":"9","note":"publisher-place: US\npublisher: SLACK","page":"509-515","source":"APA PsycNET","title":"The PHQ-9: A new depression diagnostic and severity measure","title-short":"The PHQ-9","volume":"32","author":[{"family":"Kroenke","given":"Kurt"},{"family":"Spitzer","given":"Robert L."}],"issued":{"date-parts":[["2002"]]}}}],"schema":"https://github.com/citation-style-language/schema/raw/master/csl-citation.json"} </w:instrText>
      </w:r>
      <w:r w:rsidR="00E96A56">
        <w:rPr>
          <w:rFonts w:ascii="Times New Roman" w:hAnsi="Times New Roman" w:cs="Times New Roman"/>
        </w:rPr>
        <w:fldChar w:fldCharType="separate"/>
      </w:r>
      <w:r w:rsidR="00E96A56" w:rsidRPr="00E96A56">
        <w:rPr>
          <w:rFonts w:ascii="Times New Roman" w:hAnsi="Times New Roman" w:cs="Times New Roman"/>
        </w:rPr>
        <w:t>(Kroenke &amp; Spitzer, 2002)</w:t>
      </w:r>
      <w:r w:rsidR="00E96A56">
        <w:rPr>
          <w:rFonts w:ascii="Times New Roman" w:hAnsi="Times New Roman" w:cs="Times New Roman"/>
        </w:rPr>
        <w:fldChar w:fldCharType="end"/>
      </w:r>
      <w:r>
        <w:rPr>
          <w:rFonts w:ascii="Times New Roman" w:hAnsi="Times New Roman" w:cs="Times New Roman"/>
        </w:rPr>
        <w:t>ethnic identity</w:t>
      </w:r>
      <w:r w:rsidR="000D21FE">
        <w:rPr>
          <w:rFonts w:ascii="Times New Roman" w:hAnsi="Times New Roman" w:cs="Times New Roman"/>
        </w:rPr>
        <w:t>, including subscales related to identity exploration and identity commitment</w:t>
      </w:r>
      <w:r>
        <w:rPr>
          <w:rFonts w:ascii="Times New Roman" w:hAnsi="Times New Roman" w:cs="Times New Roman"/>
        </w:rPr>
        <w:t xml:space="preserve"> (Multigroup Ethnic Identity Measure-Revised [MEIM</w:t>
      </w:r>
      <w:r w:rsidR="000D21FE">
        <w:rPr>
          <w:rFonts w:ascii="Times New Roman" w:hAnsi="Times New Roman" w:cs="Times New Roman"/>
        </w:rPr>
        <w:t xml:space="preserve">]; </w:t>
      </w:r>
      <w:r w:rsidR="00E96A56">
        <w:rPr>
          <w:rFonts w:ascii="Times New Roman" w:hAnsi="Times New Roman" w:cs="Times New Roman"/>
        </w:rPr>
        <w:fldChar w:fldCharType="begin"/>
      </w:r>
      <w:r w:rsidR="00E96A56">
        <w:rPr>
          <w:rFonts w:ascii="Times New Roman" w:hAnsi="Times New Roman" w:cs="Times New Roman"/>
        </w:rPr>
        <w:instrText xml:space="preserve"> ADDIN ZOTERO_ITEM CSL_CITATION {"citationID":"swuc4RH6","properties":{"formattedCitation":"(Phinney &amp; Ong, 2007)","plainCitation":"(Phinney &amp; Ong, 2007)","noteIndex":0},"citationItems":[{"id":21,"uris":["http://zotero.org/groups/3775336/items/SSSMUKGN"],"uri":["http://zotero.org/groups/3775336/items/SSSMUKGN"],"itemData":{"id":21,"type":"article-journal","abstract":"In this article, the authors examine the conceptualization and measurement of ethnic identity as a multidimensional, dynamic construct that develops over time through a process of exploration and commitment. The authors discuss the components of ethnic identity that have been studied and the theoretical background for a developmental model of ethnic identity. The authors review research on the measurement of ethnic identity using the Multigroup Ethnic Identity Measure (J. Phinney, 1992) and present a revised version of the measure. The authors conclude with a consideration of the measurement issues raised by J. E. Helms (2007) and K. Cokley (2007) and suggestions for future research on ethnic identity. (PsycINFO Database Record (c) 2016 APA, all rights reserved)","container-title":"Journal of Counseling Psychology","DOI":"10.1037/0022-0167.54.3.271","ISSN":"1939-2168(Electronic),0022-0167(Print)","issue":"3","note":"publisher-place: US\npublisher: American Psychological Association","page":"271-281","source":"APA PsycNET","title":"Conceptualization and measurement of ethnic identity: Current status and future directions","title-short":"Conceptualization and measurement of ethnic identity","volume":"54","author":[{"family":"Phinney","given":"Jean S."},{"family":"Ong","given":"Anthony D."}],"issued":{"date-parts":[["2007"]]}}}],"schema":"https://github.com/citation-style-language/schema/raw/master/csl-citation.json"} </w:instrText>
      </w:r>
      <w:r w:rsidR="00E96A56">
        <w:rPr>
          <w:rFonts w:ascii="Times New Roman" w:hAnsi="Times New Roman" w:cs="Times New Roman"/>
        </w:rPr>
        <w:fldChar w:fldCharType="separate"/>
      </w:r>
      <w:r w:rsidR="00E96A56" w:rsidRPr="00E96A56">
        <w:rPr>
          <w:rFonts w:ascii="Times New Roman" w:hAnsi="Times New Roman" w:cs="Times New Roman"/>
        </w:rPr>
        <w:t>(Phinney &amp; Ong, 2007)</w:t>
      </w:r>
      <w:r w:rsidR="00E96A56">
        <w:rPr>
          <w:rFonts w:ascii="Times New Roman" w:hAnsi="Times New Roman" w:cs="Times New Roman"/>
        </w:rPr>
        <w:fldChar w:fldCharType="end"/>
      </w:r>
      <w:r w:rsidR="000D21FE">
        <w:rPr>
          <w:rFonts w:ascii="Times New Roman" w:hAnsi="Times New Roman" w:cs="Times New Roman"/>
        </w:rPr>
        <w:t>), and cultural values of familism</w:t>
      </w:r>
      <w:r w:rsidR="001320B8">
        <w:rPr>
          <w:rFonts w:ascii="Times New Roman" w:hAnsi="Times New Roman" w:cs="Times New Roman"/>
        </w:rPr>
        <w:t xml:space="preserve">, including </w:t>
      </w:r>
      <w:r w:rsidR="000D21FE">
        <w:rPr>
          <w:rFonts w:ascii="Times New Roman" w:hAnsi="Times New Roman" w:cs="Times New Roman"/>
        </w:rPr>
        <w:t>support</w:t>
      </w:r>
      <w:r w:rsidR="001320B8">
        <w:rPr>
          <w:rFonts w:ascii="Times New Roman" w:hAnsi="Times New Roman" w:cs="Times New Roman"/>
        </w:rPr>
        <w:t xml:space="preserve"> (example items: “Family provides a sense of security because they will always be there for you”; “It is important to have close relationships with aunts/uncles, grandparents, and cousins”)</w:t>
      </w:r>
      <w:r w:rsidR="000D21FE">
        <w:rPr>
          <w:rFonts w:ascii="Times New Roman" w:hAnsi="Times New Roman" w:cs="Times New Roman"/>
        </w:rPr>
        <w:t>, obligation</w:t>
      </w:r>
      <w:r w:rsidR="001320B8">
        <w:rPr>
          <w:rFonts w:ascii="Times New Roman" w:hAnsi="Times New Roman" w:cs="Times New Roman"/>
        </w:rPr>
        <w:t xml:space="preserve"> (example items: “Older kids should take care of an be role models for their younger brothers and sisters”; “Parents should be willing to make great sacrifices to make sure their children have a better life”)</w:t>
      </w:r>
      <w:r w:rsidR="000D21FE">
        <w:rPr>
          <w:rFonts w:ascii="Times New Roman" w:hAnsi="Times New Roman" w:cs="Times New Roman"/>
        </w:rPr>
        <w:t>, and referent subscales</w:t>
      </w:r>
      <w:r w:rsidR="001320B8">
        <w:rPr>
          <w:rFonts w:ascii="Times New Roman" w:hAnsi="Times New Roman" w:cs="Times New Roman"/>
        </w:rPr>
        <w:t xml:space="preserve"> (example items: “When it comes to important decisions, the family should ask for advice from close relatives”; “It is important to work hard and do one’s best because thi</w:t>
      </w:r>
      <w:ins w:id="30" w:author="Hannah Volpert-Esmond" w:date="2021-06-07T08:37:00Z">
        <w:r w:rsidR="00595A50">
          <w:rPr>
            <w:rFonts w:ascii="Times New Roman" w:hAnsi="Times New Roman" w:cs="Times New Roman"/>
          </w:rPr>
          <w:t>s</w:t>
        </w:r>
      </w:ins>
      <w:del w:id="31" w:author="Hannah Volpert-Esmond" w:date="2021-06-07T08:37:00Z">
        <w:r w:rsidR="001320B8" w:rsidDel="00595A50">
          <w:rPr>
            <w:rFonts w:ascii="Times New Roman" w:hAnsi="Times New Roman" w:cs="Times New Roman"/>
          </w:rPr>
          <w:delText>e</w:delText>
        </w:r>
      </w:del>
      <w:r w:rsidR="001320B8">
        <w:rPr>
          <w:rFonts w:ascii="Times New Roman" w:hAnsi="Times New Roman" w:cs="Times New Roman"/>
        </w:rPr>
        <w:t xml:space="preserve"> work reflects on the family”) (</w:t>
      </w:r>
      <w:r w:rsidR="000D21FE">
        <w:rPr>
          <w:rFonts w:ascii="Times New Roman" w:hAnsi="Times New Roman" w:cs="Times New Roman"/>
        </w:rPr>
        <w:t xml:space="preserve">Mexican American Cultural Values Scale [MACVS], </w:t>
      </w:r>
      <w:r w:rsidR="00E96A56">
        <w:rPr>
          <w:rFonts w:ascii="Times New Roman" w:hAnsi="Times New Roman" w:cs="Times New Roman"/>
        </w:rPr>
        <w:fldChar w:fldCharType="begin"/>
      </w:r>
      <w:r w:rsidR="00E96A56">
        <w:rPr>
          <w:rFonts w:ascii="Times New Roman" w:hAnsi="Times New Roman" w:cs="Times New Roman"/>
        </w:rPr>
        <w:instrText xml:space="preserve"> ADDIN ZOTERO_ITEM CSL_CITATION {"citationID":"dPKe0jdh","properties":{"formattedCitation":"(Knight et al., 2010)","plainCitation":"(Knight et al., 2010)","noteIndex":0},"citationItems":[{"id":23,"uris":["http://zotero.org/groups/3775336/items/NVTRPK37"],"uri":["http://zotero.org/groups/3775336/items/NVTRPK37"],"itemData":{"id":23,"type":"article-journal","abstract":"This research evaluates the properties of a measure of culturally linked values of Mexican Americans in early adolescence and adulthood. The items measure were derived from qualitative data provided by focus groups in which Mexican Americans’ (adolescents, mothers and fathers) perceptions of key values were discussed. The focus groups and a preliminary item refinement resulted in the fifty-item Mexican American Cultural Values Scales (identical for adolescents and adults) that includes nine value subscales. Analyses of data from two large previously published studies sampling Mexican American adolescents, mothers, and fathers provided evidence of the expected two correlated higher order factor structures, reliability, and construct validity of the subscales of the Mexican American Cultural Values Scales as indicators of values that are frequently associated with Mexican/Mexican American culture. The utility of this measure for use in longitudinal research, and in resolving some important theoretical questions regarding dual cultural adaptation, are discussed.","container-title":"The Journal of early adolescence","DOI":"10.1177/0272431609338178","ISSN":"0272-4316","issue":"3","journalAbbreviation":"J Early Adolesc","note":"PMID: 20644653\nPMCID: PMC2904976","page":"444-481","source":"PubMed Central","title":"The Mexican American Cultural Values scales for Adolescents and Adults","volume":"30","author":[{"family":"Knight","given":"George P."},{"family":"Gonzales","given":"Nancy A."},{"family":"Saenz","given":"Delia S."},{"family":"Bonds","given":"Darya D."},{"family":"Germán","given":"Miguelina"},{"family":"Deardorff","given":"Julianna"},{"family":"Roosa","given":"Mark W."},{"family":"Updegraff","given":"Kimberly A."}],"issued":{"date-parts":[["2010",6]]}}}],"schema":"https://github.com/citation-style-language/schema/raw/master/csl-citation.json"} </w:instrText>
      </w:r>
      <w:r w:rsidR="00E96A56">
        <w:rPr>
          <w:rFonts w:ascii="Times New Roman" w:hAnsi="Times New Roman" w:cs="Times New Roman"/>
        </w:rPr>
        <w:fldChar w:fldCharType="separate"/>
      </w:r>
      <w:r w:rsidR="00E96A56" w:rsidRPr="00E96A56">
        <w:rPr>
          <w:rFonts w:ascii="Times New Roman" w:hAnsi="Times New Roman" w:cs="Times New Roman"/>
        </w:rPr>
        <w:t>(Knight et al., 2010)</w:t>
      </w:r>
      <w:r w:rsidR="00E96A56">
        <w:rPr>
          <w:rFonts w:ascii="Times New Roman" w:hAnsi="Times New Roman" w:cs="Times New Roman"/>
        </w:rPr>
        <w:fldChar w:fldCharType="end"/>
      </w:r>
      <w:r w:rsidR="000D21FE">
        <w:rPr>
          <w:rFonts w:ascii="Times New Roman" w:hAnsi="Times New Roman" w:cs="Times New Roman"/>
        </w:rPr>
        <w:t xml:space="preserve">). Additionally, participants rated their agreement to two items we created assessing associations between Trump and ICE (“Donald Trump has had a huge impact on border policy” and “I associate ICE with Donald Trump”), which we created because of the emphasis Trump’s campaign and administration have had on immigration issues and border policy. Last, participants indicated which presidential candidate they were leaning towards voting for (Response options: Trump, Biden, Other candidate, Not voting, </w:t>
      </w:r>
      <w:proofErr w:type="gramStart"/>
      <w:r w:rsidR="000D21FE">
        <w:rPr>
          <w:rFonts w:ascii="Times New Roman" w:hAnsi="Times New Roman" w:cs="Times New Roman"/>
        </w:rPr>
        <w:t>Haven’t</w:t>
      </w:r>
      <w:proofErr w:type="gramEnd"/>
      <w:r w:rsidR="000D21FE">
        <w:rPr>
          <w:rFonts w:ascii="Times New Roman" w:hAnsi="Times New Roman" w:cs="Times New Roman"/>
        </w:rPr>
        <w:t xml:space="preserve"> decided) and since the </w:t>
      </w:r>
      <w:r w:rsidR="000D21FE">
        <w:rPr>
          <w:rFonts w:ascii="Times New Roman" w:hAnsi="Times New Roman" w:cs="Times New Roman"/>
        </w:rPr>
        <w:lastRenderedPageBreak/>
        <w:t xml:space="preserve">onboarding questionnaire was administered two weeks before the election, whether they had already voted, either by mail or by early voting. Other measures were administered that are not relevant to the current analyses, </w:t>
      </w:r>
      <w:r w:rsidR="00E70B9D">
        <w:rPr>
          <w:rFonts w:ascii="Times New Roman" w:hAnsi="Times New Roman" w:cs="Times New Roman"/>
        </w:rPr>
        <w:t>along with</w:t>
      </w:r>
      <w:r w:rsidR="000D21FE">
        <w:rPr>
          <w:rFonts w:ascii="Times New Roman" w:hAnsi="Times New Roman" w:cs="Times New Roman"/>
        </w:rPr>
        <w:t xml:space="preserve"> several demographic variables (</w:t>
      </w:r>
      <w:r w:rsidR="00E70B9D">
        <w:rPr>
          <w:rFonts w:ascii="Times New Roman" w:hAnsi="Times New Roman" w:cs="Times New Roman"/>
        </w:rPr>
        <w:t xml:space="preserve">e.g., </w:t>
      </w:r>
      <w:r w:rsidR="000D21FE">
        <w:rPr>
          <w:rFonts w:ascii="Times New Roman" w:hAnsi="Times New Roman" w:cs="Times New Roman"/>
        </w:rPr>
        <w:t xml:space="preserve">age, gender, nativity, and parents’ nativity). A complete list of all measures administered can be found in the Supplementary Material. </w:t>
      </w:r>
    </w:p>
    <w:p w14:paraId="392A62AD" w14:textId="2BC3930E" w:rsidR="001B1E6D" w:rsidRPr="001B1E6D" w:rsidRDefault="001B1E6D" w:rsidP="003B6B13">
      <w:pPr>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b/>
          <w:bCs/>
        </w:rPr>
        <w:t>Daily diary period.</w:t>
      </w:r>
      <w:r>
        <w:rPr>
          <w:rFonts w:ascii="Times New Roman" w:hAnsi="Times New Roman" w:cs="Times New Roman"/>
        </w:rPr>
        <w:t xml:space="preserve"> </w:t>
      </w:r>
      <w:r w:rsidR="0018770A">
        <w:rPr>
          <w:rFonts w:ascii="Times New Roman" w:hAnsi="Times New Roman" w:cs="Times New Roman"/>
        </w:rPr>
        <w:t xml:space="preserve">In each daily diary survey, participants were asked to first rate the degree to which they felt a number of different emotions that </w:t>
      </w:r>
      <w:r w:rsidR="004879DA">
        <w:rPr>
          <w:rFonts w:ascii="Times New Roman" w:hAnsi="Times New Roman" w:cs="Times New Roman"/>
        </w:rPr>
        <w:t>day. We used items from the PANAS-X (</w:t>
      </w:r>
      <w:r w:rsidR="00E96A56">
        <w:rPr>
          <w:rFonts w:ascii="Times New Roman" w:hAnsi="Times New Roman" w:cs="Times New Roman"/>
        </w:rPr>
        <w:fldChar w:fldCharType="begin"/>
      </w:r>
      <w:r w:rsidR="00E96A56">
        <w:rPr>
          <w:rFonts w:ascii="Times New Roman" w:hAnsi="Times New Roman" w:cs="Times New Roman"/>
        </w:rPr>
        <w:instrText xml:space="preserve"> ADDIN ZOTERO_ITEM CSL_CITATION {"citationID":"0xpiEH4q","properties":{"formattedCitation":"(Watson &amp; Clark, 1994)","plainCitation":"(Watson &amp; Clark, 1994)","noteIndex":0},"citationItems":[{"id":29,"uris":["http://zotero.org/groups/3775336/items/2SHK65MA"],"uri":["http://zotero.org/groups/3775336/items/2SHK65MA"],"itemData":{"id":29,"type":"report","language":"en","note":"type: dataset\nDOI: 10.17077/48vt-m4t2","publisher":"University of Iowa","source":"DOI.org (Crossref)","title":"The PANAS-X: Manual for the Positive and Negative Affect Schedule - Expanded Form","title-short":"The PANAS-X","URL":"https://iro.uiowa.edu/discovery/fulldisplay/alma9983557488402771/01IOWA_INST:ResearchRepository","author":[{"family":"Watson","given":"David"},{"family":"Clark","given":"Lee Anna"}],"accessed":{"date-parts":[["2021",5,27]]},"issued":{"date-parts":[["1994"]]}}}],"schema":"https://github.com/citation-style-language/schema/raw/master/csl-citation.json"} </w:instrText>
      </w:r>
      <w:r w:rsidR="00E96A56">
        <w:rPr>
          <w:rFonts w:ascii="Times New Roman" w:hAnsi="Times New Roman" w:cs="Times New Roman"/>
        </w:rPr>
        <w:fldChar w:fldCharType="separate"/>
      </w:r>
      <w:r w:rsidR="00E96A56" w:rsidRPr="00E96A56">
        <w:rPr>
          <w:rFonts w:ascii="Times New Roman" w:hAnsi="Times New Roman" w:cs="Times New Roman"/>
        </w:rPr>
        <w:t>(Watson &amp; Clark, 1994)</w:t>
      </w:r>
      <w:r w:rsidR="00E96A56">
        <w:rPr>
          <w:rFonts w:ascii="Times New Roman" w:hAnsi="Times New Roman" w:cs="Times New Roman"/>
        </w:rPr>
        <w:fldChar w:fldCharType="end"/>
      </w:r>
      <w:r w:rsidR="004879DA">
        <w:rPr>
          <w:rFonts w:ascii="Times New Roman" w:hAnsi="Times New Roman" w:cs="Times New Roman"/>
        </w:rPr>
        <w:t xml:space="preserve">) to assess positive and negative affect and added 3 items to assess anxiety (anxious, worried, restless) and 3 items to assess depression (depressed, sad, downhearted). </w:t>
      </w:r>
      <w:r w:rsidR="00214836">
        <w:rPr>
          <w:rFonts w:ascii="Times New Roman" w:hAnsi="Times New Roman" w:cs="Times New Roman"/>
        </w:rPr>
        <w:t xml:space="preserve">Additionally, [describe news engagement variable]. </w:t>
      </w:r>
      <w:r w:rsidR="00E70B9D">
        <w:rPr>
          <w:rFonts w:ascii="Times New Roman" w:hAnsi="Times New Roman" w:cs="Times New Roman"/>
        </w:rPr>
        <w:t>Several other measures were administered, including items assessing in-person and vicarious forms of racial/ethnic discrimination, but will not be discussed here. A complete list of all measures administered can be found in the Supplementary Material.</w:t>
      </w:r>
    </w:p>
    <w:p w14:paraId="2F578FFA" w14:textId="77777777" w:rsidR="00B1566A" w:rsidRDefault="00B1566A" w:rsidP="00B1566A">
      <w:pPr>
        <w:spacing w:line="480" w:lineRule="auto"/>
        <w:rPr>
          <w:rFonts w:ascii="Times New Roman" w:hAnsi="Times New Roman" w:cs="Times New Roman"/>
        </w:rPr>
      </w:pPr>
      <w:r>
        <w:rPr>
          <w:rFonts w:ascii="Times New Roman" w:hAnsi="Times New Roman" w:cs="Times New Roman"/>
          <w:b/>
          <w:bCs/>
        </w:rPr>
        <w:t>Analytic Approach</w:t>
      </w:r>
    </w:p>
    <w:p w14:paraId="4D3B3798" w14:textId="73A7A169" w:rsidR="00B1566A" w:rsidRDefault="00B1566A" w:rsidP="00B1566A">
      <w:pPr>
        <w:spacing w:line="480" w:lineRule="auto"/>
        <w:rPr>
          <w:rFonts w:ascii="Times New Roman" w:hAnsi="Times New Roman" w:cs="Times New Roman"/>
        </w:rPr>
      </w:pPr>
      <w:r>
        <w:rPr>
          <w:rFonts w:ascii="Times New Roman" w:hAnsi="Times New Roman" w:cs="Times New Roman"/>
        </w:rPr>
        <w:tab/>
        <w:t xml:space="preserve">First, to examine trends in </w:t>
      </w:r>
      <w:r w:rsidR="00E70B9D">
        <w:rPr>
          <w:rFonts w:ascii="Times New Roman" w:hAnsi="Times New Roman" w:cs="Times New Roman"/>
        </w:rPr>
        <w:t>psychological outcomes (</w:t>
      </w:r>
      <w:r>
        <w:rPr>
          <w:rFonts w:ascii="Times New Roman" w:hAnsi="Times New Roman" w:cs="Times New Roman"/>
        </w:rPr>
        <w:t>negative and positive affect, depression, and anxiety</w:t>
      </w:r>
      <w:r w:rsidR="00E70B9D">
        <w:rPr>
          <w:rFonts w:ascii="Times New Roman" w:hAnsi="Times New Roman" w:cs="Times New Roman"/>
        </w:rPr>
        <w:t>)</w:t>
      </w:r>
      <w:r>
        <w:rPr>
          <w:rFonts w:ascii="Times New Roman" w:hAnsi="Times New Roman" w:cs="Times New Roman"/>
        </w:rPr>
        <w:t xml:space="preserve"> during different periods of time within the study, we used multilevel piecewise growth models (Singer &amp; Willet, 2003). To fit these models, we first determined three distinct </w:t>
      </w:r>
      <w:commentRangeStart w:id="32"/>
      <w:r w:rsidR="00063163">
        <w:rPr>
          <w:rFonts w:ascii="Times New Roman" w:hAnsi="Times New Roman" w:cs="Times New Roman"/>
        </w:rPr>
        <w:t>time periods</w:t>
      </w:r>
      <w:r>
        <w:rPr>
          <w:rFonts w:ascii="Times New Roman" w:hAnsi="Times New Roman" w:cs="Times New Roman"/>
        </w:rPr>
        <w:t xml:space="preserve"> </w:t>
      </w:r>
      <w:commentRangeEnd w:id="32"/>
      <w:r w:rsidR="00063163">
        <w:rPr>
          <w:rStyle w:val="CommentReference"/>
        </w:rPr>
        <w:commentReference w:id="32"/>
      </w:r>
      <w:r w:rsidR="00E70B9D">
        <w:rPr>
          <w:rFonts w:ascii="Times New Roman" w:hAnsi="Times New Roman" w:cs="Times New Roman"/>
        </w:rPr>
        <w:t xml:space="preserve">or stages </w:t>
      </w:r>
      <w:r>
        <w:rPr>
          <w:rFonts w:ascii="Times New Roman" w:hAnsi="Times New Roman" w:cs="Times New Roman"/>
        </w:rPr>
        <w:t xml:space="preserve">over the course of the study: Days 1-6 (before the election), days 7-10 (after the election </w:t>
      </w:r>
      <w:r w:rsidR="00C11DB5">
        <w:rPr>
          <w:rFonts w:ascii="Times New Roman" w:hAnsi="Times New Roman" w:cs="Times New Roman"/>
        </w:rPr>
        <w:t xml:space="preserve">but </w:t>
      </w:r>
      <w:r>
        <w:rPr>
          <w:rFonts w:ascii="Times New Roman" w:hAnsi="Times New Roman" w:cs="Times New Roman"/>
        </w:rPr>
        <w:t xml:space="preserve">before the winner was announced), and days 11-14 (after </w:t>
      </w:r>
      <w:r w:rsidR="00063163">
        <w:rPr>
          <w:rFonts w:ascii="Times New Roman" w:hAnsi="Times New Roman" w:cs="Times New Roman"/>
        </w:rPr>
        <w:t>Biden was announced the winner</w:t>
      </w:r>
      <w:r>
        <w:rPr>
          <w:rFonts w:ascii="Times New Roman" w:hAnsi="Times New Roman" w:cs="Times New Roman"/>
        </w:rPr>
        <w:t xml:space="preserve">). </w:t>
      </w:r>
      <w:r w:rsidR="00E70B9D">
        <w:rPr>
          <w:rFonts w:ascii="Times New Roman" w:hAnsi="Times New Roman" w:cs="Times New Roman"/>
        </w:rPr>
        <w:t>To estimate a separate slope or trajectory for the outcome during each time period, we created t</w:t>
      </w:r>
      <w:r w:rsidR="00063163">
        <w:rPr>
          <w:rFonts w:ascii="Times New Roman" w:hAnsi="Times New Roman" w:cs="Times New Roman"/>
        </w:rPr>
        <w:t>hree</w:t>
      </w:r>
      <w:r>
        <w:rPr>
          <w:rFonts w:ascii="Times New Roman" w:hAnsi="Times New Roman" w:cs="Times New Roman"/>
        </w:rPr>
        <w:t xml:space="preserve"> unique time-varying predictor</w:t>
      </w:r>
      <w:r w:rsidR="00063163">
        <w:rPr>
          <w:rFonts w:ascii="Times New Roman" w:hAnsi="Times New Roman" w:cs="Times New Roman"/>
        </w:rPr>
        <w:t>s</w:t>
      </w:r>
      <w:r>
        <w:rPr>
          <w:rFonts w:ascii="Times New Roman" w:hAnsi="Times New Roman" w:cs="Times New Roman"/>
        </w:rPr>
        <w:t xml:space="preserve"> </w:t>
      </w:r>
      <w:r w:rsidR="00063163">
        <w:rPr>
          <w:rFonts w:ascii="Times New Roman" w:hAnsi="Times New Roman" w:cs="Times New Roman"/>
        </w:rPr>
        <w:t xml:space="preserve">(one </w:t>
      </w:r>
      <w:r w:rsidR="00E70B9D">
        <w:rPr>
          <w:rFonts w:ascii="Times New Roman" w:hAnsi="Times New Roman" w:cs="Times New Roman"/>
        </w:rPr>
        <w:t xml:space="preserve">for each </w:t>
      </w:r>
      <w:r w:rsidR="00063163">
        <w:rPr>
          <w:rFonts w:ascii="Times New Roman" w:hAnsi="Times New Roman" w:cs="Times New Roman"/>
        </w:rPr>
        <w:t>time period)</w:t>
      </w:r>
      <w:r w:rsidR="00E70B9D">
        <w:rPr>
          <w:rFonts w:ascii="Times New Roman" w:hAnsi="Times New Roman" w:cs="Times New Roman"/>
        </w:rPr>
        <w:t xml:space="preserve"> to include in the model</w:t>
      </w:r>
      <w:r w:rsidR="00C11DB5">
        <w:rPr>
          <w:rFonts w:ascii="Times New Roman" w:hAnsi="Times New Roman" w:cs="Times New Roman"/>
        </w:rPr>
        <w:t xml:space="preserve">. </w:t>
      </w:r>
      <w:r w:rsidR="001B1E6D">
        <w:rPr>
          <w:rFonts w:ascii="Times New Roman" w:hAnsi="Times New Roman" w:cs="Times New Roman"/>
        </w:rPr>
        <w:t xml:space="preserve">In </w:t>
      </w:r>
      <w:r w:rsidR="00E70B9D">
        <w:rPr>
          <w:rFonts w:ascii="Times New Roman" w:hAnsi="Times New Roman" w:cs="Times New Roman"/>
        </w:rPr>
        <w:t>addition to estimating these three different slopes</w:t>
      </w:r>
      <w:r w:rsidR="00C11DB5">
        <w:rPr>
          <w:rFonts w:ascii="Times New Roman" w:hAnsi="Times New Roman" w:cs="Times New Roman"/>
        </w:rPr>
        <w:t xml:space="preserve">, we </w:t>
      </w:r>
      <w:r w:rsidR="00E70B9D">
        <w:rPr>
          <w:rFonts w:ascii="Times New Roman" w:hAnsi="Times New Roman" w:cs="Times New Roman"/>
        </w:rPr>
        <w:t xml:space="preserve">estimated </w:t>
      </w:r>
      <w:r w:rsidR="001B1E6D">
        <w:rPr>
          <w:rFonts w:ascii="Times New Roman" w:hAnsi="Times New Roman" w:cs="Times New Roman"/>
        </w:rPr>
        <w:t>the</w:t>
      </w:r>
      <w:r w:rsidR="00C11DB5">
        <w:rPr>
          <w:rFonts w:ascii="Times New Roman" w:hAnsi="Times New Roman" w:cs="Times New Roman"/>
        </w:rPr>
        <w:t xml:space="preserve"> initial intercept for Stage 1 but did not include additional intercepts for Stage 2 and Stage 3, </w:t>
      </w:r>
      <w:r w:rsidR="00C11DB5">
        <w:rPr>
          <w:rFonts w:ascii="Times New Roman" w:hAnsi="Times New Roman" w:cs="Times New Roman"/>
        </w:rPr>
        <w:lastRenderedPageBreak/>
        <w:t xml:space="preserve">presuming that outcomes would be consistent in elevation from one stage to another and merely shift in trajectory. </w:t>
      </w:r>
      <w:r w:rsidR="00214836">
        <w:rPr>
          <w:rFonts w:ascii="Times New Roman" w:hAnsi="Times New Roman" w:cs="Times New Roman"/>
        </w:rPr>
        <w:t>Additionally, we included participant as a random factor and let the intercept vary randomly by participant.</w:t>
      </w:r>
      <w:r w:rsidR="00214836">
        <w:rPr>
          <w:rStyle w:val="FootnoteReference"/>
          <w:rFonts w:ascii="Consolas" w:hAnsi="Consolas" w:cs="Consolas"/>
        </w:rPr>
        <w:footnoteReference w:id="1"/>
      </w:r>
      <w:r w:rsidR="00214836">
        <w:rPr>
          <w:rFonts w:ascii="Times New Roman" w:hAnsi="Times New Roman" w:cs="Times New Roman"/>
        </w:rPr>
        <w:t xml:space="preserve"> </w:t>
      </w:r>
      <w:r w:rsidR="00C11DB5">
        <w:rPr>
          <w:rFonts w:ascii="Times New Roman" w:hAnsi="Times New Roman" w:cs="Times New Roman"/>
        </w:rPr>
        <w:t>Thus, the model (without covariates) is described as:</w:t>
      </w:r>
    </w:p>
    <w:p w14:paraId="7C99F17C" w14:textId="0DF905F5" w:rsidR="00C11DB5" w:rsidRPr="00C11DB5" w:rsidRDefault="00C11DB5" w:rsidP="00C11DB5">
      <w:pPr>
        <w:spacing w:line="480" w:lineRule="auto"/>
        <w:jc w:val="center"/>
        <w:rPr>
          <w:rFonts w:ascii="Consolas" w:hAnsi="Consolas" w:cs="Consolas"/>
        </w:rPr>
      </w:pPr>
      <w:r w:rsidRPr="00C11DB5">
        <w:rPr>
          <w:rFonts w:ascii="Consolas" w:hAnsi="Consolas" w:cs="Consolas"/>
        </w:rPr>
        <w:t>Outcome ~ 1 + A1 + A2 + A3 + (</w:t>
      </w:r>
      <w:r w:rsidR="00497B93">
        <w:rPr>
          <w:rFonts w:ascii="Consolas" w:hAnsi="Consolas" w:cs="Consolas"/>
        </w:rPr>
        <w:t>1</w:t>
      </w:r>
      <w:r w:rsidRPr="00C11DB5">
        <w:rPr>
          <w:rFonts w:ascii="Consolas" w:hAnsi="Consolas" w:cs="Consolas"/>
        </w:rPr>
        <w:t>|SubID)</w:t>
      </w:r>
    </w:p>
    <w:p w14:paraId="2E4FF770" w14:textId="1C751231" w:rsidR="00C11DB5" w:rsidRDefault="00C11DB5" w:rsidP="00C11DB5">
      <w:pPr>
        <w:spacing w:line="480" w:lineRule="auto"/>
        <w:rPr>
          <w:rFonts w:ascii="Times New Roman" w:hAnsi="Times New Roman" w:cs="Times New Roman"/>
        </w:rPr>
      </w:pPr>
      <w:r>
        <w:rPr>
          <w:rFonts w:ascii="Times New Roman" w:hAnsi="Times New Roman" w:cs="Times New Roman"/>
        </w:rPr>
        <w:t xml:space="preserve">where A1 coded Days 1-14 as {0, 1, 2, 3, 4, 5, 6, </w:t>
      </w:r>
      <w:r w:rsidR="00063163">
        <w:rPr>
          <w:rFonts w:ascii="Times New Roman" w:hAnsi="Times New Roman" w:cs="Times New Roman"/>
        </w:rPr>
        <w:t>6, 6, 6, 6, 6, 6, 6</w:t>
      </w:r>
      <w:r>
        <w:rPr>
          <w:rFonts w:ascii="Times New Roman" w:hAnsi="Times New Roman" w:cs="Times New Roman"/>
        </w:rPr>
        <w:t xml:space="preserve">}, A2 coded Days 1-14 as {0, 0, 0, 0, 0, 0, 0, 1, 2, 3, 4, </w:t>
      </w:r>
      <w:r w:rsidR="00063163">
        <w:rPr>
          <w:rFonts w:ascii="Times New Roman" w:hAnsi="Times New Roman" w:cs="Times New Roman"/>
        </w:rPr>
        <w:t>4, 4, 4</w:t>
      </w:r>
      <w:r>
        <w:rPr>
          <w:rFonts w:ascii="Times New Roman" w:hAnsi="Times New Roman" w:cs="Times New Roman"/>
        </w:rPr>
        <w:t xml:space="preserve">}, and A3 coded Days 1-14 as {0, 0, 0, 0, 0, 0, 0, 0, 0, 0, </w:t>
      </w:r>
      <w:r w:rsidR="00063163">
        <w:rPr>
          <w:rFonts w:ascii="Times New Roman" w:hAnsi="Times New Roman" w:cs="Times New Roman"/>
        </w:rPr>
        <w:t xml:space="preserve">0, </w:t>
      </w:r>
      <w:r>
        <w:rPr>
          <w:rFonts w:ascii="Times New Roman" w:hAnsi="Times New Roman" w:cs="Times New Roman"/>
        </w:rPr>
        <w:t xml:space="preserve">1, 2, 3}. </w:t>
      </w:r>
      <w:r w:rsidR="00AA0338">
        <w:rPr>
          <w:rFonts w:ascii="Times New Roman" w:hAnsi="Times New Roman" w:cs="Times New Roman"/>
        </w:rPr>
        <w:t xml:space="preserve">The parameter associated with A1 estimated by the model describes the trajectory of the outcome during </w:t>
      </w:r>
      <w:r w:rsidR="00214836">
        <w:rPr>
          <w:rFonts w:ascii="Times New Roman" w:hAnsi="Times New Roman" w:cs="Times New Roman"/>
        </w:rPr>
        <w:t>Stage 1</w:t>
      </w:r>
      <w:r w:rsidR="00AA0338">
        <w:rPr>
          <w:rFonts w:ascii="Times New Roman" w:hAnsi="Times New Roman" w:cs="Times New Roman"/>
        </w:rPr>
        <w:t xml:space="preserve">. </w:t>
      </w:r>
      <w:r w:rsidR="00497B93">
        <w:rPr>
          <w:rFonts w:ascii="Times New Roman" w:hAnsi="Times New Roman" w:cs="Times New Roman"/>
        </w:rPr>
        <w:t>T</w:t>
      </w:r>
      <w:r w:rsidR="00AA0338">
        <w:rPr>
          <w:rFonts w:ascii="Times New Roman" w:hAnsi="Times New Roman" w:cs="Times New Roman"/>
        </w:rPr>
        <w:t xml:space="preserve">he parameters associated with A2 and A3 describe the </w:t>
      </w:r>
      <w:r w:rsidR="00063163">
        <w:rPr>
          <w:rFonts w:ascii="Times New Roman" w:hAnsi="Times New Roman" w:cs="Times New Roman"/>
        </w:rPr>
        <w:t>trajectories</w:t>
      </w:r>
      <w:r w:rsidR="00AA0338">
        <w:rPr>
          <w:rFonts w:ascii="Times New Roman" w:hAnsi="Times New Roman" w:cs="Times New Roman"/>
        </w:rPr>
        <w:t xml:space="preserve"> of the outcome </w:t>
      </w:r>
      <w:r w:rsidR="00063163">
        <w:rPr>
          <w:rFonts w:ascii="Times New Roman" w:hAnsi="Times New Roman" w:cs="Times New Roman"/>
        </w:rPr>
        <w:t xml:space="preserve">during </w:t>
      </w:r>
      <w:r w:rsidR="00214836">
        <w:rPr>
          <w:rFonts w:ascii="Times New Roman" w:hAnsi="Times New Roman" w:cs="Times New Roman"/>
        </w:rPr>
        <w:t>Stages 2 and 3</w:t>
      </w:r>
      <w:r w:rsidR="00063163">
        <w:rPr>
          <w:rFonts w:ascii="Times New Roman" w:hAnsi="Times New Roman" w:cs="Times New Roman"/>
        </w:rPr>
        <w:t>, respectively</w:t>
      </w:r>
      <w:r w:rsidR="00AA0338">
        <w:rPr>
          <w:rFonts w:ascii="Times New Roman" w:hAnsi="Times New Roman" w:cs="Times New Roman"/>
        </w:rPr>
        <w:t xml:space="preserve">. We first report the results of piecewise growth models </w:t>
      </w:r>
      <w:r w:rsidR="00497B93">
        <w:rPr>
          <w:rFonts w:ascii="Times New Roman" w:hAnsi="Times New Roman" w:cs="Times New Roman"/>
        </w:rPr>
        <w:t xml:space="preserve">with no covariates to estimate general trends across the whole sample. </w:t>
      </w:r>
      <w:r w:rsidR="00214836">
        <w:rPr>
          <w:rFonts w:ascii="Times New Roman" w:hAnsi="Times New Roman" w:cs="Times New Roman"/>
        </w:rPr>
        <w:t xml:space="preserve">Four </w:t>
      </w:r>
      <w:r w:rsidR="00497B93">
        <w:rPr>
          <w:rFonts w:ascii="Times New Roman" w:hAnsi="Times New Roman" w:cs="Times New Roman"/>
        </w:rPr>
        <w:t xml:space="preserve">models were fit to investigate trajectories in negative affect, positive affect, depression, and anxiety separately. Then, we report </w:t>
      </w:r>
      <w:r w:rsidR="00214836">
        <w:rPr>
          <w:rFonts w:ascii="Times New Roman" w:hAnsi="Times New Roman" w:cs="Times New Roman"/>
        </w:rPr>
        <w:t xml:space="preserve">the results for </w:t>
      </w:r>
      <w:r w:rsidR="00497B93">
        <w:rPr>
          <w:rFonts w:ascii="Times New Roman" w:hAnsi="Times New Roman" w:cs="Times New Roman"/>
        </w:rPr>
        <w:t xml:space="preserve">models that include </w:t>
      </w:r>
      <w:r w:rsidR="00654BB9">
        <w:rPr>
          <w:rFonts w:ascii="Times New Roman" w:hAnsi="Times New Roman" w:cs="Times New Roman"/>
        </w:rPr>
        <w:t>voting intentions as a moderator of the trajectory in each of the three stages.</w:t>
      </w:r>
      <w:r w:rsidR="00654BB9">
        <w:rPr>
          <w:rStyle w:val="FootnoteReference"/>
          <w:rFonts w:ascii="Times New Roman" w:hAnsi="Times New Roman" w:cs="Times New Roman"/>
        </w:rPr>
        <w:footnoteReference w:id="2"/>
      </w:r>
      <w:r w:rsidR="00BC4F15">
        <w:rPr>
          <w:rFonts w:ascii="Times New Roman" w:hAnsi="Times New Roman" w:cs="Times New Roman"/>
        </w:rPr>
        <w:t xml:space="preserve">. </w:t>
      </w:r>
      <w:r w:rsidR="00497B93">
        <w:rPr>
          <w:rFonts w:ascii="Times New Roman" w:hAnsi="Times New Roman" w:cs="Times New Roman"/>
        </w:rPr>
        <w:t>Last</w:t>
      </w:r>
      <w:r w:rsidR="00654BB9">
        <w:rPr>
          <w:rFonts w:ascii="Times New Roman" w:hAnsi="Times New Roman" w:cs="Times New Roman"/>
        </w:rPr>
        <w:t xml:space="preserve">, </w:t>
      </w:r>
      <w:r w:rsidR="00871BBD">
        <w:rPr>
          <w:rFonts w:ascii="Times New Roman" w:hAnsi="Times New Roman" w:cs="Times New Roman"/>
        </w:rPr>
        <w:t xml:space="preserve">to examine risk factors for increases in negative outcomes in anticipation of the election, </w:t>
      </w:r>
      <w:r w:rsidR="00654BB9">
        <w:rPr>
          <w:rFonts w:ascii="Times New Roman" w:hAnsi="Times New Roman" w:cs="Times New Roman"/>
        </w:rPr>
        <w:t xml:space="preserve">we report the results of models </w:t>
      </w:r>
      <w:r w:rsidR="00497B93">
        <w:rPr>
          <w:rFonts w:ascii="Times New Roman" w:hAnsi="Times New Roman" w:cs="Times New Roman"/>
        </w:rPr>
        <w:t>exploring</w:t>
      </w:r>
      <w:r w:rsidR="00871BBD">
        <w:rPr>
          <w:rFonts w:ascii="Times New Roman" w:hAnsi="Times New Roman" w:cs="Times New Roman"/>
        </w:rPr>
        <w:t xml:space="preserve"> the effect</w:t>
      </w:r>
      <w:r w:rsidR="00497B93">
        <w:rPr>
          <w:rFonts w:ascii="Times New Roman" w:hAnsi="Times New Roman" w:cs="Times New Roman"/>
        </w:rPr>
        <w:t>s</w:t>
      </w:r>
      <w:r w:rsidR="00871BBD">
        <w:rPr>
          <w:rFonts w:ascii="Times New Roman" w:hAnsi="Times New Roman" w:cs="Times New Roman"/>
        </w:rPr>
        <w:t xml:space="preserve"> of individual difference variables (e.g., </w:t>
      </w:r>
      <w:r w:rsidR="00497B93">
        <w:rPr>
          <w:rFonts w:ascii="Times New Roman" w:hAnsi="Times New Roman" w:cs="Times New Roman"/>
        </w:rPr>
        <w:t>ethnic identity, nativity</w:t>
      </w:r>
      <w:r w:rsidR="00871BBD">
        <w:rPr>
          <w:rFonts w:ascii="Times New Roman" w:hAnsi="Times New Roman" w:cs="Times New Roman"/>
        </w:rPr>
        <w:t>) on Stage 1 trajectory.</w:t>
      </w:r>
      <w:r w:rsidR="00214836">
        <w:rPr>
          <w:rStyle w:val="FootnoteReference"/>
          <w:rFonts w:ascii="Times New Roman" w:hAnsi="Times New Roman" w:cs="Times New Roman"/>
        </w:rPr>
        <w:footnoteReference w:id="3"/>
      </w:r>
      <w:r w:rsidR="00871BBD">
        <w:rPr>
          <w:rFonts w:ascii="Times New Roman" w:hAnsi="Times New Roman" w:cs="Times New Roman"/>
        </w:rPr>
        <w:t xml:space="preserve"> </w:t>
      </w:r>
    </w:p>
    <w:p w14:paraId="2EA59804" w14:textId="6DD3EDBD" w:rsidR="00777E7F" w:rsidRDefault="00322CBE" w:rsidP="00777E7F">
      <w:pPr>
        <w:spacing w:line="480" w:lineRule="auto"/>
        <w:rPr>
          <w:rFonts w:ascii="Times New Roman" w:hAnsi="Times New Roman" w:cs="Times New Roman"/>
        </w:rPr>
      </w:pPr>
      <w:r>
        <w:rPr>
          <w:rFonts w:ascii="Times New Roman" w:hAnsi="Times New Roman" w:cs="Times New Roman"/>
        </w:rPr>
        <w:tab/>
      </w:r>
      <w:r w:rsidR="00214836">
        <w:rPr>
          <w:rFonts w:ascii="Times New Roman" w:hAnsi="Times New Roman" w:cs="Times New Roman"/>
        </w:rPr>
        <w:t>In addition to examining trajectories in outcomes using piecewise growth models</w:t>
      </w:r>
      <w:r>
        <w:rPr>
          <w:rFonts w:ascii="Times New Roman" w:hAnsi="Times New Roman" w:cs="Times New Roman"/>
        </w:rPr>
        <w:t xml:space="preserve">, </w:t>
      </w:r>
      <w:r w:rsidR="00E34BEC">
        <w:rPr>
          <w:rFonts w:ascii="Times New Roman" w:hAnsi="Times New Roman" w:cs="Times New Roman"/>
        </w:rPr>
        <w:t>we</w:t>
      </w:r>
      <w:r>
        <w:rPr>
          <w:rFonts w:ascii="Times New Roman" w:hAnsi="Times New Roman" w:cs="Times New Roman"/>
        </w:rPr>
        <w:t xml:space="preserve"> examine</w:t>
      </w:r>
      <w:r w:rsidR="00E34BEC">
        <w:rPr>
          <w:rFonts w:ascii="Times New Roman" w:hAnsi="Times New Roman" w:cs="Times New Roman"/>
        </w:rPr>
        <w:t>d</w:t>
      </w:r>
      <w:r>
        <w:rPr>
          <w:rFonts w:ascii="Times New Roman" w:hAnsi="Times New Roman" w:cs="Times New Roman"/>
        </w:rPr>
        <w:t xml:space="preserve"> the effect of news engagement</w:t>
      </w:r>
      <w:r w:rsidR="00E34BEC">
        <w:rPr>
          <w:rFonts w:ascii="Times New Roman" w:hAnsi="Times New Roman" w:cs="Times New Roman"/>
        </w:rPr>
        <w:t xml:space="preserve"> from day to day using same-day and lagged multilevel models. To separate between-person and within-person effects, we used the disaggregation method (Curran &amp; Bauer,</w:t>
      </w:r>
      <w:r w:rsidR="00065306">
        <w:rPr>
          <w:rFonts w:ascii="Times New Roman" w:hAnsi="Times New Roman" w:cs="Times New Roman"/>
        </w:rPr>
        <w:t xml:space="preserve"> 2011</w:t>
      </w:r>
      <w:r w:rsidR="00E34BEC">
        <w:rPr>
          <w:rFonts w:ascii="Times New Roman" w:hAnsi="Times New Roman" w:cs="Times New Roman"/>
        </w:rPr>
        <w:t xml:space="preserve">), which </w:t>
      </w:r>
      <w:r w:rsidR="00214836">
        <w:rPr>
          <w:rFonts w:ascii="Times New Roman" w:hAnsi="Times New Roman" w:cs="Times New Roman"/>
        </w:rPr>
        <w:t>creates</w:t>
      </w:r>
      <w:r w:rsidR="00E34BEC">
        <w:rPr>
          <w:rFonts w:ascii="Times New Roman" w:hAnsi="Times New Roman" w:cs="Times New Roman"/>
        </w:rPr>
        <w:t xml:space="preserve"> two separate predictors that capture the between- and within-person effects. The </w:t>
      </w:r>
      <w:r w:rsidR="00214836">
        <w:rPr>
          <w:rFonts w:ascii="Times New Roman" w:hAnsi="Times New Roman" w:cs="Times New Roman"/>
        </w:rPr>
        <w:t xml:space="preserve">predictor </w:t>
      </w:r>
      <w:r w:rsidR="00E34BEC">
        <w:rPr>
          <w:rFonts w:ascii="Times New Roman" w:hAnsi="Times New Roman" w:cs="Times New Roman"/>
        </w:rPr>
        <w:t>capturing the between-person effect is simply the mean level of news engagement for an individual across all days</w:t>
      </w:r>
      <w:r w:rsidR="00214836">
        <w:rPr>
          <w:rFonts w:ascii="Times New Roman" w:hAnsi="Times New Roman" w:cs="Times New Roman"/>
        </w:rPr>
        <w:t xml:space="preserve">. Thus, this predictor has </w:t>
      </w:r>
      <w:r w:rsidR="00E34BEC">
        <w:rPr>
          <w:rFonts w:ascii="Times New Roman" w:hAnsi="Times New Roman" w:cs="Times New Roman"/>
        </w:rPr>
        <w:t>no within-</w:t>
      </w:r>
      <w:r w:rsidR="00E34BEC">
        <w:rPr>
          <w:rFonts w:ascii="Times New Roman" w:hAnsi="Times New Roman" w:cs="Times New Roman"/>
        </w:rPr>
        <w:lastRenderedPageBreak/>
        <w:t xml:space="preserve">person variance. The </w:t>
      </w:r>
      <w:r w:rsidR="00214836">
        <w:rPr>
          <w:rFonts w:ascii="Times New Roman" w:hAnsi="Times New Roman" w:cs="Times New Roman"/>
        </w:rPr>
        <w:t xml:space="preserve">predictor </w:t>
      </w:r>
      <w:r w:rsidR="00E34BEC">
        <w:rPr>
          <w:rFonts w:ascii="Times New Roman" w:hAnsi="Times New Roman" w:cs="Times New Roman"/>
        </w:rPr>
        <w:t xml:space="preserve">capturing the within-person effect is the person-centered level of news engagement reported each day (since the mean for each person is zero, there is no between-person variance). These two predictors were </w:t>
      </w:r>
      <w:r w:rsidR="00214836">
        <w:rPr>
          <w:rFonts w:ascii="Times New Roman" w:hAnsi="Times New Roman" w:cs="Times New Roman"/>
        </w:rPr>
        <w:t>included</w:t>
      </w:r>
      <w:r w:rsidR="00E34BEC">
        <w:rPr>
          <w:rFonts w:ascii="Times New Roman" w:hAnsi="Times New Roman" w:cs="Times New Roman"/>
        </w:rPr>
        <w:t xml:space="preserve"> in models that predicted the outcome </w:t>
      </w:r>
      <w:r w:rsidR="00214836">
        <w:rPr>
          <w:rFonts w:ascii="Times New Roman" w:hAnsi="Times New Roman" w:cs="Times New Roman"/>
        </w:rPr>
        <w:t xml:space="preserve">on each day </w:t>
      </w:r>
      <w:r w:rsidR="00E34BEC">
        <w:rPr>
          <w:rFonts w:ascii="Times New Roman" w:hAnsi="Times New Roman" w:cs="Times New Roman"/>
        </w:rPr>
        <w:t>(</w:t>
      </w:r>
      <w:r w:rsidR="00214836">
        <w:rPr>
          <w:rFonts w:ascii="Times New Roman" w:hAnsi="Times New Roman" w:cs="Times New Roman"/>
        </w:rPr>
        <w:t>negative affect, positive affect, anxiety, or depression</w:t>
      </w:r>
      <w:r w:rsidR="00E34BEC">
        <w:rPr>
          <w:rFonts w:ascii="Times New Roman" w:hAnsi="Times New Roman" w:cs="Times New Roman"/>
        </w:rPr>
        <w:t>), along with the following covariates: day of the week (to account for weekend effects) and the outcome on the previous day (to account for stability in affect from day to day).</w:t>
      </w:r>
      <w:r w:rsidR="00E34BEC">
        <w:rPr>
          <w:rStyle w:val="FootnoteReference"/>
          <w:rFonts w:ascii="Times New Roman" w:hAnsi="Times New Roman" w:cs="Times New Roman"/>
        </w:rPr>
        <w:footnoteReference w:id="4"/>
      </w:r>
      <w:r w:rsidR="00E34BEC">
        <w:rPr>
          <w:rFonts w:ascii="Times New Roman" w:hAnsi="Times New Roman" w:cs="Times New Roman"/>
        </w:rPr>
        <w:t xml:space="preserve"> </w:t>
      </w:r>
      <w:r w:rsidR="00AF46DE">
        <w:rPr>
          <w:rFonts w:ascii="Times New Roman" w:hAnsi="Times New Roman" w:cs="Times New Roman"/>
        </w:rPr>
        <w:t xml:space="preserve">In all models, participants was used as a random factor and only the intercept was allowed to vary randomly by participant, as models would not converge when random slopes were included. </w:t>
      </w:r>
    </w:p>
    <w:p w14:paraId="3BC94952" w14:textId="76544FD6" w:rsidR="003B6B13" w:rsidRDefault="00777E7F" w:rsidP="00777E7F">
      <w:pPr>
        <w:spacing w:line="480" w:lineRule="auto"/>
        <w:jc w:val="center"/>
        <w:rPr>
          <w:rFonts w:ascii="Times New Roman" w:hAnsi="Times New Roman" w:cs="Times New Roman"/>
        </w:rPr>
      </w:pPr>
      <w:r>
        <w:rPr>
          <w:rFonts w:ascii="Times New Roman" w:hAnsi="Times New Roman" w:cs="Times New Roman"/>
        </w:rPr>
        <w:t>RESULTS</w:t>
      </w:r>
    </w:p>
    <w:p w14:paraId="46ED54EA" w14:textId="6FBD7C80" w:rsidR="002931D9" w:rsidRDefault="002931D9" w:rsidP="003B6B13">
      <w:pPr>
        <w:spacing w:line="480" w:lineRule="auto"/>
        <w:rPr>
          <w:rFonts w:ascii="Times New Roman" w:hAnsi="Times New Roman" w:cs="Times New Roman"/>
        </w:rPr>
      </w:pPr>
      <w:r>
        <w:rPr>
          <w:rFonts w:ascii="Times New Roman" w:hAnsi="Times New Roman" w:cs="Times New Roman"/>
          <w:b/>
          <w:bCs/>
        </w:rPr>
        <w:t>Multilevel Piecewise Growth Models</w:t>
      </w:r>
    </w:p>
    <w:p w14:paraId="535E3BD3" w14:textId="597BCB9F" w:rsidR="002931D9" w:rsidRDefault="002C06AC" w:rsidP="003B6B13">
      <w:pPr>
        <w:spacing w:line="480" w:lineRule="auto"/>
        <w:rPr>
          <w:rFonts w:ascii="Times New Roman" w:hAnsi="Times New Roman" w:cs="Times New Roman"/>
        </w:rPr>
      </w:pPr>
      <w:r>
        <w:rPr>
          <w:rFonts w:ascii="Times New Roman" w:hAnsi="Times New Roman" w:cs="Times New Roman"/>
        </w:rPr>
        <w:tab/>
        <w:t xml:space="preserve">First, we fit four separate </w:t>
      </w:r>
      <w:r w:rsidR="00BF5BAF">
        <w:rPr>
          <w:rFonts w:ascii="Times New Roman" w:hAnsi="Times New Roman" w:cs="Times New Roman"/>
        </w:rPr>
        <w:t xml:space="preserve">piecewise growth </w:t>
      </w:r>
      <w:r>
        <w:rPr>
          <w:rFonts w:ascii="Times New Roman" w:hAnsi="Times New Roman" w:cs="Times New Roman"/>
        </w:rPr>
        <w:t xml:space="preserve">models (one for each outcome of interest) with no covariates to estimate overall trends in each of the four stages. As Figure </w:t>
      </w:r>
      <w:r w:rsidRPr="00465AAC">
        <w:rPr>
          <w:rFonts w:ascii="Times New Roman" w:hAnsi="Times New Roman" w:cs="Times New Roman"/>
          <w:highlight w:val="yellow"/>
        </w:rPr>
        <w:t>XX</w:t>
      </w:r>
      <w:r>
        <w:rPr>
          <w:rFonts w:ascii="Times New Roman" w:hAnsi="Times New Roman" w:cs="Times New Roman"/>
        </w:rPr>
        <w:t xml:space="preserve"> illustrates, depression and negative affect significantly increased in anticipation of the election (</w:t>
      </w:r>
      <w:r w:rsidRPr="002C06AC">
        <w:rPr>
          <w:rFonts w:ascii="Times New Roman" w:hAnsi="Times New Roman" w:cs="Times New Roman"/>
          <w:i/>
          <w:iCs/>
        </w:rPr>
        <w:t>b</w:t>
      </w:r>
      <w:r>
        <w:rPr>
          <w:rFonts w:ascii="Times New Roman" w:hAnsi="Times New Roman" w:cs="Times New Roman"/>
        </w:rPr>
        <w:t xml:space="preserve"> = </w:t>
      </w:r>
      <w:r w:rsidR="00A75FA7">
        <w:rPr>
          <w:rFonts w:ascii="Times New Roman" w:hAnsi="Times New Roman" w:cs="Times New Roman"/>
        </w:rPr>
        <w:t>0.08</w:t>
      </w:r>
      <w:r>
        <w:rPr>
          <w:rFonts w:ascii="Times New Roman" w:hAnsi="Times New Roman" w:cs="Times New Roman"/>
        </w:rPr>
        <w:t>, 95% CIs [</w:t>
      </w:r>
      <w:r w:rsidR="00A75FA7">
        <w:rPr>
          <w:rFonts w:ascii="Times New Roman" w:hAnsi="Times New Roman" w:cs="Times New Roman"/>
        </w:rPr>
        <w:t>0.05</w:t>
      </w:r>
      <w:r>
        <w:rPr>
          <w:rFonts w:ascii="Times New Roman" w:hAnsi="Times New Roman" w:cs="Times New Roman"/>
        </w:rPr>
        <w:t xml:space="preserve">, </w:t>
      </w:r>
      <w:r w:rsidR="00A75FA7">
        <w:rPr>
          <w:rFonts w:ascii="Times New Roman" w:hAnsi="Times New Roman" w:cs="Times New Roman"/>
        </w:rPr>
        <w:t>0.11</w:t>
      </w:r>
      <w:r>
        <w:rPr>
          <w:rFonts w:ascii="Times New Roman" w:hAnsi="Times New Roman" w:cs="Times New Roman"/>
        </w:rPr>
        <w:t xml:space="preserve">], </w:t>
      </w:r>
      <w:r w:rsidRPr="002C06AC">
        <w:rPr>
          <w:rFonts w:ascii="Times New Roman" w:hAnsi="Times New Roman" w:cs="Times New Roman"/>
          <w:i/>
          <w:iCs/>
        </w:rPr>
        <w:t>p</w:t>
      </w:r>
      <w:r>
        <w:rPr>
          <w:rFonts w:ascii="Times New Roman" w:hAnsi="Times New Roman" w:cs="Times New Roman"/>
        </w:rPr>
        <w:t xml:space="preserve"> </w:t>
      </w:r>
      <w:r w:rsidR="00A75FA7">
        <w:rPr>
          <w:rFonts w:ascii="Times New Roman" w:hAnsi="Times New Roman" w:cs="Times New Roman"/>
        </w:rPr>
        <w:t>&lt;</w:t>
      </w:r>
      <w:r>
        <w:rPr>
          <w:rFonts w:ascii="Times New Roman" w:hAnsi="Times New Roman" w:cs="Times New Roman"/>
        </w:rPr>
        <w:t xml:space="preserve"> </w:t>
      </w:r>
      <w:r w:rsidR="00A75FA7">
        <w:rPr>
          <w:rFonts w:ascii="Times New Roman" w:hAnsi="Times New Roman" w:cs="Times New Roman"/>
        </w:rPr>
        <w:t xml:space="preserve">.001, </w:t>
      </w:r>
      <w:commentRangeStart w:id="33"/>
      <w:r w:rsidR="00A75FA7" w:rsidRPr="00337C9A">
        <w:rPr>
          <w:rFonts w:ascii="Times New Roman" w:hAnsi="Times New Roman" w:cs="Times New Roman"/>
          <w:i/>
          <w:iCs/>
        </w:rPr>
        <w:t>f</w:t>
      </w:r>
      <w:r w:rsidR="00337C9A">
        <w:rPr>
          <w:rFonts w:ascii="Times New Roman" w:hAnsi="Times New Roman" w:cs="Times New Roman"/>
          <w:vertAlign w:val="superscript"/>
        </w:rPr>
        <w:t>2</w:t>
      </w:r>
      <w:r w:rsidR="00337C9A">
        <w:rPr>
          <w:rFonts w:ascii="Times New Roman" w:hAnsi="Times New Roman" w:cs="Times New Roman"/>
        </w:rPr>
        <w:t xml:space="preserve"> = .02</w:t>
      </w:r>
      <w:commentRangeEnd w:id="33"/>
      <w:r w:rsidR="00337C9A">
        <w:rPr>
          <w:rStyle w:val="CommentReference"/>
        </w:rPr>
        <w:commentReference w:id="33"/>
      </w:r>
      <w:r w:rsidR="00337C9A">
        <w:rPr>
          <w:rFonts w:ascii="Times New Roman" w:hAnsi="Times New Roman" w:cs="Times New Roman"/>
        </w:rPr>
        <w:t>,</w:t>
      </w:r>
      <w:r>
        <w:rPr>
          <w:rFonts w:ascii="Times New Roman" w:hAnsi="Times New Roman" w:cs="Times New Roman"/>
        </w:rPr>
        <w:t xml:space="preserve"> and </w:t>
      </w:r>
      <w:r w:rsidRPr="002C06AC">
        <w:rPr>
          <w:rFonts w:ascii="Times New Roman" w:hAnsi="Times New Roman" w:cs="Times New Roman"/>
          <w:i/>
          <w:iCs/>
        </w:rPr>
        <w:t>b</w:t>
      </w:r>
      <w:r>
        <w:rPr>
          <w:rFonts w:ascii="Times New Roman" w:hAnsi="Times New Roman" w:cs="Times New Roman"/>
        </w:rPr>
        <w:t xml:space="preserve"> = </w:t>
      </w:r>
      <w:r w:rsidR="00A75FA7">
        <w:rPr>
          <w:rFonts w:ascii="Times New Roman" w:hAnsi="Times New Roman" w:cs="Times New Roman"/>
        </w:rPr>
        <w:t>0.06</w:t>
      </w:r>
      <w:r>
        <w:rPr>
          <w:rFonts w:ascii="Times New Roman" w:hAnsi="Times New Roman" w:cs="Times New Roman"/>
        </w:rPr>
        <w:t>, 95% CIs [</w:t>
      </w:r>
      <w:r w:rsidR="00A75FA7">
        <w:rPr>
          <w:rFonts w:ascii="Times New Roman" w:hAnsi="Times New Roman" w:cs="Times New Roman"/>
        </w:rPr>
        <w:t>0.04</w:t>
      </w:r>
      <w:r>
        <w:rPr>
          <w:rFonts w:ascii="Times New Roman" w:hAnsi="Times New Roman" w:cs="Times New Roman"/>
        </w:rPr>
        <w:t xml:space="preserve">, </w:t>
      </w:r>
      <w:r w:rsidR="00A75FA7">
        <w:rPr>
          <w:rFonts w:ascii="Times New Roman" w:hAnsi="Times New Roman" w:cs="Times New Roman"/>
        </w:rPr>
        <w:t>0.06</w:t>
      </w:r>
      <w:r>
        <w:rPr>
          <w:rFonts w:ascii="Times New Roman" w:hAnsi="Times New Roman" w:cs="Times New Roman"/>
        </w:rPr>
        <w:t xml:space="preserve">], </w:t>
      </w:r>
      <w:r w:rsidRPr="002C06AC">
        <w:rPr>
          <w:rFonts w:ascii="Times New Roman" w:hAnsi="Times New Roman" w:cs="Times New Roman"/>
          <w:i/>
          <w:iCs/>
        </w:rPr>
        <w:t>p</w:t>
      </w:r>
      <w:r>
        <w:rPr>
          <w:rFonts w:ascii="Times New Roman" w:hAnsi="Times New Roman" w:cs="Times New Roman"/>
        </w:rPr>
        <w:t xml:space="preserve"> </w:t>
      </w:r>
      <w:r w:rsidR="00A75FA7">
        <w:rPr>
          <w:rFonts w:ascii="Times New Roman" w:hAnsi="Times New Roman" w:cs="Times New Roman"/>
        </w:rPr>
        <w:t>&lt; .001</w:t>
      </w:r>
      <w:r>
        <w:rPr>
          <w:rFonts w:ascii="Times New Roman" w:hAnsi="Times New Roman" w:cs="Times New Roman"/>
        </w:rPr>
        <w:t xml:space="preserve">, </w:t>
      </w:r>
      <w:r w:rsidR="00337C9A" w:rsidRPr="00337C9A">
        <w:rPr>
          <w:rFonts w:ascii="Times New Roman" w:hAnsi="Times New Roman" w:cs="Times New Roman"/>
          <w:i/>
          <w:iCs/>
        </w:rPr>
        <w:t>f</w:t>
      </w:r>
      <w:r w:rsidR="00337C9A">
        <w:rPr>
          <w:rFonts w:ascii="Times New Roman" w:hAnsi="Times New Roman" w:cs="Times New Roman"/>
          <w:vertAlign w:val="superscript"/>
        </w:rPr>
        <w:t>2</w:t>
      </w:r>
      <w:r w:rsidR="00337C9A">
        <w:rPr>
          <w:rFonts w:ascii="Times New Roman" w:hAnsi="Times New Roman" w:cs="Times New Roman"/>
        </w:rPr>
        <w:t xml:space="preserve"> = .03, </w:t>
      </w:r>
      <w:r>
        <w:rPr>
          <w:rFonts w:ascii="Times New Roman" w:hAnsi="Times New Roman" w:cs="Times New Roman"/>
        </w:rPr>
        <w:t xml:space="preserve">respectively). Then, following the election but </w:t>
      </w:r>
      <w:r w:rsidR="00AF46DE">
        <w:rPr>
          <w:rFonts w:ascii="Times New Roman" w:hAnsi="Times New Roman" w:cs="Times New Roman"/>
        </w:rPr>
        <w:t xml:space="preserve">before the </w:t>
      </w:r>
      <w:r>
        <w:rPr>
          <w:rFonts w:ascii="Times New Roman" w:hAnsi="Times New Roman" w:cs="Times New Roman"/>
        </w:rPr>
        <w:t>winner was announced, there was significant change in all four outcomes. Depression, negative affect, and anxiety significantly decreased</w:t>
      </w:r>
      <w:r w:rsidR="00337C9A">
        <w:rPr>
          <w:rFonts w:ascii="Times New Roman" w:hAnsi="Times New Roman" w:cs="Times New Roman"/>
        </w:rPr>
        <w:t xml:space="preserve">, </w:t>
      </w:r>
      <w:r w:rsidR="00337C9A">
        <w:rPr>
          <w:rFonts w:ascii="Times New Roman" w:hAnsi="Times New Roman" w:cs="Times New Roman"/>
          <w:i/>
          <w:iCs/>
        </w:rPr>
        <w:t>b</w:t>
      </w:r>
      <w:r w:rsidR="00337C9A">
        <w:rPr>
          <w:rFonts w:ascii="Times New Roman" w:hAnsi="Times New Roman" w:cs="Times New Roman"/>
        </w:rPr>
        <w:t xml:space="preserve">s = -.07 </w:t>
      </w:r>
      <w:r w:rsidR="00D73A45">
        <w:rPr>
          <w:rFonts w:ascii="Times New Roman" w:hAnsi="Times New Roman" w:cs="Times New Roman"/>
        </w:rPr>
        <w:t>–</w:t>
      </w:r>
      <w:r w:rsidR="00337C9A">
        <w:rPr>
          <w:rFonts w:ascii="Times New Roman" w:hAnsi="Times New Roman" w:cs="Times New Roman"/>
        </w:rPr>
        <w:t xml:space="preserve"> -0.15, </w:t>
      </w:r>
      <w:proofErr w:type="spellStart"/>
      <w:r w:rsidR="00337C9A">
        <w:rPr>
          <w:rFonts w:ascii="Times New Roman" w:hAnsi="Times New Roman" w:cs="Times New Roman"/>
          <w:i/>
          <w:iCs/>
        </w:rPr>
        <w:t>p</w:t>
      </w:r>
      <w:r w:rsidR="00337C9A">
        <w:rPr>
          <w:rFonts w:ascii="Times New Roman" w:hAnsi="Times New Roman" w:cs="Times New Roman"/>
        </w:rPr>
        <w:t>s</w:t>
      </w:r>
      <w:proofErr w:type="spellEnd"/>
      <w:r w:rsidR="00337C9A">
        <w:rPr>
          <w:rFonts w:ascii="Times New Roman" w:hAnsi="Times New Roman" w:cs="Times New Roman"/>
        </w:rPr>
        <w:t xml:space="preserve"> &lt; .001, </w:t>
      </w:r>
      <w:r w:rsidR="00337C9A" w:rsidRPr="00337C9A">
        <w:rPr>
          <w:rFonts w:ascii="Times New Roman" w:hAnsi="Times New Roman" w:cs="Times New Roman"/>
          <w:i/>
          <w:iCs/>
        </w:rPr>
        <w:t>f</w:t>
      </w:r>
      <w:r w:rsidR="00337C9A">
        <w:rPr>
          <w:rFonts w:ascii="Times New Roman" w:hAnsi="Times New Roman" w:cs="Times New Roman"/>
          <w:vertAlign w:val="superscript"/>
        </w:rPr>
        <w:t>2</w:t>
      </w:r>
      <w:r w:rsidR="00337C9A">
        <w:rPr>
          <w:rFonts w:ascii="Times New Roman" w:hAnsi="Times New Roman" w:cs="Times New Roman"/>
        </w:rPr>
        <w:t xml:space="preserve"> = .01</w:t>
      </w:r>
      <w:r w:rsidR="00D73A45">
        <w:rPr>
          <w:rFonts w:ascii="Times New Roman" w:hAnsi="Times New Roman" w:cs="Times New Roman"/>
        </w:rPr>
        <w:t xml:space="preserve"> – </w:t>
      </w:r>
      <w:r w:rsidR="00337C9A">
        <w:rPr>
          <w:rFonts w:ascii="Times New Roman" w:hAnsi="Times New Roman" w:cs="Times New Roman"/>
        </w:rPr>
        <w:t xml:space="preserve">.04, </w:t>
      </w:r>
      <w:r>
        <w:rPr>
          <w:rFonts w:ascii="Times New Roman" w:hAnsi="Times New Roman" w:cs="Times New Roman"/>
        </w:rPr>
        <w:t xml:space="preserve">while positive affect significantly increased </w:t>
      </w:r>
      <w:r w:rsidR="00337C9A" w:rsidRPr="002C06AC">
        <w:rPr>
          <w:rFonts w:ascii="Times New Roman" w:hAnsi="Times New Roman" w:cs="Times New Roman"/>
          <w:i/>
          <w:iCs/>
        </w:rPr>
        <w:t>b</w:t>
      </w:r>
      <w:r w:rsidR="00337C9A">
        <w:rPr>
          <w:rFonts w:ascii="Times New Roman" w:hAnsi="Times New Roman" w:cs="Times New Roman"/>
        </w:rPr>
        <w:t xml:space="preserve"> = 0.06, 95% CIs [0.04, 0.06], </w:t>
      </w:r>
      <w:r w:rsidR="00337C9A" w:rsidRPr="002C06AC">
        <w:rPr>
          <w:rFonts w:ascii="Times New Roman" w:hAnsi="Times New Roman" w:cs="Times New Roman"/>
          <w:i/>
          <w:iCs/>
        </w:rPr>
        <w:t>p</w:t>
      </w:r>
      <w:r w:rsidR="00337C9A">
        <w:rPr>
          <w:rFonts w:ascii="Times New Roman" w:hAnsi="Times New Roman" w:cs="Times New Roman"/>
        </w:rPr>
        <w:t xml:space="preserve"> &lt; .001, </w:t>
      </w:r>
      <w:r w:rsidR="00337C9A" w:rsidRPr="00337C9A">
        <w:rPr>
          <w:rFonts w:ascii="Times New Roman" w:hAnsi="Times New Roman" w:cs="Times New Roman"/>
          <w:i/>
          <w:iCs/>
        </w:rPr>
        <w:t>f</w:t>
      </w:r>
      <w:r w:rsidR="00337C9A">
        <w:rPr>
          <w:rFonts w:ascii="Times New Roman" w:hAnsi="Times New Roman" w:cs="Times New Roman"/>
          <w:vertAlign w:val="superscript"/>
        </w:rPr>
        <w:t>2</w:t>
      </w:r>
      <w:r w:rsidR="00337C9A">
        <w:rPr>
          <w:rFonts w:ascii="Times New Roman" w:hAnsi="Times New Roman" w:cs="Times New Roman"/>
        </w:rPr>
        <w:t xml:space="preserve"> = .03</w:t>
      </w:r>
      <w:r>
        <w:rPr>
          <w:rFonts w:ascii="Times New Roman" w:hAnsi="Times New Roman" w:cs="Times New Roman"/>
        </w:rPr>
        <w:t xml:space="preserve">. Finally, following the announcement of the winner, all outcomes remained stable except for positive affect, which significantly decreased, </w:t>
      </w:r>
      <w:r w:rsidRPr="002C06AC">
        <w:rPr>
          <w:rFonts w:ascii="Times New Roman" w:hAnsi="Times New Roman" w:cs="Times New Roman"/>
          <w:i/>
          <w:iCs/>
        </w:rPr>
        <w:t>b</w:t>
      </w:r>
      <w:r>
        <w:rPr>
          <w:rFonts w:ascii="Times New Roman" w:hAnsi="Times New Roman" w:cs="Times New Roman"/>
        </w:rPr>
        <w:t xml:space="preserve"> =</w:t>
      </w:r>
      <w:r w:rsidR="00337C9A">
        <w:rPr>
          <w:rFonts w:ascii="Times New Roman" w:hAnsi="Times New Roman" w:cs="Times New Roman"/>
        </w:rPr>
        <w:t xml:space="preserve"> -0.13</w:t>
      </w:r>
      <w:r>
        <w:rPr>
          <w:rFonts w:ascii="Times New Roman" w:hAnsi="Times New Roman" w:cs="Times New Roman"/>
        </w:rPr>
        <w:t>, 95% CIs [</w:t>
      </w:r>
      <w:r w:rsidR="00337C9A">
        <w:rPr>
          <w:rFonts w:ascii="Times New Roman" w:hAnsi="Times New Roman" w:cs="Times New Roman"/>
        </w:rPr>
        <w:t>-0.18</w:t>
      </w:r>
      <w:r>
        <w:rPr>
          <w:rFonts w:ascii="Times New Roman" w:hAnsi="Times New Roman" w:cs="Times New Roman"/>
        </w:rPr>
        <w:t xml:space="preserve">, </w:t>
      </w:r>
      <w:r w:rsidR="00337C9A">
        <w:rPr>
          <w:rFonts w:ascii="Times New Roman" w:hAnsi="Times New Roman" w:cs="Times New Roman"/>
        </w:rPr>
        <w:t>-0.08</w:t>
      </w:r>
      <w:r>
        <w:rPr>
          <w:rFonts w:ascii="Times New Roman" w:hAnsi="Times New Roman" w:cs="Times New Roman"/>
        </w:rPr>
        <w:t xml:space="preserve">], </w:t>
      </w:r>
      <w:r w:rsidRPr="002C06AC">
        <w:rPr>
          <w:rFonts w:ascii="Times New Roman" w:hAnsi="Times New Roman" w:cs="Times New Roman"/>
          <w:i/>
          <w:iCs/>
        </w:rPr>
        <w:t>p</w:t>
      </w:r>
      <w:r>
        <w:rPr>
          <w:rFonts w:ascii="Times New Roman" w:hAnsi="Times New Roman" w:cs="Times New Roman"/>
        </w:rPr>
        <w:t xml:space="preserve"> </w:t>
      </w:r>
      <w:r w:rsidR="00337C9A">
        <w:rPr>
          <w:rFonts w:ascii="Times New Roman" w:hAnsi="Times New Roman" w:cs="Times New Roman"/>
        </w:rPr>
        <w:t xml:space="preserve">&lt; .001, </w:t>
      </w:r>
      <w:r w:rsidR="00337C9A" w:rsidRPr="00337C9A">
        <w:rPr>
          <w:rFonts w:ascii="Times New Roman" w:hAnsi="Times New Roman" w:cs="Times New Roman"/>
          <w:i/>
          <w:iCs/>
        </w:rPr>
        <w:t>f</w:t>
      </w:r>
      <w:r w:rsidR="00337C9A">
        <w:rPr>
          <w:rFonts w:ascii="Times New Roman" w:hAnsi="Times New Roman" w:cs="Times New Roman"/>
          <w:vertAlign w:val="superscript"/>
        </w:rPr>
        <w:t>2</w:t>
      </w:r>
      <w:r w:rsidR="00337C9A">
        <w:rPr>
          <w:rFonts w:ascii="Times New Roman" w:hAnsi="Times New Roman" w:cs="Times New Roman"/>
        </w:rPr>
        <w:t xml:space="preserve"> = .02</w:t>
      </w:r>
      <w:r>
        <w:rPr>
          <w:rFonts w:ascii="Times New Roman" w:hAnsi="Times New Roman" w:cs="Times New Roman"/>
        </w:rPr>
        <w:t xml:space="preserve">. </w:t>
      </w:r>
    </w:p>
    <w:p w14:paraId="357CB6E9" w14:textId="6C1A2B29" w:rsidR="00E85B50" w:rsidRDefault="00E85B50" w:rsidP="003B6B13">
      <w:pPr>
        <w:spacing w:line="480" w:lineRule="auto"/>
        <w:rPr>
          <w:rFonts w:ascii="Times New Roman" w:hAnsi="Times New Roman" w:cs="Times New Roman"/>
        </w:rPr>
      </w:pPr>
      <w:r>
        <w:rPr>
          <w:rFonts w:ascii="Times New Roman" w:hAnsi="Times New Roman" w:cs="Times New Roman"/>
        </w:rPr>
        <w:lastRenderedPageBreak/>
        <w:tab/>
      </w:r>
      <w:r>
        <w:rPr>
          <w:rFonts w:ascii="Times New Roman" w:hAnsi="Times New Roman" w:cs="Times New Roman"/>
          <w:b/>
          <w:bCs/>
        </w:rPr>
        <w:t xml:space="preserve">Voting intention as </w:t>
      </w:r>
      <w:r w:rsidR="00AF46DE">
        <w:rPr>
          <w:rFonts w:ascii="Times New Roman" w:hAnsi="Times New Roman" w:cs="Times New Roman"/>
          <w:b/>
          <w:bCs/>
        </w:rPr>
        <w:t xml:space="preserve">a </w:t>
      </w:r>
      <w:r>
        <w:rPr>
          <w:rFonts w:ascii="Times New Roman" w:hAnsi="Times New Roman" w:cs="Times New Roman"/>
          <w:b/>
          <w:bCs/>
        </w:rPr>
        <w:t>moderator.</w:t>
      </w:r>
      <w:r>
        <w:rPr>
          <w:rFonts w:ascii="Times New Roman" w:hAnsi="Times New Roman" w:cs="Times New Roman"/>
        </w:rPr>
        <w:t xml:space="preserve"> To examine the effect of voting intention</w:t>
      </w:r>
      <w:r w:rsidR="00AF46DE">
        <w:rPr>
          <w:rFonts w:ascii="Times New Roman" w:hAnsi="Times New Roman" w:cs="Times New Roman"/>
        </w:rPr>
        <w:t>,</w:t>
      </w:r>
      <w:r>
        <w:rPr>
          <w:rFonts w:ascii="Times New Roman" w:hAnsi="Times New Roman" w:cs="Times New Roman"/>
        </w:rPr>
        <w:t xml:space="preserve"> we created a binary variable that coded for whether participants intended </w:t>
      </w:r>
      <w:r w:rsidR="00AF46DE">
        <w:rPr>
          <w:rFonts w:ascii="Times New Roman" w:hAnsi="Times New Roman" w:cs="Times New Roman"/>
        </w:rPr>
        <w:t xml:space="preserve">to </w:t>
      </w:r>
      <w:r>
        <w:rPr>
          <w:rFonts w:ascii="Times New Roman" w:hAnsi="Times New Roman" w:cs="Times New Roman"/>
        </w:rPr>
        <w:t xml:space="preserve">(or had already) voted for Trump (1 = Intending to vote </w:t>
      </w:r>
      <w:r w:rsidR="00AF46DE">
        <w:rPr>
          <w:rFonts w:ascii="Times New Roman" w:hAnsi="Times New Roman" w:cs="Times New Roman"/>
        </w:rPr>
        <w:t xml:space="preserve">or voted </w:t>
      </w:r>
      <w:r>
        <w:rPr>
          <w:rFonts w:ascii="Times New Roman" w:hAnsi="Times New Roman" w:cs="Times New Roman"/>
        </w:rPr>
        <w:t xml:space="preserve">for Trump, 0 = </w:t>
      </w:r>
      <w:r w:rsidR="00AF46DE">
        <w:rPr>
          <w:rFonts w:ascii="Times New Roman" w:hAnsi="Times New Roman" w:cs="Times New Roman"/>
        </w:rPr>
        <w:t>All other response options)</w:t>
      </w:r>
      <w:r>
        <w:rPr>
          <w:rFonts w:ascii="Times New Roman" w:hAnsi="Times New Roman" w:cs="Times New Roman"/>
        </w:rPr>
        <w:t>.</w:t>
      </w:r>
      <w:commentRangeStart w:id="34"/>
      <w:r w:rsidR="00BF5BAF">
        <w:rPr>
          <w:rStyle w:val="FootnoteReference"/>
          <w:rFonts w:ascii="Times New Roman" w:hAnsi="Times New Roman" w:cs="Times New Roman"/>
        </w:rPr>
        <w:footnoteReference w:id="5"/>
      </w:r>
      <w:r>
        <w:rPr>
          <w:rFonts w:ascii="Times New Roman" w:hAnsi="Times New Roman" w:cs="Times New Roman"/>
        </w:rPr>
        <w:t xml:space="preserve"> </w:t>
      </w:r>
      <w:commentRangeEnd w:id="34"/>
      <w:r w:rsidR="00465AAC">
        <w:rPr>
          <w:rStyle w:val="CommentReference"/>
        </w:rPr>
        <w:commentReference w:id="34"/>
      </w:r>
      <w:r w:rsidR="00BF5BAF">
        <w:rPr>
          <w:rFonts w:ascii="Times New Roman" w:hAnsi="Times New Roman" w:cs="Times New Roman"/>
        </w:rPr>
        <w:t xml:space="preserve">As before, we fit four separate piecewise growth models (one for each outcome of interest), but included the binary voting intentions variable as a moderator of the trajectory in each stage. As Figure </w:t>
      </w:r>
      <w:r w:rsidR="00BF5BAF" w:rsidRPr="00465AAC">
        <w:rPr>
          <w:rFonts w:ascii="Times New Roman" w:hAnsi="Times New Roman" w:cs="Times New Roman"/>
          <w:highlight w:val="yellow"/>
        </w:rPr>
        <w:t>XX</w:t>
      </w:r>
      <w:r w:rsidR="00BF5BAF">
        <w:rPr>
          <w:rFonts w:ascii="Times New Roman" w:hAnsi="Times New Roman" w:cs="Times New Roman"/>
        </w:rPr>
        <w:t xml:space="preserve"> illustrates, Trump supporters and non-Trump supporters differed significantly in their trajectories in anticipation of the election. Whereas Trump supporters did not demonstrate any significant change in any of the outcomes, non-Trump supporters reported significant increases in </w:t>
      </w:r>
      <w:commentRangeStart w:id="35"/>
      <w:r w:rsidR="00BF5BAF">
        <w:rPr>
          <w:rFonts w:ascii="Times New Roman" w:hAnsi="Times New Roman" w:cs="Times New Roman"/>
        </w:rPr>
        <w:t>negative affect</w:t>
      </w:r>
      <w:commentRangeEnd w:id="35"/>
      <w:r w:rsidR="003B665F">
        <w:rPr>
          <w:rStyle w:val="CommentReference"/>
        </w:rPr>
        <w:commentReference w:id="35"/>
      </w:r>
      <w:r w:rsidR="00BF5BAF">
        <w:rPr>
          <w:rFonts w:ascii="Times New Roman" w:hAnsi="Times New Roman" w:cs="Times New Roman"/>
        </w:rPr>
        <w:t xml:space="preserve">, </w:t>
      </w:r>
      <w:r w:rsidR="00BF5BAF" w:rsidRPr="002C06AC">
        <w:rPr>
          <w:rFonts w:ascii="Times New Roman" w:hAnsi="Times New Roman" w:cs="Times New Roman"/>
          <w:i/>
          <w:iCs/>
        </w:rPr>
        <w:t>b</w:t>
      </w:r>
      <w:r w:rsidR="00BF5BAF">
        <w:rPr>
          <w:rFonts w:ascii="Times New Roman" w:hAnsi="Times New Roman" w:cs="Times New Roman"/>
        </w:rPr>
        <w:t xml:space="preserve"> = </w:t>
      </w:r>
      <w:r w:rsidR="00480692">
        <w:rPr>
          <w:rFonts w:ascii="Times New Roman" w:hAnsi="Times New Roman" w:cs="Times New Roman"/>
        </w:rPr>
        <w:t>0.08</w:t>
      </w:r>
      <w:r w:rsidR="00BF5BAF">
        <w:rPr>
          <w:rFonts w:ascii="Times New Roman" w:hAnsi="Times New Roman" w:cs="Times New Roman"/>
        </w:rPr>
        <w:t>, 95% CIs [</w:t>
      </w:r>
      <w:r w:rsidR="00480692">
        <w:rPr>
          <w:rFonts w:ascii="Times New Roman" w:hAnsi="Times New Roman" w:cs="Times New Roman"/>
        </w:rPr>
        <w:t>0.06</w:t>
      </w:r>
      <w:r w:rsidR="00BF5BAF">
        <w:rPr>
          <w:rFonts w:ascii="Times New Roman" w:hAnsi="Times New Roman" w:cs="Times New Roman"/>
        </w:rPr>
        <w:t xml:space="preserve">, </w:t>
      </w:r>
      <w:r w:rsidR="00480692">
        <w:rPr>
          <w:rFonts w:ascii="Times New Roman" w:hAnsi="Times New Roman" w:cs="Times New Roman"/>
        </w:rPr>
        <w:t>0.10</w:t>
      </w:r>
      <w:r w:rsidR="00BF5BAF">
        <w:rPr>
          <w:rFonts w:ascii="Times New Roman" w:hAnsi="Times New Roman" w:cs="Times New Roman"/>
        </w:rPr>
        <w:t xml:space="preserve">], depression, </w:t>
      </w:r>
      <w:r w:rsidR="00BF5BAF" w:rsidRPr="002C06AC">
        <w:rPr>
          <w:rFonts w:ascii="Times New Roman" w:hAnsi="Times New Roman" w:cs="Times New Roman"/>
          <w:i/>
          <w:iCs/>
        </w:rPr>
        <w:t>b</w:t>
      </w:r>
      <w:r w:rsidR="00BF5BAF">
        <w:rPr>
          <w:rFonts w:ascii="Times New Roman" w:hAnsi="Times New Roman" w:cs="Times New Roman"/>
        </w:rPr>
        <w:t xml:space="preserve"> = </w:t>
      </w:r>
      <w:r w:rsidR="00480692">
        <w:rPr>
          <w:rFonts w:ascii="Times New Roman" w:hAnsi="Times New Roman" w:cs="Times New Roman"/>
        </w:rPr>
        <w:t>0.11</w:t>
      </w:r>
      <w:r w:rsidR="00BF5BAF">
        <w:rPr>
          <w:rFonts w:ascii="Times New Roman" w:hAnsi="Times New Roman" w:cs="Times New Roman"/>
        </w:rPr>
        <w:t>, 95% CIs [</w:t>
      </w:r>
      <w:r w:rsidR="00480692">
        <w:rPr>
          <w:rFonts w:ascii="Times New Roman" w:hAnsi="Times New Roman" w:cs="Times New Roman"/>
        </w:rPr>
        <w:t>0.08</w:t>
      </w:r>
      <w:r w:rsidR="00BF5BAF">
        <w:rPr>
          <w:rFonts w:ascii="Times New Roman" w:hAnsi="Times New Roman" w:cs="Times New Roman"/>
        </w:rPr>
        <w:t xml:space="preserve">, </w:t>
      </w:r>
      <w:r w:rsidR="00480692">
        <w:rPr>
          <w:rFonts w:ascii="Times New Roman" w:hAnsi="Times New Roman" w:cs="Times New Roman"/>
        </w:rPr>
        <w:t>0.14</w:t>
      </w:r>
      <w:r w:rsidR="00BF5BAF">
        <w:rPr>
          <w:rFonts w:ascii="Times New Roman" w:hAnsi="Times New Roman" w:cs="Times New Roman"/>
        </w:rPr>
        <w:t xml:space="preserve">], and anxiety, </w:t>
      </w:r>
      <w:r w:rsidR="00BF5BAF" w:rsidRPr="002C06AC">
        <w:rPr>
          <w:rFonts w:ascii="Times New Roman" w:hAnsi="Times New Roman" w:cs="Times New Roman"/>
          <w:i/>
          <w:iCs/>
        </w:rPr>
        <w:t>b</w:t>
      </w:r>
      <w:r w:rsidR="00BF5BAF">
        <w:rPr>
          <w:rFonts w:ascii="Times New Roman" w:hAnsi="Times New Roman" w:cs="Times New Roman"/>
        </w:rPr>
        <w:t xml:space="preserve"> = </w:t>
      </w:r>
      <w:r w:rsidR="00480692">
        <w:rPr>
          <w:rFonts w:ascii="Times New Roman" w:hAnsi="Times New Roman" w:cs="Times New Roman"/>
        </w:rPr>
        <w:t>0.03</w:t>
      </w:r>
      <w:r w:rsidR="00BF5BAF">
        <w:rPr>
          <w:rFonts w:ascii="Times New Roman" w:hAnsi="Times New Roman" w:cs="Times New Roman"/>
        </w:rPr>
        <w:t>, 95% CIs [</w:t>
      </w:r>
      <w:r w:rsidR="00480692">
        <w:rPr>
          <w:rFonts w:ascii="Times New Roman" w:hAnsi="Times New Roman" w:cs="Times New Roman"/>
        </w:rPr>
        <w:t>0.00</w:t>
      </w:r>
      <w:r w:rsidR="00BF5BAF">
        <w:rPr>
          <w:rFonts w:ascii="Times New Roman" w:hAnsi="Times New Roman" w:cs="Times New Roman"/>
        </w:rPr>
        <w:t xml:space="preserve">, </w:t>
      </w:r>
      <w:r w:rsidR="00480692">
        <w:rPr>
          <w:rFonts w:ascii="Times New Roman" w:hAnsi="Times New Roman" w:cs="Times New Roman"/>
        </w:rPr>
        <w:t>0.06</w:t>
      </w:r>
      <w:r w:rsidR="00BF5BAF">
        <w:rPr>
          <w:rFonts w:ascii="Times New Roman" w:hAnsi="Times New Roman" w:cs="Times New Roman"/>
        </w:rPr>
        <w:t xml:space="preserve">]. Following the election but </w:t>
      </w:r>
      <w:r w:rsidR="00AF46DE">
        <w:rPr>
          <w:rFonts w:ascii="Times New Roman" w:hAnsi="Times New Roman" w:cs="Times New Roman"/>
        </w:rPr>
        <w:t>before the winner was announced</w:t>
      </w:r>
      <w:r w:rsidR="00BF5BAF">
        <w:rPr>
          <w:rFonts w:ascii="Times New Roman" w:hAnsi="Times New Roman" w:cs="Times New Roman"/>
        </w:rPr>
        <w:t xml:space="preserve">, again Trump supporters </w:t>
      </w:r>
      <w:r w:rsidR="006E7B89">
        <w:rPr>
          <w:rFonts w:ascii="Times New Roman" w:hAnsi="Times New Roman" w:cs="Times New Roman"/>
        </w:rPr>
        <w:t xml:space="preserve">differed significantly from non-Trump supporters. Trump supporters </w:t>
      </w:r>
      <w:r w:rsidR="00BF5BAF">
        <w:rPr>
          <w:rFonts w:ascii="Times New Roman" w:hAnsi="Times New Roman" w:cs="Times New Roman"/>
        </w:rPr>
        <w:t>did not report any significant changes in any of the outcomes</w:t>
      </w:r>
      <w:r w:rsidR="006E7B89">
        <w:rPr>
          <w:rFonts w:ascii="Times New Roman" w:hAnsi="Times New Roman" w:cs="Times New Roman"/>
        </w:rPr>
        <w:t xml:space="preserve"> whereas</w:t>
      </w:r>
      <w:r w:rsidR="00BF5BAF">
        <w:rPr>
          <w:rFonts w:ascii="Times New Roman" w:hAnsi="Times New Roman" w:cs="Times New Roman"/>
        </w:rPr>
        <w:t xml:space="preserve"> </w:t>
      </w:r>
      <w:r w:rsidR="006E7B89">
        <w:rPr>
          <w:rFonts w:ascii="Times New Roman" w:hAnsi="Times New Roman" w:cs="Times New Roman"/>
        </w:rPr>
        <w:t>n</w:t>
      </w:r>
      <w:r w:rsidR="00BF5BAF">
        <w:rPr>
          <w:rFonts w:ascii="Times New Roman" w:hAnsi="Times New Roman" w:cs="Times New Roman"/>
        </w:rPr>
        <w:t xml:space="preserve">on-Trump supporters reported decreasing </w:t>
      </w:r>
      <w:r w:rsidR="00480692">
        <w:rPr>
          <w:rFonts w:ascii="Times New Roman" w:hAnsi="Times New Roman" w:cs="Times New Roman"/>
        </w:rPr>
        <w:t>negative affect</w:t>
      </w:r>
      <w:r w:rsidR="00BF5BAF">
        <w:rPr>
          <w:rFonts w:ascii="Times New Roman" w:hAnsi="Times New Roman" w:cs="Times New Roman"/>
        </w:rPr>
        <w:t xml:space="preserve">, </w:t>
      </w:r>
      <w:r w:rsidR="00BF5BAF" w:rsidRPr="002C06AC">
        <w:rPr>
          <w:rFonts w:ascii="Times New Roman" w:hAnsi="Times New Roman" w:cs="Times New Roman"/>
          <w:i/>
          <w:iCs/>
        </w:rPr>
        <w:t>b</w:t>
      </w:r>
      <w:r w:rsidR="00BF5BAF">
        <w:rPr>
          <w:rFonts w:ascii="Times New Roman" w:hAnsi="Times New Roman" w:cs="Times New Roman"/>
        </w:rPr>
        <w:t xml:space="preserve"> = </w:t>
      </w:r>
      <w:r w:rsidR="00480692">
        <w:rPr>
          <w:rFonts w:ascii="Times New Roman" w:hAnsi="Times New Roman" w:cs="Times New Roman"/>
        </w:rPr>
        <w:t>-0.12</w:t>
      </w:r>
      <w:r w:rsidR="00BF5BAF">
        <w:rPr>
          <w:rFonts w:ascii="Times New Roman" w:hAnsi="Times New Roman" w:cs="Times New Roman"/>
        </w:rPr>
        <w:t>, 95% CIs [</w:t>
      </w:r>
      <w:r w:rsidR="00480692">
        <w:rPr>
          <w:rFonts w:ascii="Times New Roman" w:hAnsi="Times New Roman" w:cs="Times New Roman"/>
        </w:rPr>
        <w:t>-0.15</w:t>
      </w:r>
      <w:r w:rsidR="00BF5BAF">
        <w:rPr>
          <w:rFonts w:ascii="Times New Roman" w:hAnsi="Times New Roman" w:cs="Times New Roman"/>
        </w:rPr>
        <w:t xml:space="preserve">, </w:t>
      </w:r>
      <w:r w:rsidR="00480692">
        <w:rPr>
          <w:rFonts w:ascii="Times New Roman" w:hAnsi="Times New Roman" w:cs="Times New Roman"/>
        </w:rPr>
        <w:t>-0.09</w:t>
      </w:r>
      <w:r w:rsidR="00BF5BAF">
        <w:rPr>
          <w:rFonts w:ascii="Times New Roman" w:hAnsi="Times New Roman" w:cs="Times New Roman"/>
        </w:rPr>
        <w:t xml:space="preserve">], </w:t>
      </w:r>
      <w:r w:rsidR="00480692">
        <w:rPr>
          <w:rFonts w:ascii="Times New Roman" w:hAnsi="Times New Roman" w:cs="Times New Roman"/>
        </w:rPr>
        <w:t>depression</w:t>
      </w:r>
      <w:r w:rsidR="00BF5BAF">
        <w:rPr>
          <w:rFonts w:ascii="Times New Roman" w:hAnsi="Times New Roman" w:cs="Times New Roman"/>
        </w:rPr>
        <w:t xml:space="preserve">, </w:t>
      </w:r>
      <w:r w:rsidR="00BF5BAF" w:rsidRPr="002C06AC">
        <w:rPr>
          <w:rFonts w:ascii="Times New Roman" w:hAnsi="Times New Roman" w:cs="Times New Roman"/>
          <w:i/>
          <w:iCs/>
        </w:rPr>
        <w:t>b</w:t>
      </w:r>
      <w:r w:rsidR="00BF5BAF">
        <w:rPr>
          <w:rFonts w:ascii="Times New Roman" w:hAnsi="Times New Roman" w:cs="Times New Roman"/>
        </w:rPr>
        <w:t xml:space="preserve"> = </w:t>
      </w:r>
      <w:r w:rsidR="00480692">
        <w:rPr>
          <w:rFonts w:ascii="Times New Roman" w:hAnsi="Times New Roman" w:cs="Times New Roman"/>
        </w:rPr>
        <w:t>-0.18</w:t>
      </w:r>
      <w:r w:rsidR="00BF5BAF">
        <w:rPr>
          <w:rFonts w:ascii="Times New Roman" w:hAnsi="Times New Roman" w:cs="Times New Roman"/>
        </w:rPr>
        <w:t>, 95% CIs [</w:t>
      </w:r>
      <w:r w:rsidR="00480692">
        <w:rPr>
          <w:rFonts w:ascii="Times New Roman" w:hAnsi="Times New Roman" w:cs="Times New Roman"/>
        </w:rPr>
        <w:t>-0.22</w:t>
      </w:r>
      <w:r w:rsidR="00BF5BAF">
        <w:rPr>
          <w:rFonts w:ascii="Times New Roman" w:hAnsi="Times New Roman" w:cs="Times New Roman"/>
        </w:rPr>
        <w:t xml:space="preserve">, </w:t>
      </w:r>
      <w:r w:rsidR="00480692">
        <w:rPr>
          <w:rFonts w:ascii="Times New Roman" w:hAnsi="Times New Roman" w:cs="Times New Roman"/>
        </w:rPr>
        <w:t>-0.13</w:t>
      </w:r>
      <w:r w:rsidR="00BF5BAF">
        <w:rPr>
          <w:rFonts w:ascii="Times New Roman" w:hAnsi="Times New Roman" w:cs="Times New Roman"/>
        </w:rPr>
        <w:t xml:space="preserve">], and </w:t>
      </w:r>
      <w:r w:rsidR="00480692">
        <w:rPr>
          <w:rFonts w:ascii="Times New Roman" w:hAnsi="Times New Roman" w:cs="Times New Roman"/>
        </w:rPr>
        <w:t>anxiety</w:t>
      </w:r>
      <w:r w:rsidR="00BF5BAF">
        <w:rPr>
          <w:rFonts w:ascii="Times New Roman" w:hAnsi="Times New Roman" w:cs="Times New Roman"/>
        </w:rPr>
        <w:t xml:space="preserve">, </w:t>
      </w:r>
      <w:r w:rsidR="00BF5BAF" w:rsidRPr="002C06AC">
        <w:rPr>
          <w:rFonts w:ascii="Times New Roman" w:hAnsi="Times New Roman" w:cs="Times New Roman"/>
          <w:i/>
          <w:iCs/>
        </w:rPr>
        <w:t>b</w:t>
      </w:r>
      <w:r w:rsidR="00BF5BAF">
        <w:rPr>
          <w:rFonts w:ascii="Times New Roman" w:hAnsi="Times New Roman" w:cs="Times New Roman"/>
        </w:rPr>
        <w:t xml:space="preserve"> = </w:t>
      </w:r>
      <w:r w:rsidR="00480692">
        <w:rPr>
          <w:rFonts w:ascii="Times New Roman" w:hAnsi="Times New Roman" w:cs="Times New Roman"/>
        </w:rPr>
        <w:t>-0.08</w:t>
      </w:r>
      <w:r w:rsidR="00BF5BAF">
        <w:rPr>
          <w:rFonts w:ascii="Times New Roman" w:hAnsi="Times New Roman" w:cs="Times New Roman"/>
        </w:rPr>
        <w:t>, 95% CIs [</w:t>
      </w:r>
      <w:r w:rsidR="00480692">
        <w:rPr>
          <w:rFonts w:ascii="Times New Roman" w:hAnsi="Times New Roman" w:cs="Times New Roman"/>
        </w:rPr>
        <w:t>-0.12</w:t>
      </w:r>
      <w:r w:rsidR="00BF5BAF">
        <w:rPr>
          <w:rFonts w:ascii="Times New Roman" w:hAnsi="Times New Roman" w:cs="Times New Roman"/>
        </w:rPr>
        <w:t xml:space="preserve">, </w:t>
      </w:r>
      <w:r w:rsidR="00480692">
        <w:rPr>
          <w:rFonts w:ascii="Times New Roman" w:hAnsi="Times New Roman" w:cs="Times New Roman"/>
        </w:rPr>
        <w:t>-0.04</w:t>
      </w:r>
      <w:r w:rsidR="00BF5BAF">
        <w:rPr>
          <w:rFonts w:ascii="Times New Roman" w:hAnsi="Times New Roman" w:cs="Times New Roman"/>
        </w:rPr>
        <w:t xml:space="preserve">], as well as increasing positive affect, </w:t>
      </w:r>
      <w:r w:rsidR="00BF5BAF" w:rsidRPr="002C06AC">
        <w:rPr>
          <w:rFonts w:ascii="Times New Roman" w:hAnsi="Times New Roman" w:cs="Times New Roman"/>
          <w:i/>
          <w:iCs/>
        </w:rPr>
        <w:t>b</w:t>
      </w:r>
      <w:r w:rsidR="00BF5BAF">
        <w:rPr>
          <w:rFonts w:ascii="Times New Roman" w:hAnsi="Times New Roman" w:cs="Times New Roman"/>
        </w:rPr>
        <w:t xml:space="preserve"> = </w:t>
      </w:r>
      <w:r w:rsidR="00480692">
        <w:rPr>
          <w:rFonts w:ascii="Times New Roman" w:hAnsi="Times New Roman" w:cs="Times New Roman"/>
        </w:rPr>
        <w:t>0.11</w:t>
      </w:r>
      <w:r w:rsidR="00BF5BAF">
        <w:rPr>
          <w:rFonts w:ascii="Times New Roman" w:hAnsi="Times New Roman" w:cs="Times New Roman"/>
        </w:rPr>
        <w:t>, 95% CIs [</w:t>
      </w:r>
      <w:r w:rsidR="00480692">
        <w:rPr>
          <w:rFonts w:ascii="Times New Roman" w:hAnsi="Times New Roman" w:cs="Times New Roman"/>
        </w:rPr>
        <w:t>0.07</w:t>
      </w:r>
      <w:r w:rsidR="00BF5BAF">
        <w:rPr>
          <w:rFonts w:ascii="Times New Roman" w:hAnsi="Times New Roman" w:cs="Times New Roman"/>
        </w:rPr>
        <w:t>,</w:t>
      </w:r>
      <w:r w:rsidR="00480692">
        <w:rPr>
          <w:rFonts w:ascii="Times New Roman" w:hAnsi="Times New Roman" w:cs="Times New Roman"/>
        </w:rPr>
        <w:t xml:space="preserve"> 0.15].</w:t>
      </w:r>
      <w:r w:rsidR="00BF5BAF">
        <w:rPr>
          <w:rFonts w:ascii="Times New Roman" w:hAnsi="Times New Roman" w:cs="Times New Roman"/>
        </w:rPr>
        <w:t xml:space="preserve"> Finally, following the announcement of the winner, </w:t>
      </w:r>
      <w:r w:rsidR="006E7B89">
        <w:rPr>
          <w:rFonts w:ascii="Times New Roman" w:hAnsi="Times New Roman" w:cs="Times New Roman"/>
        </w:rPr>
        <w:t>we found no significant differences in trajectories between Trump and non-Trump supporters, although positive affect did significantly decrease among</w:t>
      </w:r>
      <w:r w:rsidR="00BF5BAF">
        <w:rPr>
          <w:rFonts w:ascii="Times New Roman" w:hAnsi="Times New Roman" w:cs="Times New Roman"/>
        </w:rPr>
        <w:t xml:space="preserve"> non-Trump supporters, </w:t>
      </w:r>
      <w:r w:rsidR="00BF5BAF" w:rsidRPr="002C06AC">
        <w:rPr>
          <w:rFonts w:ascii="Times New Roman" w:hAnsi="Times New Roman" w:cs="Times New Roman"/>
          <w:i/>
          <w:iCs/>
        </w:rPr>
        <w:t>b</w:t>
      </w:r>
      <w:r w:rsidR="00BF5BAF">
        <w:rPr>
          <w:rFonts w:ascii="Times New Roman" w:hAnsi="Times New Roman" w:cs="Times New Roman"/>
        </w:rPr>
        <w:t xml:space="preserve"> = </w:t>
      </w:r>
      <w:r w:rsidR="00480692">
        <w:rPr>
          <w:rFonts w:ascii="Times New Roman" w:hAnsi="Times New Roman" w:cs="Times New Roman"/>
        </w:rPr>
        <w:t>-0.14</w:t>
      </w:r>
      <w:r w:rsidR="00BF5BAF">
        <w:rPr>
          <w:rFonts w:ascii="Times New Roman" w:hAnsi="Times New Roman" w:cs="Times New Roman"/>
        </w:rPr>
        <w:t>, 95% CIs [</w:t>
      </w:r>
      <w:r w:rsidR="00480692">
        <w:rPr>
          <w:rFonts w:ascii="Times New Roman" w:hAnsi="Times New Roman" w:cs="Times New Roman"/>
        </w:rPr>
        <w:t>-0.20</w:t>
      </w:r>
      <w:r w:rsidR="00BF5BAF">
        <w:rPr>
          <w:rFonts w:ascii="Times New Roman" w:hAnsi="Times New Roman" w:cs="Times New Roman"/>
        </w:rPr>
        <w:t xml:space="preserve">, </w:t>
      </w:r>
      <w:r w:rsidR="00480692">
        <w:rPr>
          <w:rFonts w:ascii="Times New Roman" w:hAnsi="Times New Roman" w:cs="Times New Roman"/>
        </w:rPr>
        <w:t>-0.08</w:t>
      </w:r>
      <w:r w:rsidR="006E7B89">
        <w:rPr>
          <w:rFonts w:ascii="Times New Roman" w:hAnsi="Times New Roman" w:cs="Times New Roman"/>
        </w:rPr>
        <w:t>]</w:t>
      </w:r>
      <w:r w:rsidR="00BF5BAF">
        <w:rPr>
          <w:rFonts w:ascii="Times New Roman" w:hAnsi="Times New Roman" w:cs="Times New Roman"/>
        </w:rPr>
        <w:t>.</w:t>
      </w:r>
      <w:r w:rsidR="00FC5CCF">
        <w:rPr>
          <w:rFonts w:ascii="Times New Roman" w:hAnsi="Times New Roman" w:cs="Times New Roman"/>
        </w:rPr>
        <w:t xml:space="preserve"> Thus, support for different presidential candidates affected outcomes in </w:t>
      </w:r>
      <w:r w:rsidR="006E7B89">
        <w:rPr>
          <w:rFonts w:ascii="Times New Roman" w:hAnsi="Times New Roman" w:cs="Times New Roman"/>
        </w:rPr>
        <w:t>primarily the first two stages, although the outcomes affected differed across stage</w:t>
      </w:r>
      <w:r w:rsidR="00FC5CCF">
        <w:rPr>
          <w:rFonts w:ascii="Times New Roman" w:hAnsi="Times New Roman" w:cs="Times New Roman"/>
        </w:rPr>
        <w:t>.</w:t>
      </w:r>
    </w:p>
    <w:p w14:paraId="475810B1" w14:textId="37E117BD" w:rsidR="002931D9" w:rsidRPr="00322CBE" w:rsidRDefault="00FC5CCF" w:rsidP="003B6B13">
      <w:pPr>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b/>
          <w:bCs/>
        </w:rPr>
        <w:t xml:space="preserve">Individual differences as moderators. </w:t>
      </w:r>
      <w:r>
        <w:rPr>
          <w:rFonts w:ascii="Times New Roman" w:hAnsi="Times New Roman" w:cs="Times New Roman"/>
        </w:rPr>
        <w:t xml:space="preserve">In an exploratory manner, we tested a number of individual differences and attitudes as moderators of the trajectories of </w:t>
      </w:r>
      <w:r w:rsidR="00174FDA">
        <w:rPr>
          <w:rFonts w:ascii="Times New Roman" w:hAnsi="Times New Roman" w:cs="Times New Roman"/>
        </w:rPr>
        <w:t>the negative</w:t>
      </w:r>
      <w:r>
        <w:rPr>
          <w:rFonts w:ascii="Times New Roman" w:hAnsi="Times New Roman" w:cs="Times New Roman"/>
        </w:rPr>
        <w:t xml:space="preserve"> outcome</w:t>
      </w:r>
      <w:r w:rsidR="00174FDA">
        <w:rPr>
          <w:rFonts w:ascii="Times New Roman" w:hAnsi="Times New Roman" w:cs="Times New Roman"/>
        </w:rPr>
        <w:t xml:space="preserve">s </w:t>
      </w:r>
      <w:r w:rsidR="00174FDA">
        <w:rPr>
          <w:rFonts w:ascii="Times New Roman" w:hAnsi="Times New Roman" w:cs="Times New Roman"/>
        </w:rPr>
        <w:lastRenderedPageBreak/>
        <w:t>(negative affect, anxiety, and depression)</w:t>
      </w:r>
      <w:r>
        <w:rPr>
          <w:rFonts w:ascii="Times New Roman" w:hAnsi="Times New Roman" w:cs="Times New Roman"/>
        </w:rPr>
        <w:t xml:space="preserve"> </w:t>
      </w:r>
      <w:r w:rsidR="006E7B89">
        <w:rPr>
          <w:rFonts w:ascii="Times New Roman" w:hAnsi="Times New Roman" w:cs="Times New Roman"/>
        </w:rPr>
        <w:t>prior to the election</w:t>
      </w:r>
      <w:r>
        <w:rPr>
          <w:rFonts w:ascii="Times New Roman" w:hAnsi="Times New Roman" w:cs="Times New Roman"/>
        </w:rPr>
        <w:t>, where we see the greatest increases in negative outcomes. Specifically, we tested the moderat</w:t>
      </w:r>
      <w:r w:rsidR="00174FDA">
        <w:rPr>
          <w:rFonts w:ascii="Times New Roman" w:hAnsi="Times New Roman" w:cs="Times New Roman"/>
        </w:rPr>
        <w:t>ing</w:t>
      </w:r>
      <w:r>
        <w:rPr>
          <w:rFonts w:ascii="Times New Roman" w:hAnsi="Times New Roman" w:cs="Times New Roman"/>
        </w:rPr>
        <w:t xml:space="preserve"> role of </w:t>
      </w:r>
      <w:r w:rsidR="00931250">
        <w:rPr>
          <w:rFonts w:ascii="Times New Roman" w:hAnsi="Times New Roman" w:cs="Times New Roman"/>
        </w:rPr>
        <w:t xml:space="preserve">nativity, </w:t>
      </w:r>
      <w:r>
        <w:rPr>
          <w:rFonts w:ascii="Times New Roman" w:hAnsi="Times New Roman" w:cs="Times New Roman"/>
        </w:rPr>
        <w:t xml:space="preserve">ethnic identity, </w:t>
      </w:r>
      <w:r w:rsidR="00931250">
        <w:rPr>
          <w:rFonts w:ascii="Times New Roman" w:hAnsi="Times New Roman" w:cs="Times New Roman"/>
        </w:rPr>
        <w:t xml:space="preserve">and </w:t>
      </w:r>
      <w:r w:rsidR="00D92B2A">
        <w:rPr>
          <w:rFonts w:ascii="Times New Roman" w:hAnsi="Times New Roman" w:cs="Times New Roman"/>
        </w:rPr>
        <w:t>three sub-scales of familism (support, obligation, referent)</w:t>
      </w:r>
      <w:r>
        <w:rPr>
          <w:rFonts w:ascii="Times New Roman" w:hAnsi="Times New Roman" w:cs="Times New Roman"/>
        </w:rPr>
        <w:t xml:space="preserve">. Of these variables, all had some moderating effect, although not all on the same outcomes (see Table </w:t>
      </w:r>
      <w:r w:rsidRPr="00465AAC">
        <w:rPr>
          <w:rFonts w:ascii="Times New Roman" w:hAnsi="Times New Roman" w:cs="Times New Roman"/>
          <w:highlight w:val="yellow"/>
        </w:rPr>
        <w:t>XX</w:t>
      </w:r>
      <w:r>
        <w:rPr>
          <w:rFonts w:ascii="Times New Roman" w:hAnsi="Times New Roman" w:cs="Times New Roman"/>
        </w:rPr>
        <w:t xml:space="preserve">). </w:t>
      </w:r>
      <w:r w:rsidR="00931250">
        <w:rPr>
          <w:rFonts w:ascii="Times New Roman" w:hAnsi="Times New Roman" w:cs="Times New Roman"/>
        </w:rPr>
        <w:t xml:space="preserve">Nativity significantly moderated trajectories for anxiety, such that non-US-born participants had steeper positive trajectories than US-born participants. </w:t>
      </w:r>
      <w:r>
        <w:rPr>
          <w:rFonts w:ascii="Times New Roman" w:hAnsi="Times New Roman" w:cs="Times New Roman"/>
        </w:rPr>
        <w:t xml:space="preserve">Ethnic identity significantly moderated trajectories for negative affect and depression, such that higher levels of ethnic identity were related to </w:t>
      </w:r>
      <w:r w:rsidR="00D92B2A">
        <w:rPr>
          <w:rFonts w:ascii="Times New Roman" w:hAnsi="Times New Roman" w:cs="Times New Roman"/>
        </w:rPr>
        <w:t>steeper</w:t>
      </w:r>
      <w:r w:rsidR="00E029A3">
        <w:rPr>
          <w:rFonts w:ascii="Times New Roman" w:hAnsi="Times New Roman" w:cs="Times New Roman"/>
        </w:rPr>
        <w:t xml:space="preserve"> positive</w:t>
      </w:r>
      <w:r>
        <w:rPr>
          <w:rFonts w:ascii="Times New Roman" w:hAnsi="Times New Roman" w:cs="Times New Roman"/>
        </w:rPr>
        <w:t xml:space="preserve"> trajectories in anticipation of the election. </w:t>
      </w:r>
      <w:r w:rsidR="00D92B2A">
        <w:rPr>
          <w:rFonts w:ascii="Times New Roman" w:hAnsi="Times New Roman" w:cs="Times New Roman"/>
        </w:rPr>
        <w:t xml:space="preserve">Familism (but only the support sub-scale) significantly moderated </w:t>
      </w:r>
      <w:r w:rsidR="00EA7814">
        <w:rPr>
          <w:rFonts w:ascii="Times New Roman" w:hAnsi="Times New Roman" w:cs="Times New Roman"/>
        </w:rPr>
        <w:t>anxiety</w:t>
      </w:r>
      <w:r w:rsidR="00D92B2A">
        <w:rPr>
          <w:rFonts w:ascii="Times New Roman" w:hAnsi="Times New Roman" w:cs="Times New Roman"/>
        </w:rPr>
        <w:t xml:space="preserve">, such that higher levels of familism support values were related to steeper positive trajectories. </w:t>
      </w:r>
      <w:r w:rsidR="00322CBE">
        <w:rPr>
          <w:rFonts w:ascii="Times New Roman" w:hAnsi="Times New Roman" w:cs="Times New Roman"/>
        </w:rPr>
        <w:t>We additionally examined attitudes associating ICE and Trump but found no moderating influence.</w:t>
      </w:r>
    </w:p>
    <w:tbl>
      <w:tblPr>
        <w:tblStyle w:val="TableGrid"/>
        <w:tblpPr w:leftFromText="180" w:rightFromText="180" w:vertAnchor="text" w:horzAnchor="page" w:tblpX="768" w:tblpY="435"/>
        <w:tblW w:w="108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96"/>
        <w:gridCol w:w="516"/>
        <w:gridCol w:w="792"/>
        <w:gridCol w:w="540"/>
        <w:gridCol w:w="628"/>
        <w:gridCol w:w="773"/>
        <w:gridCol w:w="580"/>
        <w:gridCol w:w="630"/>
        <w:gridCol w:w="707"/>
        <w:gridCol w:w="528"/>
        <w:gridCol w:w="655"/>
        <w:gridCol w:w="815"/>
        <w:gridCol w:w="540"/>
        <w:gridCol w:w="630"/>
        <w:gridCol w:w="720"/>
        <w:gridCol w:w="540"/>
      </w:tblGrid>
      <w:tr w:rsidR="00E029A3" w14:paraId="263E8523" w14:textId="77777777" w:rsidTr="00E029A3">
        <w:trPr>
          <w:trHeight w:val="518"/>
        </w:trPr>
        <w:tc>
          <w:tcPr>
            <w:tcW w:w="1296" w:type="dxa"/>
            <w:vAlign w:val="center"/>
          </w:tcPr>
          <w:p w14:paraId="7951A6C3" w14:textId="77777777" w:rsidR="00E029A3" w:rsidRDefault="00E029A3" w:rsidP="00E029A3">
            <w:pPr>
              <w:spacing w:after="120"/>
              <w:jc w:val="center"/>
              <w:rPr>
                <w:rFonts w:ascii="Times New Roman" w:hAnsi="Times New Roman" w:cs="Times New Roman"/>
                <w:b/>
                <w:bCs/>
              </w:rPr>
            </w:pPr>
          </w:p>
        </w:tc>
        <w:tc>
          <w:tcPr>
            <w:tcW w:w="1848" w:type="dxa"/>
            <w:gridSpan w:val="3"/>
            <w:tcBorders>
              <w:top w:val="single" w:sz="4" w:space="0" w:color="auto"/>
              <w:bottom w:val="single" w:sz="4" w:space="0" w:color="auto"/>
            </w:tcBorders>
            <w:shd w:val="clear" w:color="auto" w:fill="D9D9D9" w:themeFill="background1" w:themeFillShade="D9"/>
            <w:vAlign w:val="center"/>
          </w:tcPr>
          <w:p w14:paraId="4C778F49" w14:textId="77777777" w:rsidR="00E029A3" w:rsidRDefault="00E029A3" w:rsidP="00E029A3">
            <w:pPr>
              <w:spacing w:after="120"/>
              <w:jc w:val="center"/>
              <w:rPr>
                <w:rFonts w:ascii="Times New Roman" w:hAnsi="Times New Roman" w:cs="Times New Roman"/>
              </w:rPr>
            </w:pPr>
            <w:commentRangeStart w:id="36"/>
            <w:r>
              <w:rPr>
                <w:rFonts w:ascii="Times New Roman" w:hAnsi="Times New Roman" w:cs="Times New Roman"/>
              </w:rPr>
              <w:t>Ethnic identity</w:t>
            </w:r>
          </w:p>
        </w:tc>
        <w:tc>
          <w:tcPr>
            <w:tcW w:w="1981" w:type="dxa"/>
            <w:gridSpan w:val="3"/>
            <w:tcBorders>
              <w:top w:val="single" w:sz="4" w:space="0" w:color="auto"/>
              <w:bottom w:val="single" w:sz="4" w:space="0" w:color="auto"/>
            </w:tcBorders>
            <w:shd w:val="clear" w:color="auto" w:fill="auto"/>
            <w:vAlign w:val="center"/>
          </w:tcPr>
          <w:p w14:paraId="21C0B485" w14:textId="77777777" w:rsidR="00E029A3" w:rsidRPr="00904D85" w:rsidRDefault="00E029A3" w:rsidP="00E029A3">
            <w:pPr>
              <w:spacing w:after="120"/>
              <w:jc w:val="center"/>
              <w:rPr>
                <w:rFonts w:ascii="Times New Roman" w:hAnsi="Times New Roman" w:cs="Times New Roman"/>
              </w:rPr>
            </w:pPr>
            <w:r>
              <w:rPr>
                <w:rFonts w:ascii="Times New Roman" w:hAnsi="Times New Roman" w:cs="Times New Roman"/>
              </w:rPr>
              <w:t>Nativity</w:t>
            </w:r>
            <w:commentRangeEnd w:id="36"/>
            <w:r w:rsidR="00931250">
              <w:rPr>
                <w:rStyle w:val="CommentReference"/>
              </w:rPr>
              <w:commentReference w:id="36"/>
            </w:r>
          </w:p>
        </w:tc>
        <w:tc>
          <w:tcPr>
            <w:tcW w:w="1865" w:type="dxa"/>
            <w:gridSpan w:val="3"/>
            <w:tcBorders>
              <w:top w:val="single" w:sz="4" w:space="0" w:color="auto"/>
              <w:bottom w:val="single" w:sz="4" w:space="0" w:color="auto"/>
            </w:tcBorders>
            <w:shd w:val="clear" w:color="auto" w:fill="D9D9D9" w:themeFill="background1" w:themeFillShade="D9"/>
            <w:vAlign w:val="center"/>
          </w:tcPr>
          <w:p w14:paraId="78DA135A" w14:textId="50A2566E" w:rsidR="00E029A3" w:rsidRPr="00904D85" w:rsidRDefault="00D92B2A" w:rsidP="00E029A3">
            <w:pPr>
              <w:spacing w:after="120"/>
              <w:jc w:val="center"/>
              <w:rPr>
                <w:rFonts w:ascii="Times New Roman" w:hAnsi="Times New Roman" w:cs="Times New Roman"/>
              </w:rPr>
            </w:pPr>
            <w:r>
              <w:rPr>
                <w:rFonts w:ascii="Times New Roman" w:hAnsi="Times New Roman" w:cs="Times New Roman"/>
              </w:rPr>
              <w:t>Familism (support)</w:t>
            </w:r>
          </w:p>
        </w:tc>
        <w:tc>
          <w:tcPr>
            <w:tcW w:w="2010" w:type="dxa"/>
            <w:gridSpan w:val="3"/>
            <w:tcBorders>
              <w:top w:val="single" w:sz="4" w:space="0" w:color="auto"/>
              <w:bottom w:val="single" w:sz="4" w:space="0" w:color="auto"/>
            </w:tcBorders>
            <w:shd w:val="clear" w:color="auto" w:fill="auto"/>
            <w:vAlign w:val="center"/>
          </w:tcPr>
          <w:p w14:paraId="61255702" w14:textId="51588EFE" w:rsidR="00E029A3" w:rsidRPr="00904D85" w:rsidRDefault="00931250" w:rsidP="00E029A3">
            <w:pPr>
              <w:spacing w:after="120"/>
              <w:jc w:val="center"/>
              <w:rPr>
                <w:rFonts w:ascii="Times New Roman" w:hAnsi="Times New Roman" w:cs="Times New Roman"/>
              </w:rPr>
            </w:pPr>
            <w:r>
              <w:rPr>
                <w:rFonts w:ascii="Times New Roman" w:hAnsi="Times New Roman" w:cs="Times New Roman"/>
              </w:rPr>
              <w:t>Familism (obligation)</w:t>
            </w:r>
          </w:p>
        </w:tc>
        <w:tc>
          <w:tcPr>
            <w:tcW w:w="1890" w:type="dxa"/>
            <w:gridSpan w:val="3"/>
            <w:tcBorders>
              <w:top w:val="single" w:sz="4" w:space="0" w:color="auto"/>
              <w:bottom w:val="single" w:sz="4" w:space="0" w:color="auto"/>
            </w:tcBorders>
            <w:shd w:val="clear" w:color="auto" w:fill="D9D9D9" w:themeFill="background1" w:themeFillShade="D9"/>
            <w:vAlign w:val="center"/>
          </w:tcPr>
          <w:p w14:paraId="7087D68B" w14:textId="3C61CD71" w:rsidR="00E029A3" w:rsidRPr="00904D85" w:rsidRDefault="00931250" w:rsidP="00E029A3">
            <w:pPr>
              <w:spacing w:after="120"/>
              <w:jc w:val="center"/>
              <w:rPr>
                <w:rFonts w:ascii="Times New Roman" w:hAnsi="Times New Roman" w:cs="Times New Roman"/>
              </w:rPr>
            </w:pPr>
            <w:r>
              <w:rPr>
                <w:rFonts w:ascii="Times New Roman" w:hAnsi="Times New Roman" w:cs="Times New Roman"/>
              </w:rPr>
              <w:t>Familism (referent)</w:t>
            </w:r>
          </w:p>
        </w:tc>
      </w:tr>
      <w:tr w:rsidR="00E029A3" w14:paraId="3BFE812B" w14:textId="77777777" w:rsidTr="00E029A3">
        <w:trPr>
          <w:trHeight w:val="518"/>
        </w:trPr>
        <w:tc>
          <w:tcPr>
            <w:tcW w:w="1296" w:type="dxa"/>
            <w:tcBorders>
              <w:bottom w:val="single" w:sz="4" w:space="0" w:color="auto"/>
            </w:tcBorders>
            <w:vAlign w:val="center"/>
          </w:tcPr>
          <w:p w14:paraId="47866642" w14:textId="77777777" w:rsidR="00E029A3" w:rsidRDefault="00E029A3" w:rsidP="00E029A3">
            <w:pPr>
              <w:spacing w:after="120"/>
              <w:jc w:val="center"/>
              <w:rPr>
                <w:rFonts w:ascii="Times New Roman" w:hAnsi="Times New Roman" w:cs="Times New Roman"/>
                <w:b/>
                <w:bCs/>
              </w:rPr>
            </w:pPr>
          </w:p>
        </w:tc>
        <w:tc>
          <w:tcPr>
            <w:tcW w:w="516" w:type="dxa"/>
            <w:tcBorders>
              <w:top w:val="single" w:sz="4" w:space="0" w:color="auto"/>
              <w:bottom w:val="single" w:sz="4" w:space="0" w:color="auto"/>
            </w:tcBorders>
            <w:shd w:val="clear" w:color="auto" w:fill="D9D9D9" w:themeFill="background1" w:themeFillShade="D9"/>
            <w:vAlign w:val="center"/>
          </w:tcPr>
          <w:p w14:paraId="0A0DC3F4" w14:textId="77777777" w:rsidR="00E029A3" w:rsidRPr="00904D85" w:rsidRDefault="00E029A3" w:rsidP="00E029A3">
            <w:pPr>
              <w:spacing w:after="120"/>
              <w:jc w:val="center"/>
              <w:rPr>
                <w:rFonts w:ascii="Times New Roman" w:hAnsi="Times New Roman" w:cs="Times New Roman"/>
                <w:i/>
                <w:iCs/>
              </w:rPr>
            </w:pPr>
            <w:r>
              <w:rPr>
                <w:rFonts w:ascii="Times New Roman" w:hAnsi="Times New Roman" w:cs="Times New Roman"/>
                <w:i/>
                <w:iCs/>
              </w:rPr>
              <w:t>b</w:t>
            </w:r>
          </w:p>
        </w:tc>
        <w:tc>
          <w:tcPr>
            <w:tcW w:w="792" w:type="dxa"/>
            <w:tcBorders>
              <w:top w:val="single" w:sz="4" w:space="0" w:color="auto"/>
              <w:bottom w:val="single" w:sz="4" w:space="0" w:color="auto"/>
            </w:tcBorders>
            <w:shd w:val="clear" w:color="auto" w:fill="D9D9D9" w:themeFill="background1" w:themeFillShade="D9"/>
            <w:vAlign w:val="center"/>
          </w:tcPr>
          <w:p w14:paraId="4D23102D" w14:textId="77777777" w:rsidR="00E029A3" w:rsidRPr="00047AB1" w:rsidRDefault="00E029A3" w:rsidP="00E029A3">
            <w:pPr>
              <w:spacing w:after="120"/>
              <w:jc w:val="center"/>
              <w:rPr>
                <w:rFonts w:ascii="Times New Roman" w:hAnsi="Times New Roman" w:cs="Times New Roman"/>
                <w:i/>
                <w:iCs/>
              </w:rPr>
            </w:pPr>
            <w:r w:rsidRPr="00047AB1">
              <w:rPr>
                <w:rFonts w:ascii="Times New Roman" w:hAnsi="Times New Roman" w:cs="Times New Roman"/>
                <w:i/>
                <w:iCs/>
              </w:rPr>
              <w:t>p</w:t>
            </w:r>
          </w:p>
        </w:tc>
        <w:tc>
          <w:tcPr>
            <w:tcW w:w="540" w:type="dxa"/>
            <w:tcBorders>
              <w:top w:val="single" w:sz="4" w:space="0" w:color="auto"/>
              <w:bottom w:val="single" w:sz="4" w:space="0" w:color="auto"/>
            </w:tcBorders>
            <w:shd w:val="clear" w:color="auto" w:fill="D9D9D9" w:themeFill="background1" w:themeFillShade="D9"/>
            <w:vAlign w:val="center"/>
          </w:tcPr>
          <w:p w14:paraId="55307273" w14:textId="77777777" w:rsidR="00E029A3" w:rsidRPr="00047AB1" w:rsidRDefault="00E029A3" w:rsidP="00E029A3">
            <w:pPr>
              <w:spacing w:after="120"/>
              <w:jc w:val="center"/>
              <w:rPr>
                <w:rFonts w:ascii="Times New Roman" w:hAnsi="Times New Roman" w:cs="Times New Roman"/>
                <w:i/>
                <w:iCs/>
                <w:vertAlign w:val="superscript"/>
              </w:rPr>
            </w:pPr>
            <w:r w:rsidRPr="00047AB1">
              <w:rPr>
                <w:rFonts w:ascii="Times New Roman" w:hAnsi="Times New Roman" w:cs="Times New Roman"/>
                <w:i/>
                <w:iCs/>
              </w:rPr>
              <w:t>f</w:t>
            </w:r>
            <w:r w:rsidRPr="00047AB1">
              <w:rPr>
                <w:rFonts w:ascii="Times New Roman" w:hAnsi="Times New Roman" w:cs="Times New Roman"/>
                <w:i/>
                <w:iCs/>
                <w:vertAlign w:val="superscript"/>
              </w:rPr>
              <w:t>2</w:t>
            </w:r>
          </w:p>
        </w:tc>
        <w:tc>
          <w:tcPr>
            <w:tcW w:w="628" w:type="dxa"/>
            <w:tcBorders>
              <w:top w:val="single" w:sz="4" w:space="0" w:color="auto"/>
              <w:bottom w:val="single" w:sz="4" w:space="0" w:color="auto"/>
            </w:tcBorders>
            <w:shd w:val="clear" w:color="auto" w:fill="auto"/>
            <w:vAlign w:val="center"/>
          </w:tcPr>
          <w:p w14:paraId="3EA39964" w14:textId="77777777" w:rsidR="00E029A3" w:rsidRPr="00904D85" w:rsidRDefault="00E029A3" w:rsidP="00E029A3">
            <w:pPr>
              <w:spacing w:after="120"/>
              <w:jc w:val="center"/>
              <w:rPr>
                <w:rFonts w:ascii="Times New Roman" w:hAnsi="Times New Roman" w:cs="Times New Roman"/>
              </w:rPr>
            </w:pPr>
            <w:r>
              <w:rPr>
                <w:rFonts w:ascii="Times New Roman" w:hAnsi="Times New Roman" w:cs="Times New Roman"/>
                <w:i/>
                <w:iCs/>
              </w:rPr>
              <w:t>b</w:t>
            </w:r>
          </w:p>
        </w:tc>
        <w:tc>
          <w:tcPr>
            <w:tcW w:w="773" w:type="dxa"/>
            <w:tcBorders>
              <w:top w:val="single" w:sz="4" w:space="0" w:color="auto"/>
              <w:bottom w:val="single" w:sz="4" w:space="0" w:color="auto"/>
            </w:tcBorders>
            <w:shd w:val="clear" w:color="auto" w:fill="auto"/>
            <w:vAlign w:val="center"/>
          </w:tcPr>
          <w:p w14:paraId="25407596" w14:textId="77777777" w:rsidR="00E029A3" w:rsidRPr="00904D85" w:rsidRDefault="00E029A3" w:rsidP="00E029A3">
            <w:pPr>
              <w:spacing w:after="120"/>
              <w:jc w:val="center"/>
              <w:rPr>
                <w:rFonts w:ascii="Times New Roman" w:hAnsi="Times New Roman" w:cs="Times New Roman"/>
              </w:rPr>
            </w:pPr>
            <w:r w:rsidRPr="00047AB1">
              <w:rPr>
                <w:rFonts w:ascii="Times New Roman" w:hAnsi="Times New Roman" w:cs="Times New Roman"/>
                <w:i/>
                <w:iCs/>
              </w:rPr>
              <w:t>p</w:t>
            </w:r>
          </w:p>
        </w:tc>
        <w:tc>
          <w:tcPr>
            <w:tcW w:w="580" w:type="dxa"/>
            <w:tcBorders>
              <w:top w:val="single" w:sz="4" w:space="0" w:color="auto"/>
              <w:bottom w:val="single" w:sz="4" w:space="0" w:color="auto"/>
            </w:tcBorders>
            <w:shd w:val="clear" w:color="auto" w:fill="auto"/>
            <w:vAlign w:val="center"/>
          </w:tcPr>
          <w:p w14:paraId="34EBB051" w14:textId="77777777" w:rsidR="00E029A3" w:rsidRPr="00904D85" w:rsidRDefault="00E029A3" w:rsidP="00E029A3">
            <w:pPr>
              <w:spacing w:after="120"/>
              <w:jc w:val="center"/>
              <w:rPr>
                <w:rFonts w:ascii="Times New Roman" w:hAnsi="Times New Roman" w:cs="Times New Roman"/>
              </w:rPr>
            </w:pPr>
            <w:r w:rsidRPr="00047AB1">
              <w:rPr>
                <w:rFonts w:ascii="Times New Roman" w:hAnsi="Times New Roman" w:cs="Times New Roman"/>
                <w:i/>
                <w:iCs/>
              </w:rPr>
              <w:t>f</w:t>
            </w:r>
            <w:r w:rsidRPr="00047AB1">
              <w:rPr>
                <w:rFonts w:ascii="Times New Roman" w:hAnsi="Times New Roman" w:cs="Times New Roman"/>
                <w:i/>
                <w:iCs/>
                <w:vertAlign w:val="superscript"/>
              </w:rPr>
              <w:t>2</w:t>
            </w:r>
          </w:p>
        </w:tc>
        <w:tc>
          <w:tcPr>
            <w:tcW w:w="630" w:type="dxa"/>
            <w:tcBorders>
              <w:top w:val="single" w:sz="4" w:space="0" w:color="auto"/>
              <w:bottom w:val="single" w:sz="4" w:space="0" w:color="auto"/>
            </w:tcBorders>
            <w:shd w:val="clear" w:color="auto" w:fill="D9D9D9" w:themeFill="background1" w:themeFillShade="D9"/>
            <w:vAlign w:val="center"/>
          </w:tcPr>
          <w:p w14:paraId="50D7EF70" w14:textId="77777777" w:rsidR="00E029A3" w:rsidRPr="00904D85" w:rsidRDefault="00E029A3" w:rsidP="00E029A3">
            <w:pPr>
              <w:spacing w:after="120"/>
              <w:jc w:val="center"/>
              <w:rPr>
                <w:rFonts w:ascii="Times New Roman" w:hAnsi="Times New Roman" w:cs="Times New Roman"/>
              </w:rPr>
            </w:pPr>
            <w:r>
              <w:rPr>
                <w:rFonts w:ascii="Times New Roman" w:hAnsi="Times New Roman" w:cs="Times New Roman"/>
                <w:i/>
                <w:iCs/>
              </w:rPr>
              <w:t>b</w:t>
            </w:r>
          </w:p>
        </w:tc>
        <w:tc>
          <w:tcPr>
            <w:tcW w:w="707" w:type="dxa"/>
            <w:tcBorders>
              <w:top w:val="single" w:sz="4" w:space="0" w:color="auto"/>
              <w:bottom w:val="single" w:sz="4" w:space="0" w:color="auto"/>
            </w:tcBorders>
            <w:shd w:val="clear" w:color="auto" w:fill="D9D9D9" w:themeFill="background1" w:themeFillShade="D9"/>
            <w:vAlign w:val="center"/>
          </w:tcPr>
          <w:p w14:paraId="070977A1" w14:textId="77777777" w:rsidR="00E029A3" w:rsidRPr="00904D85" w:rsidRDefault="00E029A3" w:rsidP="00E029A3">
            <w:pPr>
              <w:spacing w:after="120"/>
              <w:jc w:val="center"/>
              <w:rPr>
                <w:rFonts w:ascii="Times New Roman" w:hAnsi="Times New Roman" w:cs="Times New Roman"/>
              </w:rPr>
            </w:pPr>
            <w:r w:rsidRPr="00047AB1">
              <w:rPr>
                <w:rFonts w:ascii="Times New Roman" w:hAnsi="Times New Roman" w:cs="Times New Roman"/>
                <w:i/>
                <w:iCs/>
              </w:rPr>
              <w:t>p</w:t>
            </w:r>
          </w:p>
        </w:tc>
        <w:tc>
          <w:tcPr>
            <w:tcW w:w="528" w:type="dxa"/>
            <w:tcBorders>
              <w:top w:val="single" w:sz="4" w:space="0" w:color="auto"/>
              <w:bottom w:val="single" w:sz="4" w:space="0" w:color="auto"/>
            </w:tcBorders>
            <w:shd w:val="clear" w:color="auto" w:fill="D9D9D9" w:themeFill="background1" w:themeFillShade="D9"/>
            <w:vAlign w:val="center"/>
          </w:tcPr>
          <w:p w14:paraId="113F0A19" w14:textId="77777777" w:rsidR="00E029A3" w:rsidRPr="00904D85" w:rsidRDefault="00E029A3" w:rsidP="00E029A3">
            <w:pPr>
              <w:spacing w:after="120"/>
              <w:jc w:val="center"/>
              <w:rPr>
                <w:rFonts w:ascii="Times New Roman" w:hAnsi="Times New Roman" w:cs="Times New Roman"/>
              </w:rPr>
            </w:pPr>
            <w:r w:rsidRPr="00047AB1">
              <w:rPr>
                <w:rFonts w:ascii="Times New Roman" w:hAnsi="Times New Roman" w:cs="Times New Roman"/>
                <w:i/>
                <w:iCs/>
              </w:rPr>
              <w:t>f</w:t>
            </w:r>
            <w:r w:rsidRPr="00047AB1">
              <w:rPr>
                <w:rFonts w:ascii="Times New Roman" w:hAnsi="Times New Roman" w:cs="Times New Roman"/>
                <w:i/>
                <w:iCs/>
                <w:vertAlign w:val="superscript"/>
              </w:rPr>
              <w:t>2</w:t>
            </w:r>
          </w:p>
        </w:tc>
        <w:tc>
          <w:tcPr>
            <w:tcW w:w="655" w:type="dxa"/>
            <w:tcBorders>
              <w:top w:val="single" w:sz="4" w:space="0" w:color="auto"/>
              <w:bottom w:val="single" w:sz="4" w:space="0" w:color="auto"/>
            </w:tcBorders>
            <w:shd w:val="clear" w:color="auto" w:fill="auto"/>
            <w:vAlign w:val="center"/>
          </w:tcPr>
          <w:p w14:paraId="3A7313CF" w14:textId="77777777" w:rsidR="00E029A3" w:rsidRPr="00904D85" w:rsidRDefault="00E029A3" w:rsidP="00E029A3">
            <w:pPr>
              <w:spacing w:after="120"/>
              <w:jc w:val="center"/>
              <w:rPr>
                <w:rFonts w:ascii="Times New Roman" w:hAnsi="Times New Roman" w:cs="Times New Roman"/>
              </w:rPr>
            </w:pPr>
            <w:r>
              <w:rPr>
                <w:rFonts w:ascii="Times New Roman" w:hAnsi="Times New Roman" w:cs="Times New Roman"/>
                <w:i/>
                <w:iCs/>
              </w:rPr>
              <w:t>b</w:t>
            </w:r>
          </w:p>
        </w:tc>
        <w:tc>
          <w:tcPr>
            <w:tcW w:w="815" w:type="dxa"/>
            <w:tcBorders>
              <w:top w:val="single" w:sz="4" w:space="0" w:color="auto"/>
              <w:bottom w:val="single" w:sz="4" w:space="0" w:color="auto"/>
            </w:tcBorders>
            <w:shd w:val="clear" w:color="auto" w:fill="auto"/>
            <w:vAlign w:val="center"/>
          </w:tcPr>
          <w:p w14:paraId="6BCBC4E9" w14:textId="77777777" w:rsidR="00E029A3" w:rsidRPr="00844A22" w:rsidRDefault="00E029A3" w:rsidP="00E029A3">
            <w:pPr>
              <w:spacing w:after="120"/>
              <w:jc w:val="center"/>
              <w:rPr>
                <w:rFonts w:ascii="Times New Roman" w:hAnsi="Times New Roman" w:cs="Times New Roman"/>
                <w:i/>
                <w:iCs/>
              </w:rPr>
            </w:pPr>
            <w:r w:rsidRPr="00844A22">
              <w:rPr>
                <w:rFonts w:ascii="Times New Roman" w:hAnsi="Times New Roman" w:cs="Times New Roman"/>
                <w:i/>
                <w:iCs/>
              </w:rPr>
              <w:t>p</w:t>
            </w:r>
          </w:p>
        </w:tc>
        <w:tc>
          <w:tcPr>
            <w:tcW w:w="540" w:type="dxa"/>
            <w:tcBorders>
              <w:top w:val="single" w:sz="4" w:space="0" w:color="auto"/>
              <w:bottom w:val="single" w:sz="4" w:space="0" w:color="auto"/>
            </w:tcBorders>
            <w:shd w:val="clear" w:color="auto" w:fill="auto"/>
            <w:vAlign w:val="center"/>
          </w:tcPr>
          <w:p w14:paraId="034E2140" w14:textId="77777777" w:rsidR="00E029A3" w:rsidRPr="00904D85" w:rsidRDefault="00E029A3" w:rsidP="00E029A3">
            <w:pPr>
              <w:spacing w:after="120"/>
              <w:jc w:val="center"/>
              <w:rPr>
                <w:rFonts w:ascii="Times New Roman" w:hAnsi="Times New Roman" w:cs="Times New Roman"/>
              </w:rPr>
            </w:pPr>
            <w:r w:rsidRPr="00047AB1">
              <w:rPr>
                <w:rFonts w:ascii="Times New Roman" w:hAnsi="Times New Roman" w:cs="Times New Roman"/>
                <w:i/>
                <w:iCs/>
              </w:rPr>
              <w:t>f</w:t>
            </w:r>
            <w:r w:rsidRPr="00047AB1">
              <w:rPr>
                <w:rFonts w:ascii="Times New Roman" w:hAnsi="Times New Roman" w:cs="Times New Roman"/>
                <w:i/>
                <w:iCs/>
                <w:vertAlign w:val="superscript"/>
              </w:rPr>
              <w:t>2</w:t>
            </w:r>
          </w:p>
        </w:tc>
        <w:tc>
          <w:tcPr>
            <w:tcW w:w="630" w:type="dxa"/>
            <w:tcBorders>
              <w:top w:val="single" w:sz="4" w:space="0" w:color="auto"/>
              <w:bottom w:val="single" w:sz="4" w:space="0" w:color="auto"/>
            </w:tcBorders>
            <w:shd w:val="clear" w:color="auto" w:fill="D9D9D9" w:themeFill="background1" w:themeFillShade="D9"/>
            <w:vAlign w:val="center"/>
          </w:tcPr>
          <w:p w14:paraId="675E3870" w14:textId="77777777" w:rsidR="00E029A3" w:rsidRPr="00904D85" w:rsidRDefault="00E029A3" w:rsidP="00E029A3">
            <w:pPr>
              <w:spacing w:after="120"/>
              <w:jc w:val="center"/>
              <w:rPr>
                <w:rFonts w:ascii="Times New Roman" w:hAnsi="Times New Roman" w:cs="Times New Roman"/>
              </w:rPr>
            </w:pPr>
            <w:r>
              <w:rPr>
                <w:rFonts w:ascii="Times New Roman" w:hAnsi="Times New Roman" w:cs="Times New Roman"/>
                <w:i/>
                <w:iCs/>
              </w:rPr>
              <w:t>b</w:t>
            </w:r>
          </w:p>
        </w:tc>
        <w:tc>
          <w:tcPr>
            <w:tcW w:w="720" w:type="dxa"/>
            <w:tcBorders>
              <w:top w:val="single" w:sz="4" w:space="0" w:color="auto"/>
              <w:bottom w:val="single" w:sz="4" w:space="0" w:color="auto"/>
            </w:tcBorders>
            <w:shd w:val="clear" w:color="auto" w:fill="D9D9D9" w:themeFill="background1" w:themeFillShade="D9"/>
            <w:vAlign w:val="center"/>
          </w:tcPr>
          <w:p w14:paraId="24A816A1" w14:textId="77777777" w:rsidR="00E029A3" w:rsidRPr="00904D85" w:rsidRDefault="00E029A3" w:rsidP="00E029A3">
            <w:pPr>
              <w:spacing w:after="120"/>
              <w:jc w:val="center"/>
              <w:rPr>
                <w:rFonts w:ascii="Times New Roman" w:hAnsi="Times New Roman" w:cs="Times New Roman"/>
              </w:rPr>
            </w:pPr>
            <w:r w:rsidRPr="00047AB1">
              <w:rPr>
                <w:rFonts w:ascii="Times New Roman" w:hAnsi="Times New Roman" w:cs="Times New Roman"/>
                <w:i/>
                <w:iCs/>
              </w:rPr>
              <w:t>p</w:t>
            </w:r>
          </w:p>
        </w:tc>
        <w:tc>
          <w:tcPr>
            <w:tcW w:w="540" w:type="dxa"/>
            <w:tcBorders>
              <w:top w:val="single" w:sz="4" w:space="0" w:color="auto"/>
              <w:bottom w:val="single" w:sz="4" w:space="0" w:color="auto"/>
            </w:tcBorders>
            <w:shd w:val="clear" w:color="auto" w:fill="D9D9D9" w:themeFill="background1" w:themeFillShade="D9"/>
            <w:vAlign w:val="center"/>
          </w:tcPr>
          <w:p w14:paraId="5F78E538" w14:textId="77777777" w:rsidR="00E029A3" w:rsidRPr="00904D85" w:rsidRDefault="00E029A3" w:rsidP="00E029A3">
            <w:pPr>
              <w:spacing w:after="120"/>
              <w:jc w:val="center"/>
              <w:rPr>
                <w:rFonts w:ascii="Times New Roman" w:hAnsi="Times New Roman" w:cs="Times New Roman"/>
              </w:rPr>
            </w:pPr>
            <w:r w:rsidRPr="00047AB1">
              <w:rPr>
                <w:rFonts w:ascii="Times New Roman" w:hAnsi="Times New Roman" w:cs="Times New Roman"/>
                <w:i/>
                <w:iCs/>
              </w:rPr>
              <w:t>f</w:t>
            </w:r>
            <w:r w:rsidRPr="00047AB1">
              <w:rPr>
                <w:rFonts w:ascii="Times New Roman" w:hAnsi="Times New Roman" w:cs="Times New Roman"/>
                <w:i/>
                <w:iCs/>
                <w:vertAlign w:val="superscript"/>
              </w:rPr>
              <w:t>2</w:t>
            </w:r>
          </w:p>
        </w:tc>
      </w:tr>
      <w:tr w:rsidR="00E029A3" w14:paraId="22962AA0" w14:textId="77777777" w:rsidTr="00E029A3">
        <w:trPr>
          <w:trHeight w:val="518"/>
        </w:trPr>
        <w:tc>
          <w:tcPr>
            <w:tcW w:w="1296" w:type="dxa"/>
            <w:tcBorders>
              <w:top w:val="single" w:sz="4" w:space="0" w:color="auto"/>
            </w:tcBorders>
            <w:vAlign w:val="center"/>
          </w:tcPr>
          <w:p w14:paraId="2DAE10B6" w14:textId="77777777" w:rsidR="00E029A3" w:rsidRPr="00047AB1" w:rsidRDefault="00E029A3" w:rsidP="00E029A3">
            <w:pPr>
              <w:spacing w:after="120"/>
              <w:rPr>
                <w:rFonts w:ascii="Times New Roman" w:hAnsi="Times New Roman" w:cs="Times New Roman"/>
              </w:rPr>
            </w:pPr>
            <w:r w:rsidRPr="00047AB1">
              <w:rPr>
                <w:rFonts w:ascii="Times New Roman" w:hAnsi="Times New Roman" w:cs="Times New Roman"/>
              </w:rPr>
              <w:t>N</w:t>
            </w:r>
            <w:r>
              <w:rPr>
                <w:rFonts w:ascii="Times New Roman" w:hAnsi="Times New Roman" w:cs="Times New Roman"/>
              </w:rPr>
              <w:t>egative affect</w:t>
            </w:r>
          </w:p>
        </w:tc>
        <w:tc>
          <w:tcPr>
            <w:tcW w:w="516" w:type="dxa"/>
            <w:tcBorders>
              <w:top w:val="single" w:sz="4" w:space="0" w:color="auto"/>
            </w:tcBorders>
            <w:shd w:val="clear" w:color="auto" w:fill="D9D9D9" w:themeFill="background1" w:themeFillShade="D9"/>
            <w:vAlign w:val="center"/>
          </w:tcPr>
          <w:p w14:paraId="09C3D18A" w14:textId="77777777" w:rsidR="00E029A3" w:rsidRPr="00904D85" w:rsidRDefault="00E029A3" w:rsidP="00E029A3">
            <w:pPr>
              <w:spacing w:after="120"/>
              <w:jc w:val="center"/>
              <w:rPr>
                <w:rFonts w:ascii="Times New Roman" w:hAnsi="Times New Roman" w:cs="Times New Roman"/>
              </w:rPr>
            </w:pPr>
            <w:r>
              <w:rPr>
                <w:rFonts w:ascii="Times New Roman" w:hAnsi="Times New Roman" w:cs="Times New Roman"/>
                <w:i/>
                <w:iCs/>
              </w:rPr>
              <w:t>.</w:t>
            </w:r>
            <w:r w:rsidRPr="00047AB1">
              <w:rPr>
                <w:rFonts w:ascii="Times New Roman" w:hAnsi="Times New Roman" w:cs="Times New Roman"/>
              </w:rPr>
              <w:t>01</w:t>
            </w:r>
          </w:p>
        </w:tc>
        <w:tc>
          <w:tcPr>
            <w:tcW w:w="792" w:type="dxa"/>
            <w:tcBorders>
              <w:top w:val="single" w:sz="4" w:space="0" w:color="auto"/>
            </w:tcBorders>
            <w:shd w:val="clear" w:color="auto" w:fill="D9D9D9" w:themeFill="background1" w:themeFillShade="D9"/>
            <w:vAlign w:val="center"/>
          </w:tcPr>
          <w:p w14:paraId="384A502F" w14:textId="77777777" w:rsidR="00E029A3" w:rsidRPr="00047AB1" w:rsidRDefault="00E029A3" w:rsidP="00E029A3">
            <w:pPr>
              <w:spacing w:after="120"/>
              <w:jc w:val="center"/>
              <w:rPr>
                <w:rFonts w:ascii="Times New Roman" w:hAnsi="Times New Roman" w:cs="Times New Roman"/>
                <w:b/>
                <w:bCs/>
              </w:rPr>
            </w:pPr>
            <w:r w:rsidRPr="00047AB1">
              <w:rPr>
                <w:rFonts w:ascii="Times New Roman" w:hAnsi="Times New Roman" w:cs="Times New Roman"/>
                <w:b/>
                <w:bCs/>
              </w:rPr>
              <w:t>.018</w:t>
            </w:r>
          </w:p>
        </w:tc>
        <w:tc>
          <w:tcPr>
            <w:tcW w:w="540" w:type="dxa"/>
            <w:tcBorders>
              <w:top w:val="single" w:sz="4" w:space="0" w:color="auto"/>
            </w:tcBorders>
            <w:shd w:val="clear" w:color="auto" w:fill="D9D9D9" w:themeFill="background1" w:themeFillShade="D9"/>
            <w:vAlign w:val="center"/>
          </w:tcPr>
          <w:p w14:paraId="15F2E5A1" w14:textId="77777777" w:rsidR="00E029A3" w:rsidRPr="00904D85" w:rsidRDefault="00E029A3" w:rsidP="00E029A3">
            <w:pPr>
              <w:spacing w:after="120"/>
              <w:jc w:val="center"/>
              <w:rPr>
                <w:rFonts w:ascii="Times New Roman" w:hAnsi="Times New Roman" w:cs="Times New Roman"/>
              </w:rPr>
            </w:pPr>
            <w:r>
              <w:rPr>
                <w:rFonts w:ascii="Times New Roman" w:hAnsi="Times New Roman" w:cs="Times New Roman"/>
              </w:rPr>
              <w:t>.05</w:t>
            </w:r>
          </w:p>
        </w:tc>
        <w:tc>
          <w:tcPr>
            <w:tcW w:w="628" w:type="dxa"/>
            <w:tcBorders>
              <w:top w:val="single" w:sz="4" w:space="0" w:color="auto"/>
            </w:tcBorders>
            <w:shd w:val="clear" w:color="auto" w:fill="auto"/>
            <w:vAlign w:val="center"/>
          </w:tcPr>
          <w:p w14:paraId="22602110" w14:textId="77777777" w:rsidR="00E029A3" w:rsidRPr="00904D85" w:rsidRDefault="00E029A3" w:rsidP="00E029A3">
            <w:pPr>
              <w:spacing w:after="120"/>
              <w:jc w:val="center"/>
              <w:rPr>
                <w:rFonts w:ascii="Times New Roman" w:hAnsi="Times New Roman" w:cs="Times New Roman"/>
              </w:rPr>
            </w:pPr>
            <w:r>
              <w:rPr>
                <w:rFonts w:ascii="Times New Roman" w:hAnsi="Times New Roman" w:cs="Times New Roman"/>
              </w:rPr>
              <w:t>-.03</w:t>
            </w:r>
          </w:p>
        </w:tc>
        <w:tc>
          <w:tcPr>
            <w:tcW w:w="773" w:type="dxa"/>
            <w:tcBorders>
              <w:top w:val="single" w:sz="4" w:space="0" w:color="auto"/>
            </w:tcBorders>
            <w:shd w:val="clear" w:color="auto" w:fill="auto"/>
            <w:vAlign w:val="center"/>
          </w:tcPr>
          <w:p w14:paraId="5CE138E7" w14:textId="77777777" w:rsidR="00E029A3" w:rsidRPr="00904D85" w:rsidRDefault="00E029A3" w:rsidP="00E029A3">
            <w:pPr>
              <w:spacing w:after="120"/>
              <w:jc w:val="center"/>
              <w:rPr>
                <w:rFonts w:ascii="Times New Roman" w:hAnsi="Times New Roman" w:cs="Times New Roman"/>
              </w:rPr>
            </w:pPr>
            <w:r>
              <w:rPr>
                <w:rFonts w:ascii="Times New Roman" w:hAnsi="Times New Roman" w:cs="Times New Roman"/>
              </w:rPr>
              <w:t>.139</w:t>
            </w:r>
          </w:p>
        </w:tc>
        <w:tc>
          <w:tcPr>
            <w:tcW w:w="580" w:type="dxa"/>
            <w:tcBorders>
              <w:top w:val="single" w:sz="4" w:space="0" w:color="auto"/>
            </w:tcBorders>
            <w:shd w:val="clear" w:color="auto" w:fill="auto"/>
            <w:vAlign w:val="center"/>
          </w:tcPr>
          <w:p w14:paraId="4750EACE" w14:textId="77777777" w:rsidR="00E029A3" w:rsidRPr="00904D85" w:rsidRDefault="00E029A3" w:rsidP="00E029A3">
            <w:pPr>
              <w:spacing w:after="120"/>
              <w:jc w:val="center"/>
              <w:rPr>
                <w:rFonts w:ascii="Times New Roman" w:hAnsi="Times New Roman" w:cs="Times New Roman"/>
              </w:rPr>
            </w:pPr>
            <w:r>
              <w:rPr>
                <w:rFonts w:ascii="Times New Roman" w:hAnsi="Times New Roman" w:cs="Times New Roman"/>
              </w:rPr>
              <w:t>.00</w:t>
            </w:r>
          </w:p>
        </w:tc>
        <w:tc>
          <w:tcPr>
            <w:tcW w:w="630" w:type="dxa"/>
            <w:tcBorders>
              <w:top w:val="single" w:sz="4" w:space="0" w:color="auto"/>
            </w:tcBorders>
            <w:shd w:val="clear" w:color="auto" w:fill="D9D9D9" w:themeFill="background1" w:themeFillShade="D9"/>
            <w:vAlign w:val="center"/>
          </w:tcPr>
          <w:p w14:paraId="064CC877" w14:textId="77777777" w:rsidR="00E029A3" w:rsidRPr="00904D85" w:rsidRDefault="00E029A3" w:rsidP="00E029A3">
            <w:pPr>
              <w:spacing w:after="120"/>
              <w:jc w:val="center"/>
              <w:rPr>
                <w:rFonts w:ascii="Times New Roman" w:hAnsi="Times New Roman" w:cs="Times New Roman"/>
              </w:rPr>
            </w:pPr>
            <w:r>
              <w:rPr>
                <w:rFonts w:ascii="Times New Roman" w:hAnsi="Times New Roman" w:cs="Times New Roman"/>
              </w:rPr>
              <w:t>.01</w:t>
            </w:r>
          </w:p>
        </w:tc>
        <w:tc>
          <w:tcPr>
            <w:tcW w:w="707" w:type="dxa"/>
            <w:tcBorders>
              <w:top w:val="single" w:sz="4" w:space="0" w:color="auto"/>
            </w:tcBorders>
            <w:shd w:val="clear" w:color="auto" w:fill="D9D9D9" w:themeFill="background1" w:themeFillShade="D9"/>
            <w:vAlign w:val="center"/>
          </w:tcPr>
          <w:p w14:paraId="4AB338B9" w14:textId="41CE8A25" w:rsidR="00E029A3" w:rsidRPr="00904D85" w:rsidRDefault="00E029A3" w:rsidP="00E029A3">
            <w:pPr>
              <w:spacing w:after="120"/>
              <w:jc w:val="center"/>
              <w:rPr>
                <w:rFonts w:ascii="Times New Roman" w:hAnsi="Times New Roman" w:cs="Times New Roman"/>
              </w:rPr>
            </w:pPr>
            <w:r>
              <w:rPr>
                <w:rFonts w:ascii="Times New Roman" w:hAnsi="Times New Roman" w:cs="Times New Roman"/>
              </w:rPr>
              <w:t>.</w:t>
            </w:r>
            <w:r w:rsidR="00D92B2A">
              <w:rPr>
                <w:rFonts w:ascii="Times New Roman" w:hAnsi="Times New Roman" w:cs="Times New Roman"/>
              </w:rPr>
              <w:t>054</w:t>
            </w:r>
          </w:p>
        </w:tc>
        <w:tc>
          <w:tcPr>
            <w:tcW w:w="528" w:type="dxa"/>
            <w:tcBorders>
              <w:top w:val="single" w:sz="4" w:space="0" w:color="auto"/>
            </w:tcBorders>
            <w:shd w:val="clear" w:color="auto" w:fill="D9D9D9" w:themeFill="background1" w:themeFillShade="D9"/>
            <w:vAlign w:val="center"/>
          </w:tcPr>
          <w:p w14:paraId="5893F396" w14:textId="372DD701" w:rsidR="00E029A3" w:rsidRPr="00904D85" w:rsidRDefault="00E029A3" w:rsidP="00E029A3">
            <w:pPr>
              <w:spacing w:after="120"/>
              <w:jc w:val="center"/>
              <w:rPr>
                <w:rFonts w:ascii="Times New Roman" w:hAnsi="Times New Roman" w:cs="Times New Roman"/>
              </w:rPr>
            </w:pPr>
            <w:r>
              <w:rPr>
                <w:rFonts w:ascii="Times New Roman" w:hAnsi="Times New Roman" w:cs="Times New Roman"/>
              </w:rPr>
              <w:t>.</w:t>
            </w:r>
            <w:r w:rsidR="00D92B2A">
              <w:rPr>
                <w:rFonts w:ascii="Times New Roman" w:hAnsi="Times New Roman" w:cs="Times New Roman"/>
              </w:rPr>
              <w:t>01</w:t>
            </w:r>
          </w:p>
        </w:tc>
        <w:tc>
          <w:tcPr>
            <w:tcW w:w="655" w:type="dxa"/>
            <w:tcBorders>
              <w:top w:val="single" w:sz="4" w:space="0" w:color="auto"/>
            </w:tcBorders>
            <w:shd w:val="clear" w:color="auto" w:fill="auto"/>
            <w:vAlign w:val="center"/>
          </w:tcPr>
          <w:p w14:paraId="3EF4AE4A" w14:textId="0F133561" w:rsidR="00E029A3" w:rsidRPr="00904D85" w:rsidRDefault="00E029A3" w:rsidP="00E029A3">
            <w:pPr>
              <w:spacing w:after="120"/>
              <w:jc w:val="center"/>
              <w:rPr>
                <w:rFonts w:ascii="Times New Roman" w:hAnsi="Times New Roman" w:cs="Times New Roman"/>
              </w:rPr>
            </w:pPr>
          </w:p>
        </w:tc>
        <w:tc>
          <w:tcPr>
            <w:tcW w:w="815" w:type="dxa"/>
            <w:tcBorders>
              <w:top w:val="single" w:sz="4" w:space="0" w:color="auto"/>
            </w:tcBorders>
            <w:shd w:val="clear" w:color="auto" w:fill="auto"/>
            <w:vAlign w:val="center"/>
          </w:tcPr>
          <w:p w14:paraId="4BCF1CD5" w14:textId="6EF38F18" w:rsidR="00E029A3" w:rsidRPr="00844A22" w:rsidRDefault="00E029A3" w:rsidP="00E029A3">
            <w:pPr>
              <w:spacing w:after="120"/>
              <w:jc w:val="center"/>
              <w:rPr>
                <w:rFonts w:ascii="Times New Roman" w:hAnsi="Times New Roman" w:cs="Times New Roman"/>
                <w:b/>
                <w:bCs/>
              </w:rPr>
            </w:pPr>
          </w:p>
        </w:tc>
        <w:tc>
          <w:tcPr>
            <w:tcW w:w="540" w:type="dxa"/>
            <w:tcBorders>
              <w:top w:val="single" w:sz="4" w:space="0" w:color="auto"/>
            </w:tcBorders>
            <w:shd w:val="clear" w:color="auto" w:fill="auto"/>
            <w:vAlign w:val="center"/>
          </w:tcPr>
          <w:p w14:paraId="6391E9F3" w14:textId="10C58927" w:rsidR="00E029A3" w:rsidRPr="00904D85" w:rsidRDefault="00E029A3" w:rsidP="00E029A3">
            <w:pPr>
              <w:spacing w:after="120"/>
              <w:jc w:val="center"/>
              <w:rPr>
                <w:rFonts w:ascii="Times New Roman" w:hAnsi="Times New Roman" w:cs="Times New Roman"/>
              </w:rPr>
            </w:pPr>
          </w:p>
        </w:tc>
        <w:tc>
          <w:tcPr>
            <w:tcW w:w="630" w:type="dxa"/>
            <w:tcBorders>
              <w:top w:val="single" w:sz="4" w:space="0" w:color="auto"/>
            </w:tcBorders>
            <w:shd w:val="clear" w:color="auto" w:fill="D9D9D9" w:themeFill="background1" w:themeFillShade="D9"/>
            <w:vAlign w:val="center"/>
          </w:tcPr>
          <w:p w14:paraId="6FC8EF8F" w14:textId="052B5358" w:rsidR="00E029A3" w:rsidRPr="00904D85" w:rsidRDefault="00E029A3" w:rsidP="00E029A3">
            <w:pPr>
              <w:spacing w:after="120"/>
              <w:jc w:val="center"/>
              <w:rPr>
                <w:rFonts w:ascii="Times New Roman" w:hAnsi="Times New Roman" w:cs="Times New Roman"/>
              </w:rPr>
            </w:pPr>
          </w:p>
        </w:tc>
        <w:tc>
          <w:tcPr>
            <w:tcW w:w="720" w:type="dxa"/>
            <w:tcBorders>
              <w:top w:val="single" w:sz="4" w:space="0" w:color="auto"/>
            </w:tcBorders>
            <w:shd w:val="clear" w:color="auto" w:fill="D9D9D9" w:themeFill="background1" w:themeFillShade="D9"/>
            <w:vAlign w:val="center"/>
          </w:tcPr>
          <w:p w14:paraId="0A9B2A74" w14:textId="6A2916F5" w:rsidR="00E029A3" w:rsidRPr="00904D85" w:rsidRDefault="00E029A3" w:rsidP="00E029A3">
            <w:pPr>
              <w:spacing w:after="120"/>
              <w:jc w:val="center"/>
              <w:rPr>
                <w:rFonts w:ascii="Times New Roman" w:hAnsi="Times New Roman" w:cs="Times New Roman"/>
              </w:rPr>
            </w:pPr>
          </w:p>
        </w:tc>
        <w:tc>
          <w:tcPr>
            <w:tcW w:w="540" w:type="dxa"/>
            <w:tcBorders>
              <w:top w:val="single" w:sz="4" w:space="0" w:color="auto"/>
            </w:tcBorders>
            <w:shd w:val="clear" w:color="auto" w:fill="D9D9D9" w:themeFill="background1" w:themeFillShade="D9"/>
            <w:vAlign w:val="center"/>
          </w:tcPr>
          <w:p w14:paraId="7DB84E06" w14:textId="4562937D" w:rsidR="00E029A3" w:rsidRPr="00904D85" w:rsidRDefault="00E029A3" w:rsidP="00E029A3">
            <w:pPr>
              <w:spacing w:after="120"/>
              <w:jc w:val="center"/>
              <w:rPr>
                <w:rFonts w:ascii="Times New Roman" w:hAnsi="Times New Roman" w:cs="Times New Roman"/>
              </w:rPr>
            </w:pPr>
          </w:p>
        </w:tc>
      </w:tr>
      <w:tr w:rsidR="00174FDA" w14:paraId="4BF754A0" w14:textId="77777777" w:rsidTr="00E029A3">
        <w:trPr>
          <w:trHeight w:val="529"/>
        </w:trPr>
        <w:tc>
          <w:tcPr>
            <w:tcW w:w="1296" w:type="dxa"/>
            <w:vAlign w:val="center"/>
          </w:tcPr>
          <w:p w14:paraId="75EE0C12" w14:textId="2864DFB4" w:rsidR="00174FDA" w:rsidRPr="00047AB1" w:rsidRDefault="00174FDA" w:rsidP="00E029A3">
            <w:pPr>
              <w:spacing w:after="120"/>
              <w:rPr>
                <w:rFonts w:ascii="Times New Roman" w:hAnsi="Times New Roman" w:cs="Times New Roman"/>
              </w:rPr>
            </w:pPr>
            <w:r w:rsidRPr="00047AB1">
              <w:rPr>
                <w:rFonts w:ascii="Times New Roman" w:hAnsi="Times New Roman" w:cs="Times New Roman"/>
              </w:rPr>
              <w:t>Anx</w:t>
            </w:r>
            <w:r>
              <w:rPr>
                <w:rFonts w:ascii="Times New Roman" w:hAnsi="Times New Roman" w:cs="Times New Roman"/>
              </w:rPr>
              <w:t>iety</w:t>
            </w:r>
          </w:p>
        </w:tc>
        <w:tc>
          <w:tcPr>
            <w:tcW w:w="516" w:type="dxa"/>
            <w:shd w:val="clear" w:color="auto" w:fill="D9D9D9" w:themeFill="background1" w:themeFillShade="D9"/>
            <w:vAlign w:val="center"/>
          </w:tcPr>
          <w:p w14:paraId="48520779" w14:textId="6FBBA960" w:rsidR="00174FDA" w:rsidRPr="00904D85" w:rsidRDefault="00174FDA" w:rsidP="00E029A3">
            <w:pPr>
              <w:spacing w:after="120"/>
              <w:jc w:val="center"/>
              <w:rPr>
                <w:rFonts w:ascii="Times New Roman" w:hAnsi="Times New Roman" w:cs="Times New Roman"/>
              </w:rPr>
            </w:pPr>
            <w:r>
              <w:rPr>
                <w:rFonts w:ascii="Times New Roman" w:hAnsi="Times New Roman" w:cs="Times New Roman"/>
              </w:rPr>
              <w:t>.01</w:t>
            </w:r>
          </w:p>
        </w:tc>
        <w:tc>
          <w:tcPr>
            <w:tcW w:w="792" w:type="dxa"/>
            <w:shd w:val="clear" w:color="auto" w:fill="D9D9D9" w:themeFill="background1" w:themeFillShade="D9"/>
            <w:vAlign w:val="center"/>
          </w:tcPr>
          <w:p w14:paraId="0DF58D65" w14:textId="5EAF7D05" w:rsidR="00174FDA" w:rsidRPr="00047AB1" w:rsidRDefault="00174FDA" w:rsidP="00E029A3">
            <w:pPr>
              <w:spacing w:after="120"/>
              <w:jc w:val="center"/>
              <w:rPr>
                <w:rFonts w:ascii="Times New Roman" w:hAnsi="Times New Roman" w:cs="Times New Roman"/>
                <w:b/>
                <w:bCs/>
              </w:rPr>
            </w:pPr>
            <w:r>
              <w:rPr>
                <w:rFonts w:ascii="Times New Roman" w:hAnsi="Times New Roman" w:cs="Times New Roman"/>
              </w:rPr>
              <w:t>.169</w:t>
            </w:r>
          </w:p>
        </w:tc>
        <w:tc>
          <w:tcPr>
            <w:tcW w:w="540" w:type="dxa"/>
            <w:shd w:val="clear" w:color="auto" w:fill="D9D9D9" w:themeFill="background1" w:themeFillShade="D9"/>
            <w:vAlign w:val="center"/>
          </w:tcPr>
          <w:p w14:paraId="203E0667" w14:textId="1DA25B6C" w:rsidR="00174FDA" w:rsidRPr="00904D85" w:rsidRDefault="00174FDA" w:rsidP="00E029A3">
            <w:pPr>
              <w:spacing w:after="120"/>
              <w:jc w:val="center"/>
              <w:rPr>
                <w:rFonts w:ascii="Times New Roman" w:hAnsi="Times New Roman" w:cs="Times New Roman"/>
              </w:rPr>
            </w:pPr>
            <w:r>
              <w:rPr>
                <w:rFonts w:ascii="Times New Roman" w:hAnsi="Times New Roman" w:cs="Times New Roman"/>
              </w:rPr>
              <w:t>.00</w:t>
            </w:r>
          </w:p>
        </w:tc>
        <w:tc>
          <w:tcPr>
            <w:tcW w:w="628" w:type="dxa"/>
            <w:shd w:val="clear" w:color="auto" w:fill="auto"/>
            <w:vAlign w:val="center"/>
          </w:tcPr>
          <w:p w14:paraId="0688656E" w14:textId="4641F4A0" w:rsidR="00174FDA" w:rsidRPr="00904D85" w:rsidRDefault="00174FDA" w:rsidP="00E029A3">
            <w:pPr>
              <w:spacing w:after="120"/>
              <w:jc w:val="center"/>
              <w:rPr>
                <w:rFonts w:ascii="Times New Roman" w:hAnsi="Times New Roman" w:cs="Times New Roman"/>
              </w:rPr>
            </w:pPr>
            <w:r>
              <w:rPr>
                <w:rFonts w:ascii="Times New Roman" w:hAnsi="Times New Roman" w:cs="Times New Roman"/>
              </w:rPr>
              <w:t>-.08</w:t>
            </w:r>
          </w:p>
        </w:tc>
        <w:tc>
          <w:tcPr>
            <w:tcW w:w="773" w:type="dxa"/>
            <w:shd w:val="clear" w:color="auto" w:fill="auto"/>
            <w:vAlign w:val="center"/>
          </w:tcPr>
          <w:p w14:paraId="39A7CF6E" w14:textId="534D2D5F" w:rsidR="00174FDA" w:rsidRPr="00047AB1" w:rsidRDefault="00174FDA" w:rsidP="00E029A3">
            <w:pPr>
              <w:spacing w:after="120"/>
              <w:jc w:val="center"/>
              <w:rPr>
                <w:rFonts w:ascii="Times New Roman" w:hAnsi="Times New Roman" w:cs="Times New Roman"/>
                <w:b/>
                <w:bCs/>
              </w:rPr>
            </w:pPr>
            <w:r w:rsidRPr="00047AB1">
              <w:rPr>
                <w:rFonts w:ascii="Times New Roman" w:hAnsi="Times New Roman" w:cs="Times New Roman"/>
                <w:b/>
                <w:bCs/>
              </w:rPr>
              <w:t>&lt;.001</w:t>
            </w:r>
          </w:p>
        </w:tc>
        <w:tc>
          <w:tcPr>
            <w:tcW w:w="580" w:type="dxa"/>
            <w:shd w:val="clear" w:color="auto" w:fill="auto"/>
            <w:vAlign w:val="center"/>
          </w:tcPr>
          <w:p w14:paraId="75CD77B7" w14:textId="6E571DBE" w:rsidR="00174FDA" w:rsidRPr="00904D85" w:rsidRDefault="00174FDA" w:rsidP="00E029A3">
            <w:pPr>
              <w:spacing w:after="120"/>
              <w:jc w:val="center"/>
              <w:rPr>
                <w:rFonts w:ascii="Times New Roman" w:hAnsi="Times New Roman" w:cs="Times New Roman"/>
              </w:rPr>
            </w:pPr>
            <w:r>
              <w:rPr>
                <w:rFonts w:ascii="Times New Roman" w:hAnsi="Times New Roman" w:cs="Times New Roman"/>
              </w:rPr>
              <w:t>.01</w:t>
            </w:r>
          </w:p>
        </w:tc>
        <w:tc>
          <w:tcPr>
            <w:tcW w:w="630" w:type="dxa"/>
            <w:shd w:val="clear" w:color="auto" w:fill="D9D9D9" w:themeFill="background1" w:themeFillShade="D9"/>
            <w:vAlign w:val="center"/>
          </w:tcPr>
          <w:p w14:paraId="66768FA1" w14:textId="195FAA0B" w:rsidR="00174FDA" w:rsidRPr="00844A22" w:rsidRDefault="00174FDA" w:rsidP="00E029A3">
            <w:pPr>
              <w:spacing w:after="120"/>
              <w:jc w:val="center"/>
              <w:rPr>
                <w:rFonts w:ascii="Times New Roman" w:hAnsi="Times New Roman" w:cs="Times New Roman"/>
              </w:rPr>
            </w:pPr>
            <w:r>
              <w:rPr>
                <w:rFonts w:ascii="Times New Roman" w:hAnsi="Times New Roman" w:cs="Times New Roman"/>
              </w:rPr>
              <w:t>.0</w:t>
            </w:r>
            <w:r w:rsidR="00D92B2A">
              <w:rPr>
                <w:rFonts w:ascii="Times New Roman" w:hAnsi="Times New Roman" w:cs="Times New Roman"/>
              </w:rPr>
              <w:t>3</w:t>
            </w:r>
          </w:p>
        </w:tc>
        <w:tc>
          <w:tcPr>
            <w:tcW w:w="707" w:type="dxa"/>
            <w:shd w:val="clear" w:color="auto" w:fill="D9D9D9" w:themeFill="background1" w:themeFillShade="D9"/>
            <w:vAlign w:val="center"/>
          </w:tcPr>
          <w:p w14:paraId="6D70FFE8" w14:textId="4A3719F5" w:rsidR="00174FDA" w:rsidRPr="00844A22" w:rsidRDefault="00174FDA" w:rsidP="00E029A3">
            <w:pPr>
              <w:spacing w:after="120"/>
              <w:jc w:val="center"/>
              <w:rPr>
                <w:rFonts w:ascii="Times New Roman" w:hAnsi="Times New Roman" w:cs="Times New Roman"/>
              </w:rPr>
            </w:pPr>
            <w:r>
              <w:rPr>
                <w:rFonts w:ascii="Times New Roman" w:hAnsi="Times New Roman" w:cs="Times New Roman"/>
              </w:rPr>
              <w:t>.</w:t>
            </w:r>
            <w:r w:rsidR="00D92B2A" w:rsidRPr="00EA7814">
              <w:rPr>
                <w:rFonts w:ascii="Times New Roman" w:hAnsi="Times New Roman" w:cs="Times New Roman"/>
                <w:b/>
                <w:bCs/>
              </w:rPr>
              <w:t>004</w:t>
            </w:r>
          </w:p>
        </w:tc>
        <w:tc>
          <w:tcPr>
            <w:tcW w:w="528" w:type="dxa"/>
            <w:shd w:val="clear" w:color="auto" w:fill="D9D9D9" w:themeFill="background1" w:themeFillShade="D9"/>
            <w:vAlign w:val="center"/>
          </w:tcPr>
          <w:p w14:paraId="2316611E" w14:textId="0FC1ED01" w:rsidR="00174FDA" w:rsidRPr="00844A22" w:rsidRDefault="00174FDA" w:rsidP="00E029A3">
            <w:pPr>
              <w:spacing w:after="120"/>
              <w:jc w:val="center"/>
              <w:rPr>
                <w:rFonts w:ascii="Times New Roman" w:hAnsi="Times New Roman" w:cs="Times New Roman"/>
              </w:rPr>
            </w:pPr>
            <w:r>
              <w:rPr>
                <w:rFonts w:ascii="Times New Roman" w:hAnsi="Times New Roman" w:cs="Times New Roman"/>
              </w:rPr>
              <w:t>.</w:t>
            </w:r>
            <w:r w:rsidR="00EA7814">
              <w:rPr>
                <w:rFonts w:ascii="Times New Roman" w:hAnsi="Times New Roman" w:cs="Times New Roman"/>
              </w:rPr>
              <w:t>01</w:t>
            </w:r>
          </w:p>
        </w:tc>
        <w:tc>
          <w:tcPr>
            <w:tcW w:w="655" w:type="dxa"/>
            <w:shd w:val="clear" w:color="auto" w:fill="auto"/>
            <w:vAlign w:val="center"/>
          </w:tcPr>
          <w:p w14:paraId="2C987CDD" w14:textId="71C0FE1F" w:rsidR="00174FDA" w:rsidRPr="00904D85" w:rsidRDefault="00174FDA" w:rsidP="00E029A3">
            <w:pPr>
              <w:spacing w:after="120"/>
              <w:jc w:val="center"/>
              <w:rPr>
                <w:rFonts w:ascii="Times New Roman" w:hAnsi="Times New Roman" w:cs="Times New Roman"/>
              </w:rPr>
            </w:pPr>
          </w:p>
        </w:tc>
        <w:tc>
          <w:tcPr>
            <w:tcW w:w="815" w:type="dxa"/>
            <w:shd w:val="clear" w:color="auto" w:fill="auto"/>
            <w:vAlign w:val="center"/>
          </w:tcPr>
          <w:p w14:paraId="70FAF044" w14:textId="13E1D1B1" w:rsidR="00174FDA" w:rsidRPr="00904D85" w:rsidRDefault="00174FDA" w:rsidP="00E029A3">
            <w:pPr>
              <w:spacing w:after="120"/>
              <w:jc w:val="center"/>
              <w:rPr>
                <w:rFonts w:ascii="Times New Roman" w:hAnsi="Times New Roman" w:cs="Times New Roman"/>
              </w:rPr>
            </w:pPr>
          </w:p>
        </w:tc>
        <w:tc>
          <w:tcPr>
            <w:tcW w:w="540" w:type="dxa"/>
            <w:shd w:val="clear" w:color="auto" w:fill="auto"/>
            <w:vAlign w:val="center"/>
          </w:tcPr>
          <w:p w14:paraId="65E05391" w14:textId="59363277" w:rsidR="00174FDA" w:rsidRPr="00904D85" w:rsidRDefault="00174FDA" w:rsidP="00E029A3">
            <w:pPr>
              <w:spacing w:after="120"/>
              <w:jc w:val="center"/>
              <w:rPr>
                <w:rFonts w:ascii="Times New Roman" w:hAnsi="Times New Roman" w:cs="Times New Roman"/>
              </w:rPr>
            </w:pPr>
          </w:p>
        </w:tc>
        <w:tc>
          <w:tcPr>
            <w:tcW w:w="630" w:type="dxa"/>
            <w:shd w:val="clear" w:color="auto" w:fill="D9D9D9" w:themeFill="background1" w:themeFillShade="D9"/>
            <w:vAlign w:val="center"/>
          </w:tcPr>
          <w:p w14:paraId="69F2CD0C" w14:textId="0F3ADDCB" w:rsidR="00174FDA" w:rsidRPr="00904D85" w:rsidRDefault="00174FDA" w:rsidP="00E029A3">
            <w:pPr>
              <w:spacing w:after="120"/>
              <w:jc w:val="center"/>
              <w:rPr>
                <w:rFonts w:ascii="Times New Roman" w:hAnsi="Times New Roman" w:cs="Times New Roman"/>
              </w:rPr>
            </w:pPr>
          </w:p>
        </w:tc>
        <w:tc>
          <w:tcPr>
            <w:tcW w:w="720" w:type="dxa"/>
            <w:shd w:val="clear" w:color="auto" w:fill="D9D9D9" w:themeFill="background1" w:themeFillShade="D9"/>
            <w:vAlign w:val="center"/>
          </w:tcPr>
          <w:p w14:paraId="22B12A5D" w14:textId="2F0D551F" w:rsidR="00174FDA" w:rsidRPr="00904D85" w:rsidRDefault="00174FDA" w:rsidP="00E029A3">
            <w:pPr>
              <w:spacing w:after="120"/>
              <w:jc w:val="center"/>
              <w:rPr>
                <w:rFonts w:ascii="Times New Roman" w:hAnsi="Times New Roman" w:cs="Times New Roman"/>
              </w:rPr>
            </w:pPr>
          </w:p>
        </w:tc>
        <w:tc>
          <w:tcPr>
            <w:tcW w:w="540" w:type="dxa"/>
            <w:shd w:val="clear" w:color="auto" w:fill="D9D9D9" w:themeFill="background1" w:themeFillShade="D9"/>
            <w:vAlign w:val="center"/>
          </w:tcPr>
          <w:p w14:paraId="01B305EF" w14:textId="2D8745BA" w:rsidR="00174FDA" w:rsidRPr="00904D85" w:rsidRDefault="00174FDA" w:rsidP="00E029A3">
            <w:pPr>
              <w:spacing w:after="120"/>
              <w:jc w:val="center"/>
              <w:rPr>
                <w:rFonts w:ascii="Times New Roman" w:hAnsi="Times New Roman" w:cs="Times New Roman"/>
              </w:rPr>
            </w:pPr>
          </w:p>
        </w:tc>
      </w:tr>
      <w:tr w:rsidR="00174FDA" w14:paraId="131CD9B1" w14:textId="77777777" w:rsidTr="002C4D53">
        <w:trPr>
          <w:trHeight w:val="518"/>
        </w:trPr>
        <w:tc>
          <w:tcPr>
            <w:tcW w:w="1296" w:type="dxa"/>
            <w:tcBorders>
              <w:bottom w:val="single" w:sz="4" w:space="0" w:color="auto"/>
            </w:tcBorders>
            <w:vAlign w:val="center"/>
          </w:tcPr>
          <w:p w14:paraId="6A765DCF" w14:textId="6AA3A53A" w:rsidR="00174FDA" w:rsidRPr="00047AB1" w:rsidRDefault="00174FDA" w:rsidP="00E029A3">
            <w:pPr>
              <w:spacing w:after="120"/>
              <w:rPr>
                <w:rFonts w:ascii="Times New Roman" w:hAnsi="Times New Roman" w:cs="Times New Roman"/>
              </w:rPr>
            </w:pPr>
            <w:r w:rsidRPr="00047AB1">
              <w:rPr>
                <w:rFonts w:ascii="Times New Roman" w:hAnsi="Times New Roman" w:cs="Times New Roman"/>
              </w:rPr>
              <w:t>Dep</w:t>
            </w:r>
            <w:r>
              <w:rPr>
                <w:rFonts w:ascii="Times New Roman" w:hAnsi="Times New Roman" w:cs="Times New Roman"/>
              </w:rPr>
              <w:t>ression</w:t>
            </w:r>
          </w:p>
        </w:tc>
        <w:tc>
          <w:tcPr>
            <w:tcW w:w="516" w:type="dxa"/>
            <w:tcBorders>
              <w:bottom w:val="single" w:sz="4" w:space="0" w:color="auto"/>
            </w:tcBorders>
            <w:shd w:val="clear" w:color="auto" w:fill="D9D9D9" w:themeFill="background1" w:themeFillShade="D9"/>
            <w:vAlign w:val="center"/>
          </w:tcPr>
          <w:p w14:paraId="59F9BD51" w14:textId="4D3F0F1F" w:rsidR="00174FDA" w:rsidRPr="00904D85" w:rsidRDefault="00174FDA" w:rsidP="00E029A3">
            <w:pPr>
              <w:spacing w:after="120"/>
              <w:jc w:val="center"/>
              <w:rPr>
                <w:rFonts w:ascii="Times New Roman" w:hAnsi="Times New Roman" w:cs="Times New Roman"/>
              </w:rPr>
            </w:pPr>
            <w:r>
              <w:rPr>
                <w:rFonts w:ascii="Times New Roman" w:hAnsi="Times New Roman" w:cs="Times New Roman"/>
              </w:rPr>
              <w:t>.03</w:t>
            </w:r>
          </w:p>
        </w:tc>
        <w:tc>
          <w:tcPr>
            <w:tcW w:w="792" w:type="dxa"/>
            <w:tcBorders>
              <w:bottom w:val="single" w:sz="4" w:space="0" w:color="auto"/>
            </w:tcBorders>
            <w:shd w:val="clear" w:color="auto" w:fill="D9D9D9" w:themeFill="background1" w:themeFillShade="D9"/>
            <w:vAlign w:val="center"/>
          </w:tcPr>
          <w:p w14:paraId="5CE0B493" w14:textId="7222FB5A" w:rsidR="00174FDA" w:rsidRPr="00904D85" w:rsidRDefault="00174FDA" w:rsidP="00E029A3">
            <w:pPr>
              <w:spacing w:after="120"/>
              <w:jc w:val="center"/>
              <w:rPr>
                <w:rFonts w:ascii="Times New Roman" w:hAnsi="Times New Roman" w:cs="Times New Roman"/>
              </w:rPr>
            </w:pPr>
            <w:r w:rsidRPr="00047AB1">
              <w:rPr>
                <w:rFonts w:ascii="Times New Roman" w:hAnsi="Times New Roman" w:cs="Times New Roman"/>
                <w:b/>
                <w:bCs/>
              </w:rPr>
              <w:t>.021</w:t>
            </w:r>
          </w:p>
        </w:tc>
        <w:tc>
          <w:tcPr>
            <w:tcW w:w="540" w:type="dxa"/>
            <w:tcBorders>
              <w:bottom w:val="single" w:sz="4" w:space="0" w:color="auto"/>
            </w:tcBorders>
            <w:shd w:val="clear" w:color="auto" w:fill="D9D9D9" w:themeFill="background1" w:themeFillShade="D9"/>
            <w:vAlign w:val="center"/>
          </w:tcPr>
          <w:p w14:paraId="337C57AD" w14:textId="15CEC165" w:rsidR="00174FDA" w:rsidRPr="00904D85" w:rsidRDefault="00174FDA" w:rsidP="00E029A3">
            <w:pPr>
              <w:spacing w:after="120"/>
              <w:jc w:val="center"/>
              <w:rPr>
                <w:rFonts w:ascii="Times New Roman" w:hAnsi="Times New Roman" w:cs="Times New Roman"/>
              </w:rPr>
            </w:pPr>
            <w:r>
              <w:rPr>
                <w:rFonts w:ascii="Times New Roman" w:hAnsi="Times New Roman" w:cs="Times New Roman"/>
              </w:rPr>
              <w:t>.05</w:t>
            </w:r>
          </w:p>
        </w:tc>
        <w:tc>
          <w:tcPr>
            <w:tcW w:w="628" w:type="dxa"/>
            <w:tcBorders>
              <w:bottom w:val="single" w:sz="4" w:space="0" w:color="auto"/>
            </w:tcBorders>
            <w:shd w:val="clear" w:color="auto" w:fill="auto"/>
            <w:vAlign w:val="center"/>
          </w:tcPr>
          <w:p w14:paraId="443C4D62" w14:textId="58D4E9A5" w:rsidR="00174FDA" w:rsidRPr="00904D85" w:rsidRDefault="00174FDA" w:rsidP="00E029A3">
            <w:pPr>
              <w:spacing w:after="120"/>
              <w:jc w:val="center"/>
              <w:rPr>
                <w:rFonts w:ascii="Times New Roman" w:hAnsi="Times New Roman" w:cs="Times New Roman"/>
              </w:rPr>
            </w:pPr>
            <w:r>
              <w:rPr>
                <w:rFonts w:ascii="Times New Roman" w:hAnsi="Times New Roman" w:cs="Times New Roman"/>
              </w:rPr>
              <w:t>-.03</w:t>
            </w:r>
          </w:p>
        </w:tc>
        <w:tc>
          <w:tcPr>
            <w:tcW w:w="773" w:type="dxa"/>
            <w:tcBorders>
              <w:bottom w:val="single" w:sz="4" w:space="0" w:color="auto"/>
            </w:tcBorders>
            <w:shd w:val="clear" w:color="auto" w:fill="auto"/>
            <w:vAlign w:val="center"/>
          </w:tcPr>
          <w:p w14:paraId="587171A8" w14:textId="546B2474" w:rsidR="00174FDA" w:rsidRPr="00047AB1" w:rsidRDefault="00174FDA" w:rsidP="00E029A3">
            <w:pPr>
              <w:spacing w:after="120"/>
              <w:jc w:val="center"/>
              <w:rPr>
                <w:rFonts w:ascii="Times New Roman" w:hAnsi="Times New Roman" w:cs="Times New Roman"/>
                <w:b/>
                <w:bCs/>
              </w:rPr>
            </w:pPr>
            <w:r>
              <w:rPr>
                <w:rFonts w:ascii="Times New Roman" w:hAnsi="Times New Roman" w:cs="Times New Roman"/>
              </w:rPr>
              <w:t>.257</w:t>
            </w:r>
          </w:p>
        </w:tc>
        <w:tc>
          <w:tcPr>
            <w:tcW w:w="580" w:type="dxa"/>
            <w:tcBorders>
              <w:bottom w:val="single" w:sz="4" w:space="0" w:color="auto"/>
            </w:tcBorders>
            <w:shd w:val="clear" w:color="auto" w:fill="auto"/>
            <w:vAlign w:val="center"/>
          </w:tcPr>
          <w:p w14:paraId="132217B2" w14:textId="30A5D638" w:rsidR="00174FDA" w:rsidRPr="00904D85" w:rsidRDefault="00174FDA" w:rsidP="00E029A3">
            <w:pPr>
              <w:spacing w:after="120"/>
              <w:jc w:val="center"/>
              <w:rPr>
                <w:rFonts w:ascii="Times New Roman" w:hAnsi="Times New Roman" w:cs="Times New Roman"/>
              </w:rPr>
            </w:pPr>
            <w:r>
              <w:rPr>
                <w:rFonts w:ascii="Times New Roman" w:hAnsi="Times New Roman" w:cs="Times New Roman"/>
              </w:rPr>
              <w:t>.01</w:t>
            </w:r>
          </w:p>
        </w:tc>
        <w:tc>
          <w:tcPr>
            <w:tcW w:w="630" w:type="dxa"/>
            <w:tcBorders>
              <w:bottom w:val="single" w:sz="4" w:space="0" w:color="auto"/>
            </w:tcBorders>
            <w:shd w:val="clear" w:color="auto" w:fill="D9D9D9" w:themeFill="background1" w:themeFillShade="D9"/>
            <w:vAlign w:val="center"/>
          </w:tcPr>
          <w:p w14:paraId="1DF3BD17" w14:textId="742E9FA4" w:rsidR="00174FDA" w:rsidRPr="00904D85" w:rsidRDefault="00174FDA" w:rsidP="00E029A3">
            <w:pPr>
              <w:spacing w:after="120"/>
              <w:jc w:val="center"/>
              <w:rPr>
                <w:rFonts w:ascii="Times New Roman" w:hAnsi="Times New Roman" w:cs="Times New Roman"/>
              </w:rPr>
            </w:pPr>
            <w:r>
              <w:rPr>
                <w:rFonts w:ascii="Times New Roman" w:hAnsi="Times New Roman" w:cs="Times New Roman"/>
              </w:rPr>
              <w:t>.0</w:t>
            </w:r>
            <w:r w:rsidR="00D92B2A">
              <w:rPr>
                <w:rFonts w:ascii="Times New Roman" w:hAnsi="Times New Roman" w:cs="Times New Roman"/>
              </w:rPr>
              <w:t>2</w:t>
            </w:r>
          </w:p>
        </w:tc>
        <w:tc>
          <w:tcPr>
            <w:tcW w:w="707" w:type="dxa"/>
            <w:tcBorders>
              <w:bottom w:val="single" w:sz="4" w:space="0" w:color="auto"/>
            </w:tcBorders>
            <w:shd w:val="clear" w:color="auto" w:fill="D9D9D9" w:themeFill="background1" w:themeFillShade="D9"/>
            <w:vAlign w:val="center"/>
          </w:tcPr>
          <w:p w14:paraId="2AA9E264" w14:textId="7B94CEBD" w:rsidR="00174FDA" w:rsidRPr="00904D85" w:rsidRDefault="00174FDA" w:rsidP="00E029A3">
            <w:pPr>
              <w:spacing w:after="120"/>
              <w:jc w:val="center"/>
              <w:rPr>
                <w:rFonts w:ascii="Times New Roman" w:hAnsi="Times New Roman" w:cs="Times New Roman"/>
              </w:rPr>
            </w:pPr>
            <w:r>
              <w:rPr>
                <w:rFonts w:ascii="Times New Roman" w:hAnsi="Times New Roman" w:cs="Times New Roman"/>
              </w:rPr>
              <w:t>.</w:t>
            </w:r>
            <w:r w:rsidR="00D92B2A">
              <w:rPr>
                <w:rFonts w:ascii="Times New Roman" w:hAnsi="Times New Roman" w:cs="Times New Roman"/>
              </w:rPr>
              <w:t>156</w:t>
            </w:r>
          </w:p>
        </w:tc>
        <w:tc>
          <w:tcPr>
            <w:tcW w:w="528" w:type="dxa"/>
            <w:tcBorders>
              <w:bottom w:val="single" w:sz="4" w:space="0" w:color="auto"/>
            </w:tcBorders>
            <w:shd w:val="clear" w:color="auto" w:fill="D9D9D9" w:themeFill="background1" w:themeFillShade="D9"/>
            <w:vAlign w:val="center"/>
          </w:tcPr>
          <w:p w14:paraId="525ED14C" w14:textId="7ABB841B" w:rsidR="00174FDA" w:rsidRPr="00904D85" w:rsidRDefault="00174FDA" w:rsidP="00E029A3">
            <w:pPr>
              <w:spacing w:after="120"/>
              <w:jc w:val="center"/>
              <w:rPr>
                <w:rFonts w:ascii="Times New Roman" w:hAnsi="Times New Roman" w:cs="Times New Roman"/>
              </w:rPr>
            </w:pPr>
            <w:r>
              <w:rPr>
                <w:rFonts w:ascii="Times New Roman" w:hAnsi="Times New Roman" w:cs="Times New Roman"/>
              </w:rPr>
              <w:t>.</w:t>
            </w:r>
            <w:r w:rsidR="00EA7814">
              <w:rPr>
                <w:rFonts w:ascii="Times New Roman" w:hAnsi="Times New Roman" w:cs="Times New Roman"/>
              </w:rPr>
              <w:t>01</w:t>
            </w:r>
          </w:p>
        </w:tc>
        <w:tc>
          <w:tcPr>
            <w:tcW w:w="655" w:type="dxa"/>
            <w:tcBorders>
              <w:bottom w:val="single" w:sz="4" w:space="0" w:color="auto"/>
            </w:tcBorders>
            <w:shd w:val="clear" w:color="auto" w:fill="auto"/>
            <w:vAlign w:val="center"/>
          </w:tcPr>
          <w:p w14:paraId="1A902894" w14:textId="398AC4A4" w:rsidR="00174FDA" w:rsidRPr="00904D85" w:rsidRDefault="00174FDA" w:rsidP="00E029A3">
            <w:pPr>
              <w:spacing w:after="120"/>
              <w:jc w:val="center"/>
              <w:rPr>
                <w:rFonts w:ascii="Times New Roman" w:hAnsi="Times New Roman" w:cs="Times New Roman"/>
              </w:rPr>
            </w:pPr>
          </w:p>
        </w:tc>
        <w:tc>
          <w:tcPr>
            <w:tcW w:w="815" w:type="dxa"/>
            <w:tcBorders>
              <w:bottom w:val="single" w:sz="4" w:space="0" w:color="auto"/>
            </w:tcBorders>
            <w:shd w:val="clear" w:color="auto" w:fill="auto"/>
            <w:vAlign w:val="center"/>
          </w:tcPr>
          <w:p w14:paraId="277172AF" w14:textId="1BA699C7" w:rsidR="00174FDA" w:rsidRPr="00844A22" w:rsidRDefault="00174FDA" w:rsidP="00E029A3">
            <w:pPr>
              <w:spacing w:after="120"/>
              <w:jc w:val="center"/>
              <w:rPr>
                <w:rFonts w:ascii="Times New Roman" w:hAnsi="Times New Roman" w:cs="Times New Roman"/>
                <w:b/>
                <w:bCs/>
              </w:rPr>
            </w:pPr>
          </w:p>
        </w:tc>
        <w:tc>
          <w:tcPr>
            <w:tcW w:w="540" w:type="dxa"/>
            <w:tcBorders>
              <w:bottom w:val="single" w:sz="4" w:space="0" w:color="auto"/>
            </w:tcBorders>
            <w:shd w:val="clear" w:color="auto" w:fill="auto"/>
            <w:vAlign w:val="center"/>
          </w:tcPr>
          <w:p w14:paraId="464970E6" w14:textId="616624BC" w:rsidR="00174FDA" w:rsidRPr="00904D85" w:rsidRDefault="00174FDA" w:rsidP="00E029A3">
            <w:pPr>
              <w:spacing w:after="120"/>
              <w:jc w:val="center"/>
              <w:rPr>
                <w:rFonts w:ascii="Times New Roman" w:hAnsi="Times New Roman" w:cs="Times New Roman"/>
              </w:rPr>
            </w:pPr>
          </w:p>
        </w:tc>
        <w:tc>
          <w:tcPr>
            <w:tcW w:w="630" w:type="dxa"/>
            <w:tcBorders>
              <w:bottom w:val="single" w:sz="4" w:space="0" w:color="auto"/>
            </w:tcBorders>
            <w:shd w:val="clear" w:color="auto" w:fill="D9D9D9" w:themeFill="background1" w:themeFillShade="D9"/>
            <w:vAlign w:val="center"/>
          </w:tcPr>
          <w:p w14:paraId="0A7D12C8" w14:textId="269C180A" w:rsidR="00174FDA" w:rsidRPr="00904D85" w:rsidRDefault="00174FDA" w:rsidP="00E029A3">
            <w:pPr>
              <w:spacing w:after="120"/>
              <w:jc w:val="center"/>
              <w:rPr>
                <w:rFonts w:ascii="Times New Roman" w:hAnsi="Times New Roman" w:cs="Times New Roman"/>
              </w:rPr>
            </w:pPr>
          </w:p>
        </w:tc>
        <w:tc>
          <w:tcPr>
            <w:tcW w:w="720" w:type="dxa"/>
            <w:tcBorders>
              <w:bottom w:val="single" w:sz="4" w:space="0" w:color="auto"/>
            </w:tcBorders>
            <w:shd w:val="clear" w:color="auto" w:fill="D9D9D9" w:themeFill="background1" w:themeFillShade="D9"/>
            <w:vAlign w:val="center"/>
          </w:tcPr>
          <w:p w14:paraId="7B46335B" w14:textId="4D530602" w:rsidR="00174FDA" w:rsidRPr="00904D85" w:rsidRDefault="00174FDA" w:rsidP="00E029A3">
            <w:pPr>
              <w:spacing w:after="120"/>
              <w:jc w:val="center"/>
              <w:rPr>
                <w:rFonts w:ascii="Times New Roman" w:hAnsi="Times New Roman" w:cs="Times New Roman"/>
              </w:rPr>
            </w:pPr>
          </w:p>
        </w:tc>
        <w:tc>
          <w:tcPr>
            <w:tcW w:w="540" w:type="dxa"/>
            <w:tcBorders>
              <w:bottom w:val="single" w:sz="4" w:space="0" w:color="auto"/>
            </w:tcBorders>
            <w:shd w:val="clear" w:color="auto" w:fill="D9D9D9" w:themeFill="background1" w:themeFillShade="D9"/>
            <w:vAlign w:val="center"/>
          </w:tcPr>
          <w:p w14:paraId="4F2D2CCF" w14:textId="051A546B" w:rsidR="00174FDA" w:rsidRPr="00904D85" w:rsidRDefault="00174FDA" w:rsidP="00E029A3">
            <w:pPr>
              <w:spacing w:after="120"/>
              <w:jc w:val="center"/>
              <w:rPr>
                <w:rFonts w:ascii="Times New Roman" w:hAnsi="Times New Roman" w:cs="Times New Roman"/>
              </w:rPr>
            </w:pPr>
          </w:p>
        </w:tc>
      </w:tr>
    </w:tbl>
    <w:p w14:paraId="5F039587" w14:textId="1D65724A" w:rsidR="00032946" w:rsidRDefault="00A864F6" w:rsidP="003B6B13">
      <w:pPr>
        <w:spacing w:line="480" w:lineRule="auto"/>
        <w:rPr>
          <w:rFonts w:ascii="Times New Roman" w:hAnsi="Times New Roman" w:cs="Times New Roman"/>
          <w:b/>
          <w:bCs/>
        </w:rPr>
      </w:pPr>
      <w:commentRangeStart w:id="37"/>
      <w:r>
        <w:rPr>
          <w:rFonts w:ascii="Times New Roman" w:hAnsi="Times New Roman" w:cs="Times New Roman"/>
          <w:b/>
          <w:bCs/>
        </w:rPr>
        <w:t>Table XX.</w:t>
      </w:r>
      <w:commentRangeEnd w:id="37"/>
      <w:r w:rsidR="00973D86">
        <w:rPr>
          <w:rStyle w:val="CommentReference"/>
        </w:rPr>
        <w:commentReference w:id="37"/>
      </w:r>
    </w:p>
    <w:p w14:paraId="48BF937D" w14:textId="77777777" w:rsidR="00032946" w:rsidRPr="002931D9" w:rsidRDefault="00032946" w:rsidP="003B6B13">
      <w:pPr>
        <w:spacing w:line="480" w:lineRule="auto"/>
        <w:rPr>
          <w:rFonts w:ascii="Times New Roman" w:hAnsi="Times New Roman" w:cs="Times New Roman"/>
          <w:b/>
          <w:bCs/>
        </w:rPr>
      </w:pPr>
    </w:p>
    <w:p w14:paraId="7B61C1E6" w14:textId="1D6155B1" w:rsidR="00322CBE" w:rsidRDefault="00322CBE" w:rsidP="00322CBE">
      <w:pPr>
        <w:spacing w:line="480" w:lineRule="auto"/>
        <w:rPr>
          <w:rFonts w:ascii="Times New Roman" w:hAnsi="Times New Roman" w:cs="Times New Roman"/>
          <w:b/>
          <w:bCs/>
        </w:rPr>
      </w:pPr>
      <w:commentRangeStart w:id="38"/>
      <w:r>
        <w:rPr>
          <w:rFonts w:ascii="Times New Roman" w:hAnsi="Times New Roman" w:cs="Times New Roman"/>
          <w:b/>
          <w:bCs/>
        </w:rPr>
        <w:t xml:space="preserve">Impact of </w:t>
      </w:r>
      <w:r w:rsidR="00E97877">
        <w:rPr>
          <w:rFonts w:ascii="Times New Roman" w:hAnsi="Times New Roman" w:cs="Times New Roman"/>
          <w:b/>
          <w:bCs/>
        </w:rPr>
        <w:t xml:space="preserve">Daily </w:t>
      </w:r>
      <w:r>
        <w:rPr>
          <w:rFonts w:ascii="Times New Roman" w:hAnsi="Times New Roman" w:cs="Times New Roman"/>
          <w:b/>
          <w:bCs/>
        </w:rPr>
        <w:t>News Engagement</w:t>
      </w:r>
      <w:commentRangeEnd w:id="38"/>
      <w:r w:rsidR="003F2E7B">
        <w:rPr>
          <w:rStyle w:val="CommentReference"/>
        </w:rPr>
        <w:commentReference w:id="38"/>
      </w:r>
    </w:p>
    <w:p w14:paraId="0098151C" w14:textId="7AAC8A06" w:rsidR="00781FC5" w:rsidRDefault="003B47E3" w:rsidP="00322CBE">
      <w:pPr>
        <w:spacing w:line="480" w:lineRule="auto"/>
        <w:rPr>
          <w:rFonts w:ascii="Times New Roman" w:hAnsi="Times New Roman" w:cs="Times New Roman"/>
        </w:rPr>
      </w:pPr>
      <w:r>
        <w:rPr>
          <w:rFonts w:ascii="Times New Roman" w:hAnsi="Times New Roman" w:cs="Times New Roman"/>
        </w:rPr>
        <w:tab/>
      </w:r>
      <w:r w:rsidR="006E7B89">
        <w:rPr>
          <w:rFonts w:ascii="Times New Roman" w:hAnsi="Times New Roman" w:cs="Times New Roman"/>
        </w:rPr>
        <w:t>We used disaggregated m</w:t>
      </w:r>
      <w:r>
        <w:rPr>
          <w:rFonts w:ascii="Times New Roman" w:hAnsi="Times New Roman" w:cs="Times New Roman"/>
        </w:rPr>
        <w:t xml:space="preserve">ultilevel models </w:t>
      </w:r>
      <w:r w:rsidR="006E7B89">
        <w:rPr>
          <w:rFonts w:ascii="Times New Roman" w:hAnsi="Times New Roman" w:cs="Times New Roman"/>
        </w:rPr>
        <w:t xml:space="preserve">to examine </w:t>
      </w:r>
      <w:r>
        <w:rPr>
          <w:rFonts w:ascii="Times New Roman" w:hAnsi="Times New Roman" w:cs="Times New Roman"/>
        </w:rPr>
        <w:t xml:space="preserve">the effect of daily news engagement on </w:t>
      </w:r>
      <w:r w:rsidR="00431422">
        <w:rPr>
          <w:rFonts w:ascii="Times New Roman" w:hAnsi="Times New Roman" w:cs="Times New Roman"/>
        </w:rPr>
        <w:t xml:space="preserve">same-day </w:t>
      </w:r>
      <w:r>
        <w:rPr>
          <w:rFonts w:ascii="Times New Roman" w:hAnsi="Times New Roman" w:cs="Times New Roman"/>
        </w:rPr>
        <w:t>negative affect, positive affect, anxiety, and depressio</w:t>
      </w:r>
      <w:r w:rsidR="006E7B89">
        <w:rPr>
          <w:rFonts w:ascii="Times New Roman" w:hAnsi="Times New Roman" w:cs="Times New Roman"/>
        </w:rPr>
        <w:t>n. These models included</w:t>
      </w:r>
      <w:r>
        <w:rPr>
          <w:rFonts w:ascii="Times New Roman" w:hAnsi="Times New Roman" w:cs="Times New Roman"/>
        </w:rPr>
        <w:t xml:space="preserve"> both between-person and within-person predictors along with covariates (day of the week and the relevant outcome on the previous day). </w:t>
      </w:r>
    </w:p>
    <w:p w14:paraId="5CC9C7DC" w14:textId="1B87BF67" w:rsidR="00781FC5" w:rsidRDefault="00781FC5" w:rsidP="00781FC5">
      <w:pPr>
        <w:spacing w:line="480" w:lineRule="auto"/>
        <w:ind w:firstLine="720"/>
        <w:rPr>
          <w:rFonts w:ascii="Times New Roman" w:hAnsi="Times New Roman" w:cs="Times New Roman"/>
        </w:rPr>
      </w:pPr>
      <w:r>
        <w:rPr>
          <w:rFonts w:ascii="Times New Roman" w:hAnsi="Times New Roman" w:cs="Times New Roman"/>
          <w:b/>
          <w:bCs/>
        </w:rPr>
        <w:lastRenderedPageBreak/>
        <w:t xml:space="preserve">Between-person </w:t>
      </w:r>
      <w:r w:rsidR="006E7B89">
        <w:rPr>
          <w:rFonts w:ascii="Times New Roman" w:hAnsi="Times New Roman" w:cs="Times New Roman"/>
          <w:b/>
          <w:bCs/>
        </w:rPr>
        <w:t>effect</w:t>
      </w:r>
      <w:r>
        <w:rPr>
          <w:rFonts w:ascii="Times New Roman" w:hAnsi="Times New Roman" w:cs="Times New Roman"/>
          <w:b/>
          <w:bCs/>
        </w:rPr>
        <w:t xml:space="preserve">. </w:t>
      </w:r>
      <w:r w:rsidR="003B47E3">
        <w:rPr>
          <w:rFonts w:ascii="Times New Roman" w:hAnsi="Times New Roman" w:cs="Times New Roman"/>
        </w:rPr>
        <w:t>Between-person variance in news engagement was positively related to negative affect</w:t>
      </w:r>
      <w:r w:rsidR="00571461">
        <w:rPr>
          <w:rFonts w:ascii="Times New Roman" w:hAnsi="Times New Roman" w:cs="Times New Roman"/>
        </w:rPr>
        <w:t>,</w:t>
      </w:r>
      <w:r w:rsidR="003B47E3">
        <w:rPr>
          <w:rFonts w:ascii="Times New Roman" w:hAnsi="Times New Roman" w:cs="Times New Roman"/>
        </w:rPr>
        <w:t xml:space="preserve"> </w:t>
      </w:r>
      <w:r w:rsidR="00571461" w:rsidRPr="002C06AC">
        <w:rPr>
          <w:rFonts w:ascii="Times New Roman" w:hAnsi="Times New Roman" w:cs="Times New Roman"/>
          <w:i/>
          <w:iCs/>
        </w:rPr>
        <w:t>b</w:t>
      </w:r>
      <w:r w:rsidR="00571461">
        <w:rPr>
          <w:rFonts w:ascii="Times New Roman" w:hAnsi="Times New Roman" w:cs="Times New Roman"/>
        </w:rPr>
        <w:t xml:space="preserve"> = 0.11, 95% CIs [0.04, 0.17], </w:t>
      </w:r>
      <w:r w:rsidR="00571461" w:rsidRPr="002C06AC">
        <w:rPr>
          <w:rFonts w:ascii="Times New Roman" w:hAnsi="Times New Roman" w:cs="Times New Roman"/>
          <w:i/>
          <w:iCs/>
        </w:rPr>
        <w:t>p</w:t>
      </w:r>
      <w:r w:rsidR="00571461">
        <w:rPr>
          <w:rFonts w:ascii="Times New Roman" w:hAnsi="Times New Roman" w:cs="Times New Roman"/>
        </w:rPr>
        <w:t xml:space="preserve"> = .002, </w:t>
      </w:r>
      <w:r w:rsidR="00571461" w:rsidRPr="00337C9A">
        <w:rPr>
          <w:rFonts w:ascii="Times New Roman" w:hAnsi="Times New Roman" w:cs="Times New Roman"/>
          <w:i/>
          <w:iCs/>
        </w:rPr>
        <w:t>f</w:t>
      </w:r>
      <w:r w:rsidR="00571461">
        <w:rPr>
          <w:rFonts w:ascii="Times New Roman" w:hAnsi="Times New Roman" w:cs="Times New Roman"/>
          <w:vertAlign w:val="superscript"/>
        </w:rPr>
        <w:t>2</w:t>
      </w:r>
      <w:r w:rsidR="00571461">
        <w:rPr>
          <w:rFonts w:ascii="Times New Roman" w:hAnsi="Times New Roman" w:cs="Times New Roman"/>
        </w:rPr>
        <w:t xml:space="preserve"> = .</w:t>
      </w:r>
      <w:commentRangeStart w:id="39"/>
      <w:r w:rsidR="00571461">
        <w:rPr>
          <w:rFonts w:ascii="Times New Roman" w:hAnsi="Times New Roman" w:cs="Times New Roman"/>
        </w:rPr>
        <w:t xml:space="preserve">03 </w:t>
      </w:r>
      <w:commentRangeEnd w:id="39"/>
      <w:r w:rsidR="00571461">
        <w:rPr>
          <w:rStyle w:val="CommentReference"/>
        </w:rPr>
        <w:commentReference w:id="39"/>
      </w:r>
      <w:r w:rsidR="003B47E3">
        <w:rPr>
          <w:rFonts w:ascii="Times New Roman" w:hAnsi="Times New Roman" w:cs="Times New Roman"/>
        </w:rPr>
        <w:t>and depression</w:t>
      </w:r>
      <w:r w:rsidR="00571461">
        <w:rPr>
          <w:rFonts w:ascii="Times New Roman" w:hAnsi="Times New Roman" w:cs="Times New Roman"/>
        </w:rPr>
        <w:t xml:space="preserve">, </w:t>
      </w:r>
      <w:r w:rsidR="00571461" w:rsidRPr="002C06AC">
        <w:rPr>
          <w:rFonts w:ascii="Times New Roman" w:hAnsi="Times New Roman" w:cs="Times New Roman"/>
          <w:i/>
          <w:iCs/>
        </w:rPr>
        <w:t>b</w:t>
      </w:r>
      <w:r w:rsidR="00571461">
        <w:rPr>
          <w:rFonts w:ascii="Times New Roman" w:hAnsi="Times New Roman" w:cs="Times New Roman"/>
        </w:rPr>
        <w:t xml:space="preserve"> = 0.17, 95% CIs [0.08, 0.27], </w:t>
      </w:r>
      <w:r w:rsidR="00571461" w:rsidRPr="002C06AC">
        <w:rPr>
          <w:rFonts w:ascii="Times New Roman" w:hAnsi="Times New Roman" w:cs="Times New Roman"/>
          <w:i/>
          <w:iCs/>
        </w:rPr>
        <w:t>p</w:t>
      </w:r>
      <w:r w:rsidR="00571461">
        <w:rPr>
          <w:rFonts w:ascii="Times New Roman" w:hAnsi="Times New Roman" w:cs="Times New Roman"/>
        </w:rPr>
        <w:t xml:space="preserve"> = .001, </w:t>
      </w:r>
      <w:r w:rsidR="00571461" w:rsidRPr="00337C9A">
        <w:rPr>
          <w:rFonts w:ascii="Times New Roman" w:hAnsi="Times New Roman" w:cs="Times New Roman"/>
          <w:i/>
          <w:iCs/>
        </w:rPr>
        <w:t>f</w:t>
      </w:r>
      <w:r w:rsidR="00571461">
        <w:rPr>
          <w:rFonts w:ascii="Times New Roman" w:hAnsi="Times New Roman" w:cs="Times New Roman"/>
          <w:vertAlign w:val="superscript"/>
        </w:rPr>
        <w:t>2</w:t>
      </w:r>
      <w:r w:rsidR="00571461">
        <w:rPr>
          <w:rFonts w:ascii="Times New Roman" w:hAnsi="Times New Roman" w:cs="Times New Roman"/>
        </w:rPr>
        <w:t xml:space="preserve"> = .03</w:t>
      </w:r>
      <w:r w:rsidR="006E7B89">
        <w:rPr>
          <w:rFonts w:ascii="Times New Roman" w:hAnsi="Times New Roman" w:cs="Times New Roman"/>
        </w:rPr>
        <w:t xml:space="preserve">, </w:t>
      </w:r>
      <w:r w:rsidR="006529AC">
        <w:rPr>
          <w:rFonts w:ascii="Times New Roman" w:hAnsi="Times New Roman" w:cs="Times New Roman"/>
        </w:rPr>
        <w:t>but not positive affect or anxiety. The relationship was in the positive direction, such that i</w:t>
      </w:r>
      <w:r w:rsidR="003B47E3">
        <w:rPr>
          <w:rFonts w:ascii="Times New Roman" w:hAnsi="Times New Roman" w:cs="Times New Roman"/>
        </w:rPr>
        <w:t>ndividuals who engaged in more news overall reported higher levels of negative affect and depression</w:t>
      </w:r>
      <w:r w:rsidR="006529AC">
        <w:rPr>
          <w:rFonts w:ascii="Times New Roman" w:hAnsi="Times New Roman" w:cs="Times New Roman"/>
        </w:rPr>
        <w:t xml:space="preserve"> over the course of the study</w:t>
      </w:r>
      <w:r w:rsidR="003B47E3">
        <w:rPr>
          <w:rFonts w:ascii="Times New Roman" w:hAnsi="Times New Roman" w:cs="Times New Roman"/>
        </w:rPr>
        <w:t xml:space="preserve">. </w:t>
      </w:r>
    </w:p>
    <w:p w14:paraId="07ACAC83" w14:textId="68B67152" w:rsidR="00A61F04" w:rsidRPr="003B47E3" w:rsidRDefault="00781FC5" w:rsidP="00A27498">
      <w:pPr>
        <w:spacing w:line="480" w:lineRule="auto"/>
        <w:ind w:firstLine="720"/>
        <w:rPr>
          <w:rFonts w:ascii="Times New Roman" w:hAnsi="Times New Roman" w:cs="Times New Roman"/>
        </w:rPr>
      </w:pPr>
      <w:r>
        <w:rPr>
          <w:rFonts w:ascii="Times New Roman" w:hAnsi="Times New Roman" w:cs="Times New Roman"/>
          <w:b/>
          <w:bCs/>
        </w:rPr>
        <w:t xml:space="preserve">Within-person </w:t>
      </w:r>
      <w:r w:rsidR="006E7B89">
        <w:rPr>
          <w:rFonts w:ascii="Times New Roman" w:hAnsi="Times New Roman" w:cs="Times New Roman"/>
          <w:b/>
          <w:bCs/>
        </w:rPr>
        <w:t>effect</w:t>
      </w:r>
      <w:r>
        <w:rPr>
          <w:rFonts w:ascii="Times New Roman" w:hAnsi="Times New Roman" w:cs="Times New Roman"/>
          <w:b/>
          <w:bCs/>
        </w:rPr>
        <w:t xml:space="preserve">. </w:t>
      </w:r>
      <w:r>
        <w:rPr>
          <w:rFonts w:ascii="Times New Roman" w:hAnsi="Times New Roman" w:cs="Times New Roman"/>
        </w:rPr>
        <w:t>W</w:t>
      </w:r>
      <w:r w:rsidR="003B47E3">
        <w:rPr>
          <w:rFonts w:ascii="Times New Roman" w:hAnsi="Times New Roman" w:cs="Times New Roman"/>
        </w:rPr>
        <w:t xml:space="preserve">ithin-person variance in news engagement was positively </w:t>
      </w:r>
      <w:r>
        <w:rPr>
          <w:rFonts w:ascii="Times New Roman" w:hAnsi="Times New Roman" w:cs="Times New Roman"/>
        </w:rPr>
        <w:t xml:space="preserve">related to all same-day outcomes. More news engagement on a particular day relative to a person’s mean level of news engagement, was related to higher negative affect, </w:t>
      </w:r>
      <w:r w:rsidRPr="002C06AC">
        <w:rPr>
          <w:rFonts w:ascii="Times New Roman" w:hAnsi="Times New Roman" w:cs="Times New Roman"/>
          <w:i/>
          <w:iCs/>
        </w:rPr>
        <w:t>b</w:t>
      </w:r>
      <w:r>
        <w:rPr>
          <w:rFonts w:ascii="Times New Roman" w:hAnsi="Times New Roman" w:cs="Times New Roman"/>
        </w:rPr>
        <w:t xml:space="preserve"> = 0.10, 95% CIs [0.07, 0.13], </w:t>
      </w:r>
      <w:r w:rsidRPr="002C06AC">
        <w:rPr>
          <w:rFonts w:ascii="Times New Roman" w:hAnsi="Times New Roman" w:cs="Times New Roman"/>
          <w:i/>
          <w:iCs/>
        </w:rPr>
        <w:t>p</w:t>
      </w:r>
      <w:r>
        <w:rPr>
          <w:rFonts w:ascii="Times New Roman" w:hAnsi="Times New Roman" w:cs="Times New Roman"/>
        </w:rPr>
        <w:t xml:space="preserve"> = .001, </w:t>
      </w:r>
      <w:r w:rsidRPr="00337C9A">
        <w:rPr>
          <w:rFonts w:ascii="Times New Roman" w:hAnsi="Times New Roman" w:cs="Times New Roman"/>
          <w:i/>
          <w:iCs/>
        </w:rPr>
        <w:t>f</w:t>
      </w:r>
      <w:r>
        <w:rPr>
          <w:rFonts w:ascii="Times New Roman" w:hAnsi="Times New Roman" w:cs="Times New Roman"/>
          <w:vertAlign w:val="superscript"/>
        </w:rPr>
        <w:t>2</w:t>
      </w:r>
      <w:r>
        <w:rPr>
          <w:rFonts w:ascii="Times New Roman" w:hAnsi="Times New Roman" w:cs="Times New Roman"/>
        </w:rPr>
        <w:t xml:space="preserve"> = .04, higher positive affect, </w:t>
      </w:r>
      <w:r w:rsidRPr="002C06AC">
        <w:rPr>
          <w:rFonts w:ascii="Times New Roman" w:hAnsi="Times New Roman" w:cs="Times New Roman"/>
          <w:i/>
          <w:iCs/>
        </w:rPr>
        <w:t>b</w:t>
      </w:r>
      <w:r>
        <w:rPr>
          <w:rFonts w:ascii="Times New Roman" w:hAnsi="Times New Roman" w:cs="Times New Roman"/>
        </w:rPr>
        <w:t xml:space="preserve"> = 0.08, 95% CIs [0.05, 0.12], </w:t>
      </w:r>
      <w:r w:rsidRPr="002C06AC">
        <w:rPr>
          <w:rFonts w:ascii="Times New Roman" w:hAnsi="Times New Roman" w:cs="Times New Roman"/>
          <w:i/>
          <w:iCs/>
        </w:rPr>
        <w:t>p</w:t>
      </w:r>
      <w:r>
        <w:rPr>
          <w:rFonts w:ascii="Times New Roman" w:hAnsi="Times New Roman" w:cs="Times New Roman"/>
        </w:rPr>
        <w:t xml:space="preserve"> &lt; .001, </w:t>
      </w:r>
      <w:r w:rsidRPr="00337C9A">
        <w:rPr>
          <w:rFonts w:ascii="Times New Roman" w:hAnsi="Times New Roman" w:cs="Times New Roman"/>
          <w:i/>
          <w:iCs/>
        </w:rPr>
        <w:t>f</w:t>
      </w:r>
      <w:r>
        <w:rPr>
          <w:rFonts w:ascii="Times New Roman" w:hAnsi="Times New Roman" w:cs="Times New Roman"/>
          <w:vertAlign w:val="superscript"/>
        </w:rPr>
        <w:t>2</w:t>
      </w:r>
      <w:r>
        <w:rPr>
          <w:rFonts w:ascii="Times New Roman" w:hAnsi="Times New Roman" w:cs="Times New Roman"/>
        </w:rPr>
        <w:t xml:space="preserve"> = .03, higher anxiety, </w:t>
      </w:r>
      <w:r w:rsidRPr="002C06AC">
        <w:rPr>
          <w:rFonts w:ascii="Times New Roman" w:hAnsi="Times New Roman" w:cs="Times New Roman"/>
          <w:i/>
          <w:iCs/>
        </w:rPr>
        <w:t>b</w:t>
      </w:r>
      <w:r>
        <w:rPr>
          <w:rFonts w:ascii="Times New Roman" w:hAnsi="Times New Roman" w:cs="Times New Roman"/>
        </w:rPr>
        <w:t xml:space="preserve"> = 0.08, 95% CIs [0.04, 0.12], </w:t>
      </w:r>
      <w:r w:rsidRPr="002C06AC">
        <w:rPr>
          <w:rFonts w:ascii="Times New Roman" w:hAnsi="Times New Roman" w:cs="Times New Roman"/>
          <w:i/>
          <w:iCs/>
        </w:rPr>
        <w:t>p</w:t>
      </w:r>
      <w:r>
        <w:rPr>
          <w:rFonts w:ascii="Times New Roman" w:hAnsi="Times New Roman" w:cs="Times New Roman"/>
        </w:rPr>
        <w:t xml:space="preserve"> = .001, </w:t>
      </w:r>
      <w:r w:rsidRPr="00337C9A">
        <w:rPr>
          <w:rFonts w:ascii="Times New Roman" w:hAnsi="Times New Roman" w:cs="Times New Roman"/>
          <w:i/>
          <w:iCs/>
        </w:rPr>
        <w:t>f</w:t>
      </w:r>
      <w:r>
        <w:rPr>
          <w:rFonts w:ascii="Times New Roman" w:hAnsi="Times New Roman" w:cs="Times New Roman"/>
          <w:vertAlign w:val="superscript"/>
        </w:rPr>
        <w:t>2</w:t>
      </w:r>
      <w:r>
        <w:rPr>
          <w:rFonts w:ascii="Times New Roman" w:hAnsi="Times New Roman" w:cs="Times New Roman"/>
        </w:rPr>
        <w:t xml:space="preserve"> = .03, and higher depression, </w:t>
      </w:r>
      <w:r w:rsidRPr="002C06AC">
        <w:rPr>
          <w:rFonts w:ascii="Times New Roman" w:hAnsi="Times New Roman" w:cs="Times New Roman"/>
          <w:i/>
          <w:iCs/>
        </w:rPr>
        <w:t>b</w:t>
      </w:r>
      <w:r>
        <w:rPr>
          <w:rFonts w:ascii="Times New Roman" w:hAnsi="Times New Roman" w:cs="Times New Roman"/>
        </w:rPr>
        <w:t xml:space="preserve"> = 0.14, 95% CIs [0.0</w:t>
      </w:r>
      <w:r w:rsidR="00431422">
        <w:rPr>
          <w:rFonts w:ascii="Times New Roman" w:hAnsi="Times New Roman" w:cs="Times New Roman"/>
        </w:rPr>
        <w:t>9</w:t>
      </w:r>
      <w:r>
        <w:rPr>
          <w:rFonts w:ascii="Times New Roman" w:hAnsi="Times New Roman" w:cs="Times New Roman"/>
        </w:rPr>
        <w:t>, 0.</w:t>
      </w:r>
      <w:r w:rsidR="00431422">
        <w:rPr>
          <w:rFonts w:ascii="Times New Roman" w:hAnsi="Times New Roman" w:cs="Times New Roman"/>
        </w:rPr>
        <w:t>18</w:t>
      </w:r>
      <w:r>
        <w:rPr>
          <w:rFonts w:ascii="Times New Roman" w:hAnsi="Times New Roman" w:cs="Times New Roman"/>
        </w:rPr>
        <w:t xml:space="preserve">], </w:t>
      </w:r>
      <w:r w:rsidRPr="002C06AC">
        <w:rPr>
          <w:rFonts w:ascii="Times New Roman" w:hAnsi="Times New Roman" w:cs="Times New Roman"/>
          <w:i/>
          <w:iCs/>
        </w:rPr>
        <w:t>p</w:t>
      </w:r>
      <w:r>
        <w:rPr>
          <w:rFonts w:ascii="Times New Roman" w:hAnsi="Times New Roman" w:cs="Times New Roman"/>
        </w:rPr>
        <w:t xml:space="preserve"> </w:t>
      </w:r>
      <w:r w:rsidR="00431422">
        <w:rPr>
          <w:rFonts w:ascii="Times New Roman" w:hAnsi="Times New Roman" w:cs="Times New Roman"/>
        </w:rPr>
        <w:t>&lt;</w:t>
      </w:r>
      <w:r>
        <w:rPr>
          <w:rFonts w:ascii="Times New Roman" w:hAnsi="Times New Roman" w:cs="Times New Roman"/>
        </w:rPr>
        <w:t xml:space="preserve"> .001, </w:t>
      </w:r>
      <w:r w:rsidRPr="00337C9A">
        <w:rPr>
          <w:rFonts w:ascii="Times New Roman" w:hAnsi="Times New Roman" w:cs="Times New Roman"/>
          <w:i/>
          <w:iCs/>
        </w:rPr>
        <w:t>f</w:t>
      </w:r>
      <w:r>
        <w:rPr>
          <w:rFonts w:ascii="Times New Roman" w:hAnsi="Times New Roman" w:cs="Times New Roman"/>
          <w:vertAlign w:val="superscript"/>
        </w:rPr>
        <w:t>2</w:t>
      </w:r>
      <w:r>
        <w:rPr>
          <w:rFonts w:ascii="Times New Roman" w:hAnsi="Times New Roman" w:cs="Times New Roman"/>
        </w:rPr>
        <w:t xml:space="preserve"> = .0</w:t>
      </w:r>
      <w:r w:rsidR="00431422">
        <w:rPr>
          <w:rFonts w:ascii="Times New Roman" w:hAnsi="Times New Roman" w:cs="Times New Roman"/>
        </w:rPr>
        <w:t>4</w:t>
      </w:r>
      <w:r>
        <w:rPr>
          <w:rFonts w:ascii="Times New Roman" w:hAnsi="Times New Roman" w:cs="Times New Roman"/>
        </w:rPr>
        <w:t xml:space="preserve">, on that same day. </w:t>
      </w:r>
    </w:p>
    <w:tbl>
      <w:tblPr>
        <w:tblStyle w:val="TableGrid"/>
        <w:tblpPr w:leftFromText="180" w:rightFromText="180" w:vertAnchor="text" w:horzAnchor="page" w:tblpX="1917" w:tblpY="448"/>
        <w:tblW w:w="62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69"/>
        <w:gridCol w:w="625"/>
        <w:gridCol w:w="958"/>
        <w:gridCol w:w="808"/>
        <w:gridCol w:w="605"/>
        <w:gridCol w:w="935"/>
        <w:gridCol w:w="702"/>
      </w:tblGrid>
      <w:tr w:rsidR="00A27498" w:rsidRPr="00904D85" w14:paraId="55C46336" w14:textId="77777777" w:rsidTr="00BA55B3">
        <w:trPr>
          <w:trHeight w:val="518"/>
        </w:trPr>
        <w:tc>
          <w:tcPr>
            <w:tcW w:w="1569" w:type="dxa"/>
            <w:vAlign w:val="center"/>
          </w:tcPr>
          <w:p w14:paraId="2ABA9271" w14:textId="77777777" w:rsidR="00A27498" w:rsidRDefault="00A27498" w:rsidP="00A27498">
            <w:pPr>
              <w:spacing w:after="120"/>
              <w:jc w:val="center"/>
              <w:rPr>
                <w:rFonts w:ascii="Times New Roman" w:hAnsi="Times New Roman" w:cs="Times New Roman"/>
                <w:b/>
                <w:bCs/>
              </w:rPr>
            </w:pPr>
          </w:p>
        </w:tc>
        <w:tc>
          <w:tcPr>
            <w:tcW w:w="2391" w:type="dxa"/>
            <w:gridSpan w:val="3"/>
            <w:tcBorders>
              <w:top w:val="single" w:sz="4" w:space="0" w:color="auto"/>
              <w:bottom w:val="single" w:sz="4" w:space="0" w:color="auto"/>
            </w:tcBorders>
            <w:shd w:val="clear" w:color="auto" w:fill="D9D9D9" w:themeFill="background1" w:themeFillShade="D9"/>
            <w:vAlign w:val="center"/>
          </w:tcPr>
          <w:p w14:paraId="5290CCAC" w14:textId="3A264742" w:rsidR="00A27498" w:rsidRDefault="00A27498" w:rsidP="00A27498">
            <w:pPr>
              <w:spacing w:after="120"/>
              <w:jc w:val="center"/>
              <w:rPr>
                <w:rFonts w:ascii="Times New Roman" w:hAnsi="Times New Roman" w:cs="Times New Roman"/>
              </w:rPr>
            </w:pPr>
            <w:r>
              <w:rPr>
                <w:rFonts w:ascii="Times New Roman" w:hAnsi="Times New Roman" w:cs="Times New Roman"/>
              </w:rPr>
              <w:t>Between-person</w:t>
            </w:r>
            <w:r w:rsidR="00931250">
              <w:rPr>
                <w:rFonts w:ascii="Times New Roman" w:hAnsi="Times New Roman" w:cs="Times New Roman"/>
              </w:rPr>
              <w:t xml:space="preserve"> effect</w:t>
            </w:r>
            <w:r>
              <w:rPr>
                <w:rFonts w:ascii="Times New Roman" w:hAnsi="Times New Roman" w:cs="Times New Roman"/>
              </w:rPr>
              <w:t xml:space="preserve"> </w:t>
            </w:r>
          </w:p>
        </w:tc>
        <w:tc>
          <w:tcPr>
            <w:tcW w:w="2242" w:type="dxa"/>
            <w:gridSpan w:val="3"/>
            <w:tcBorders>
              <w:top w:val="single" w:sz="4" w:space="0" w:color="auto"/>
              <w:bottom w:val="single" w:sz="4" w:space="0" w:color="auto"/>
            </w:tcBorders>
            <w:shd w:val="clear" w:color="auto" w:fill="auto"/>
            <w:vAlign w:val="center"/>
          </w:tcPr>
          <w:p w14:paraId="1808B13D" w14:textId="0F2FBC21" w:rsidR="00A27498" w:rsidRPr="00904D85" w:rsidRDefault="00A27498" w:rsidP="00A27498">
            <w:pPr>
              <w:spacing w:after="120"/>
              <w:jc w:val="center"/>
              <w:rPr>
                <w:rFonts w:ascii="Times New Roman" w:hAnsi="Times New Roman" w:cs="Times New Roman"/>
              </w:rPr>
            </w:pPr>
            <w:r>
              <w:rPr>
                <w:rFonts w:ascii="Times New Roman" w:hAnsi="Times New Roman" w:cs="Times New Roman"/>
              </w:rPr>
              <w:t>Within-person</w:t>
            </w:r>
            <w:r w:rsidR="00931250">
              <w:rPr>
                <w:rFonts w:ascii="Times New Roman" w:hAnsi="Times New Roman" w:cs="Times New Roman"/>
              </w:rPr>
              <w:t xml:space="preserve"> effect</w:t>
            </w:r>
          </w:p>
        </w:tc>
      </w:tr>
      <w:tr w:rsidR="00A27498" w:rsidRPr="00904D85" w14:paraId="0240F478" w14:textId="77777777" w:rsidTr="00BA55B3">
        <w:trPr>
          <w:trHeight w:val="518"/>
        </w:trPr>
        <w:tc>
          <w:tcPr>
            <w:tcW w:w="1569" w:type="dxa"/>
            <w:tcBorders>
              <w:bottom w:val="single" w:sz="4" w:space="0" w:color="auto"/>
            </w:tcBorders>
            <w:vAlign w:val="center"/>
          </w:tcPr>
          <w:p w14:paraId="6A1EF0D9" w14:textId="77777777" w:rsidR="00A27498" w:rsidRDefault="00A27498" w:rsidP="00A27498">
            <w:pPr>
              <w:spacing w:after="120"/>
              <w:jc w:val="center"/>
              <w:rPr>
                <w:rFonts w:ascii="Times New Roman" w:hAnsi="Times New Roman" w:cs="Times New Roman"/>
                <w:b/>
                <w:bCs/>
              </w:rPr>
            </w:pPr>
          </w:p>
        </w:tc>
        <w:tc>
          <w:tcPr>
            <w:tcW w:w="625" w:type="dxa"/>
            <w:tcBorders>
              <w:top w:val="single" w:sz="4" w:space="0" w:color="auto"/>
              <w:bottom w:val="single" w:sz="4" w:space="0" w:color="auto"/>
            </w:tcBorders>
            <w:shd w:val="clear" w:color="auto" w:fill="D9D9D9" w:themeFill="background1" w:themeFillShade="D9"/>
            <w:vAlign w:val="center"/>
          </w:tcPr>
          <w:p w14:paraId="400A93B1" w14:textId="77777777" w:rsidR="00A27498" w:rsidRPr="00904D85" w:rsidRDefault="00A27498" w:rsidP="00A27498">
            <w:pPr>
              <w:spacing w:after="120"/>
              <w:jc w:val="center"/>
              <w:rPr>
                <w:rFonts w:ascii="Times New Roman" w:hAnsi="Times New Roman" w:cs="Times New Roman"/>
                <w:i/>
                <w:iCs/>
              </w:rPr>
            </w:pPr>
            <w:r>
              <w:rPr>
                <w:rFonts w:ascii="Times New Roman" w:hAnsi="Times New Roman" w:cs="Times New Roman"/>
                <w:i/>
                <w:iCs/>
              </w:rPr>
              <w:t>b</w:t>
            </w:r>
          </w:p>
        </w:tc>
        <w:tc>
          <w:tcPr>
            <w:tcW w:w="958" w:type="dxa"/>
            <w:tcBorders>
              <w:top w:val="single" w:sz="4" w:space="0" w:color="auto"/>
              <w:bottom w:val="single" w:sz="4" w:space="0" w:color="auto"/>
            </w:tcBorders>
            <w:shd w:val="clear" w:color="auto" w:fill="D9D9D9" w:themeFill="background1" w:themeFillShade="D9"/>
            <w:vAlign w:val="center"/>
          </w:tcPr>
          <w:p w14:paraId="70D0C57D" w14:textId="77777777" w:rsidR="00A27498" w:rsidRPr="00047AB1" w:rsidRDefault="00A27498" w:rsidP="00A27498">
            <w:pPr>
              <w:spacing w:after="120"/>
              <w:jc w:val="center"/>
              <w:rPr>
                <w:rFonts w:ascii="Times New Roman" w:hAnsi="Times New Roman" w:cs="Times New Roman"/>
                <w:i/>
                <w:iCs/>
              </w:rPr>
            </w:pPr>
            <w:r w:rsidRPr="00047AB1">
              <w:rPr>
                <w:rFonts w:ascii="Times New Roman" w:hAnsi="Times New Roman" w:cs="Times New Roman"/>
                <w:i/>
                <w:iCs/>
              </w:rPr>
              <w:t>p</w:t>
            </w:r>
          </w:p>
        </w:tc>
        <w:tc>
          <w:tcPr>
            <w:tcW w:w="808" w:type="dxa"/>
            <w:tcBorders>
              <w:top w:val="single" w:sz="4" w:space="0" w:color="auto"/>
              <w:bottom w:val="single" w:sz="4" w:space="0" w:color="auto"/>
            </w:tcBorders>
            <w:shd w:val="clear" w:color="auto" w:fill="D9D9D9" w:themeFill="background1" w:themeFillShade="D9"/>
            <w:vAlign w:val="center"/>
          </w:tcPr>
          <w:p w14:paraId="14354499" w14:textId="77777777" w:rsidR="00A27498" w:rsidRPr="00047AB1" w:rsidRDefault="00A27498" w:rsidP="00A27498">
            <w:pPr>
              <w:spacing w:after="120"/>
              <w:jc w:val="center"/>
              <w:rPr>
                <w:rFonts w:ascii="Times New Roman" w:hAnsi="Times New Roman" w:cs="Times New Roman"/>
                <w:i/>
                <w:iCs/>
                <w:vertAlign w:val="superscript"/>
              </w:rPr>
            </w:pPr>
            <w:r w:rsidRPr="00047AB1">
              <w:rPr>
                <w:rFonts w:ascii="Times New Roman" w:hAnsi="Times New Roman" w:cs="Times New Roman"/>
                <w:i/>
                <w:iCs/>
              </w:rPr>
              <w:t>f</w:t>
            </w:r>
            <w:r w:rsidRPr="00047AB1">
              <w:rPr>
                <w:rFonts w:ascii="Times New Roman" w:hAnsi="Times New Roman" w:cs="Times New Roman"/>
                <w:i/>
                <w:iCs/>
                <w:vertAlign w:val="superscript"/>
              </w:rPr>
              <w:t>2</w:t>
            </w:r>
          </w:p>
        </w:tc>
        <w:tc>
          <w:tcPr>
            <w:tcW w:w="605" w:type="dxa"/>
            <w:tcBorders>
              <w:top w:val="single" w:sz="4" w:space="0" w:color="auto"/>
              <w:bottom w:val="single" w:sz="4" w:space="0" w:color="auto"/>
            </w:tcBorders>
            <w:shd w:val="clear" w:color="auto" w:fill="auto"/>
            <w:vAlign w:val="center"/>
          </w:tcPr>
          <w:p w14:paraId="5A95628B" w14:textId="77777777" w:rsidR="00A27498" w:rsidRPr="00904D85" w:rsidRDefault="00A27498" w:rsidP="00A27498">
            <w:pPr>
              <w:spacing w:after="120"/>
              <w:jc w:val="center"/>
              <w:rPr>
                <w:rFonts w:ascii="Times New Roman" w:hAnsi="Times New Roman" w:cs="Times New Roman"/>
              </w:rPr>
            </w:pPr>
            <w:r>
              <w:rPr>
                <w:rFonts w:ascii="Times New Roman" w:hAnsi="Times New Roman" w:cs="Times New Roman"/>
                <w:i/>
                <w:iCs/>
              </w:rPr>
              <w:t>b</w:t>
            </w:r>
          </w:p>
        </w:tc>
        <w:tc>
          <w:tcPr>
            <w:tcW w:w="935" w:type="dxa"/>
            <w:tcBorders>
              <w:top w:val="single" w:sz="4" w:space="0" w:color="auto"/>
              <w:bottom w:val="single" w:sz="4" w:space="0" w:color="auto"/>
            </w:tcBorders>
            <w:shd w:val="clear" w:color="auto" w:fill="auto"/>
            <w:vAlign w:val="center"/>
          </w:tcPr>
          <w:p w14:paraId="2FF25AD8" w14:textId="77777777" w:rsidR="00A27498" w:rsidRPr="00904D85" w:rsidRDefault="00A27498" w:rsidP="00A27498">
            <w:pPr>
              <w:spacing w:after="120"/>
              <w:jc w:val="center"/>
              <w:rPr>
                <w:rFonts w:ascii="Times New Roman" w:hAnsi="Times New Roman" w:cs="Times New Roman"/>
              </w:rPr>
            </w:pPr>
            <w:r w:rsidRPr="00047AB1">
              <w:rPr>
                <w:rFonts w:ascii="Times New Roman" w:hAnsi="Times New Roman" w:cs="Times New Roman"/>
                <w:i/>
                <w:iCs/>
              </w:rPr>
              <w:t>p</w:t>
            </w:r>
          </w:p>
        </w:tc>
        <w:tc>
          <w:tcPr>
            <w:tcW w:w="702" w:type="dxa"/>
            <w:tcBorders>
              <w:top w:val="single" w:sz="4" w:space="0" w:color="auto"/>
              <w:bottom w:val="single" w:sz="4" w:space="0" w:color="auto"/>
            </w:tcBorders>
            <w:shd w:val="clear" w:color="auto" w:fill="auto"/>
            <w:vAlign w:val="center"/>
          </w:tcPr>
          <w:p w14:paraId="7F93DCF8" w14:textId="77777777" w:rsidR="00A27498" w:rsidRPr="00904D85" w:rsidRDefault="00A27498" w:rsidP="00A27498">
            <w:pPr>
              <w:spacing w:after="120"/>
              <w:jc w:val="center"/>
              <w:rPr>
                <w:rFonts w:ascii="Times New Roman" w:hAnsi="Times New Roman" w:cs="Times New Roman"/>
              </w:rPr>
            </w:pPr>
            <w:r w:rsidRPr="00047AB1">
              <w:rPr>
                <w:rFonts w:ascii="Times New Roman" w:hAnsi="Times New Roman" w:cs="Times New Roman"/>
                <w:i/>
                <w:iCs/>
              </w:rPr>
              <w:t>f</w:t>
            </w:r>
            <w:r w:rsidRPr="00047AB1">
              <w:rPr>
                <w:rFonts w:ascii="Times New Roman" w:hAnsi="Times New Roman" w:cs="Times New Roman"/>
                <w:i/>
                <w:iCs/>
                <w:vertAlign w:val="superscript"/>
              </w:rPr>
              <w:t>2</w:t>
            </w:r>
          </w:p>
        </w:tc>
      </w:tr>
      <w:tr w:rsidR="00A27498" w:rsidRPr="00904D85" w14:paraId="3614DD4D" w14:textId="77777777" w:rsidTr="00BA55B3">
        <w:trPr>
          <w:trHeight w:val="518"/>
        </w:trPr>
        <w:tc>
          <w:tcPr>
            <w:tcW w:w="1569" w:type="dxa"/>
            <w:tcBorders>
              <w:top w:val="single" w:sz="4" w:space="0" w:color="auto"/>
            </w:tcBorders>
            <w:vAlign w:val="center"/>
          </w:tcPr>
          <w:p w14:paraId="10EF504D" w14:textId="77777777" w:rsidR="00A27498" w:rsidRPr="00047AB1" w:rsidRDefault="00A27498" w:rsidP="00A27498">
            <w:pPr>
              <w:spacing w:after="120"/>
              <w:rPr>
                <w:rFonts w:ascii="Times New Roman" w:hAnsi="Times New Roman" w:cs="Times New Roman"/>
              </w:rPr>
            </w:pPr>
            <w:r w:rsidRPr="00047AB1">
              <w:rPr>
                <w:rFonts w:ascii="Times New Roman" w:hAnsi="Times New Roman" w:cs="Times New Roman"/>
              </w:rPr>
              <w:t>N</w:t>
            </w:r>
            <w:r>
              <w:rPr>
                <w:rFonts w:ascii="Times New Roman" w:hAnsi="Times New Roman" w:cs="Times New Roman"/>
              </w:rPr>
              <w:t>egative affect</w:t>
            </w:r>
          </w:p>
        </w:tc>
        <w:tc>
          <w:tcPr>
            <w:tcW w:w="625" w:type="dxa"/>
            <w:tcBorders>
              <w:top w:val="single" w:sz="4" w:space="0" w:color="auto"/>
            </w:tcBorders>
            <w:shd w:val="clear" w:color="auto" w:fill="D9D9D9" w:themeFill="background1" w:themeFillShade="D9"/>
            <w:vAlign w:val="center"/>
          </w:tcPr>
          <w:p w14:paraId="47E85000" w14:textId="69887B1A" w:rsidR="00A27498" w:rsidRPr="00904D85" w:rsidRDefault="00A27498" w:rsidP="00A27498">
            <w:pPr>
              <w:spacing w:after="120"/>
              <w:jc w:val="center"/>
              <w:rPr>
                <w:rFonts w:ascii="Times New Roman" w:hAnsi="Times New Roman" w:cs="Times New Roman"/>
              </w:rPr>
            </w:pPr>
            <w:r>
              <w:rPr>
                <w:rFonts w:ascii="Times New Roman" w:hAnsi="Times New Roman" w:cs="Times New Roman"/>
                <w:i/>
                <w:iCs/>
              </w:rPr>
              <w:t>.</w:t>
            </w:r>
            <w:r>
              <w:rPr>
                <w:rFonts w:ascii="Times New Roman" w:hAnsi="Times New Roman" w:cs="Times New Roman"/>
              </w:rPr>
              <w:t>11</w:t>
            </w:r>
          </w:p>
        </w:tc>
        <w:tc>
          <w:tcPr>
            <w:tcW w:w="958" w:type="dxa"/>
            <w:tcBorders>
              <w:top w:val="single" w:sz="4" w:space="0" w:color="auto"/>
            </w:tcBorders>
            <w:shd w:val="clear" w:color="auto" w:fill="D9D9D9" w:themeFill="background1" w:themeFillShade="D9"/>
            <w:vAlign w:val="center"/>
          </w:tcPr>
          <w:p w14:paraId="3651D90E" w14:textId="2286AC2C" w:rsidR="00A27498" w:rsidRPr="00047AB1" w:rsidRDefault="00A27498" w:rsidP="00A27498">
            <w:pPr>
              <w:spacing w:after="120"/>
              <w:jc w:val="center"/>
              <w:rPr>
                <w:rFonts w:ascii="Times New Roman" w:hAnsi="Times New Roman" w:cs="Times New Roman"/>
                <w:b/>
                <w:bCs/>
              </w:rPr>
            </w:pPr>
            <w:r w:rsidRPr="00047AB1">
              <w:rPr>
                <w:rFonts w:ascii="Times New Roman" w:hAnsi="Times New Roman" w:cs="Times New Roman"/>
                <w:b/>
                <w:bCs/>
              </w:rPr>
              <w:t>.0</w:t>
            </w:r>
            <w:r>
              <w:rPr>
                <w:rFonts w:ascii="Times New Roman" w:hAnsi="Times New Roman" w:cs="Times New Roman"/>
                <w:b/>
                <w:bCs/>
              </w:rPr>
              <w:t>02</w:t>
            </w:r>
          </w:p>
        </w:tc>
        <w:tc>
          <w:tcPr>
            <w:tcW w:w="808" w:type="dxa"/>
            <w:tcBorders>
              <w:top w:val="single" w:sz="4" w:space="0" w:color="auto"/>
            </w:tcBorders>
            <w:shd w:val="clear" w:color="auto" w:fill="D9D9D9" w:themeFill="background1" w:themeFillShade="D9"/>
            <w:vAlign w:val="center"/>
          </w:tcPr>
          <w:p w14:paraId="7D00CBBE" w14:textId="0FB8B55A" w:rsidR="00A27498" w:rsidRPr="00904D85" w:rsidRDefault="00A27498" w:rsidP="00A27498">
            <w:pPr>
              <w:spacing w:after="120"/>
              <w:jc w:val="center"/>
              <w:rPr>
                <w:rFonts w:ascii="Times New Roman" w:hAnsi="Times New Roman" w:cs="Times New Roman"/>
              </w:rPr>
            </w:pPr>
          </w:p>
        </w:tc>
        <w:tc>
          <w:tcPr>
            <w:tcW w:w="605" w:type="dxa"/>
            <w:tcBorders>
              <w:top w:val="single" w:sz="4" w:space="0" w:color="auto"/>
            </w:tcBorders>
            <w:shd w:val="clear" w:color="auto" w:fill="auto"/>
            <w:vAlign w:val="center"/>
          </w:tcPr>
          <w:p w14:paraId="22953A2D" w14:textId="33E78344" w:rsidR="00A27498" w:rsidRPr="00904D85" w:rsidRDefault="00A27498" w:rsidP="00A27498">
            <w:pPr>
              <w:spacing w:after="120"/>
              <w:jc w:val="center"/>
              <w:rPr>
                <w:rFonts w:ascii="Times New Roman" w:hAnsi="Times New Roman" w:cs="Times New Roman"/>
              </w:rPr>
            </w:pPr>
            <w:r>
              <w:rPr>
                <w:rFonts w:ascii="Times New Roman" w:hAnsi="Times New Roman" w:cs="Times New Roman"/>
              </w:rPr>
              <w:t>.10</w:t>
            </w:r>
          </w:p>
        </w:tc>
        <w:tc>
          <w:tcPr>
            <w:tcW w:w="935" w:type="dxa"/>
            <w:tcBorders>
              <w:top w:val="single" w:sz="4" w:space="0" w:color="auto"/>
            </w:tcBorders>
            <w:shd w:val="clear" w:color="auto" w:fill="auto"/>
            <w:vAlign w:val="center"/>
          </w:tcPr>
          <w:p w14:paraId="51E59774" w14:textId="04046D56" w:rsidR="00A27498" w:rsidRPr="00973D86" w:rsidRDefault="00A27498" w:rsidP="00A27498">
            <w:pPr>
              <w:spacing w:after="120"/>
              <w:jc w:val="center"/>
              <w:rPr>
                <w:rFonts w:ascii="Times New Roman" w:hAnsi="Times New Roman" w:cs="Times New Roman"/>
                <w:b/>
                <w:bCs/>
              </w:rPr>
            </w:pPr>
            <w:r w:rsidRPr="00973D86">
              <w:rPr>
                <w:rFonts w:ascii="Times New Roman" w:hAnsi="Times New Roman" w:cs="Times New Roman"/>
                <w:b/>
                <w:bCs/>
              </w:rPr>
              <w:t>&lt;.001</w:t>
            </w:r>
          </w:p>
        </w:tc>
        <w:tc>
          <w:tcPr>
            <w:tcW w:w="702" w:type="dxa"/>
            <w:tcBorders>
              <w:top w:val="single" w:sz="4" w:space="0" w:color="auto"/>
            </w:tcBorders>
            <w:shd w:val="clear" w:color="auto" w:fill="auto"/>
            <w:vAlign w:val="center"/>
          </w:tcPr>
          <w:p w14:paraId="6FF02570" w14:textId="533C499A" w:rsidR="00A27498" w:rsidRPr="00904D85" w:rsidRDefault="00A27498" w:rsidP="00A27498">
            <w:pPr>
              <w:spacing w:after="120"/>
              <w:jc w:val="center"/>
              <w:rPr>
                <w:rFonts w:ascii="Times New Roman" w:hAnsi="Times New Roman" w:cs="Times New Roman"/>
              </w:rPr>
            </w:pPr>
          </w:p>
        </w:tc>
      </w:tr>
      <w:tr w:rsidR="00A27498" w:rsidRPr="00904D85" w14:paraId="083F0BDA" w14:textId="77777777" w:rsidTr="00BA55B3">
        <w:trPr>
          <w:trHeight w:val="529"/>
        </w:trPr>
        <w:tc>
          <w:tcPr>
            <w:tcW w:w="1569" w:type="dxa"/>
            <w:vAlign w:val="center"/>
          </w:tcPr>
          <w:p w14:paraId="55719BB0" w14:textId="2E5C70B4" w:rsidR="00A27498" w:rsidRPr="00047AB1" w:rsidRDefault="00A27498" w:rsidP="00A27498">
            <w:pPr>
              <w:spacing w:after="120"/>
              <w:rPr>
                <w:rFonts w:ascii="Times New Roman" w:hAnsi="Times New Roman" w:cs="Times New Roman"/>
              </w:rPr>
            </w:pPr>
            <w:r>
              <w:rPr>
                <w:rFonts w:ascii="Times New Roman" w:hAnsi="Times New Roman" w:cs="Times New Roman"/>
              </w:rPr>
              <w:t>Positive affect</w:t>
            </w:r>
          </w:p>
        </w:tc>
        <w:tc>
          <w:tcPr>
            <w:tcW w:w="625" w:type="dxa"/>
            <w:shd w:val="clear" w:color="auto" w:fill="D9D9D9" w:themeFill="background1" w:themeFillShade="D9"/>
            <w:vAlign w:val="center"/>
          </w:tcPr>
          <w:p w14:paraId="026E97EB" w14:textId="4585D966" w:rsidR="00A27498" w:rsidRDefault="00A27498" w:rsidP="00A27498">
            <w:pPr>
              <w:spacing w:after="120"/>
              <w:jc w:val="center"/>
              <w:rPr>
                <w:rFonts w:ascii="Times New Roman" w:hAnsi="Times New Roman" w:cs="Times New Roman"/>
              </w:rPr>
            </w:pPr>
            <w:commentRangeStart w:id="40"/>
            <w:r>
              <w:rPr>
                <w:rFonts w:ascii="Times New Roman" w:hAnsi="Times New Roman" w:cs="Times New Roman"/>
              </w:rPr>
              <w:t>.09</w:t>
            </w:r>
          </w:p>
        </w:tc>
        <w:tc>
          <w:tcPr>
            <w:tcW w:w="958" w:type="dxa"/>
            <w:shd w:val="clear" w:color="auto" w:fill="D9D9D9" w:themeFill="background1" w:themeFillShade="D9"/>
            <w:vAlign w:val="center"/>
          </w:tcPr>
          <w:p w14:paraId="67C6B1D7" w14:textId="53A393FB" w:rsidR="00A27498" w:rsidRDefault="00A27498" w:rsidP="00A27498">
            <w:pPr>
              <w:spacing w:after="120"/>
              <w:jc w:val="center"/>
              <w:rPr>
                <w:rFonts w:ascii="Times New Roman" w:hAnsi="Times New Roman" w:cs="Times New Roman"/>
              </w:rPr>
            </w:pPr>
            <w:r>
              <w:rPr>
                <w:rFonts w:ascii="Times New Roman" w:hAnsi="Times New Roman" w:cs="Times New Roman"/>
              </w:rPr>
              <w:t>.074</w:t>
            </w:r>
          </w:p>
        </w:tc>
        <w:tc>
          <w:tcPr>
            <w:tcW w:w="808" w:type="dxa"/>
            <w:shd w:val="clear" w:color="auto" w:fill="D9D9D9" w:themeFill="background1" w:themeFillShade="D9"/>
            <w:vAlign w:val="center"/>
          </w:tcPr>
          <w:p w14:paraId="4CA16A09" w14:textId="77777777" w:rsidR="00A27498" w:rsidRDefault="00A27498" w:rsidP="00A27498">
            <w:pPr>
              <w:spacing w:after="120"/>
              <w:jc w:val="center"/>
              <w:rPr>
                <w:rFonts w:ascii="Times New Roman" w:hAnsi="Times New Roman" w:cs="Times New Roman"/>
              </w:rPr>
            </w:pPr>
          </w:p>
        </w:tc>
        <w:tc>
          <w:tcPr>
            <w:tcW w:w="605" w:type="dxa"/>
            <w:shd w:val="clear" w:color="auto" w:fill="auto"/>
            <w:vAlign w:val="center"/>
          </w:tcPr>
          <w:p w14:paraId="676DBF72" w14:textId="4570DA93" w:rsidR="00A27498" w:rsidRDefault="00A27498" w:rsidP="00A27498">
            <w:pPr>
              <w:spacing w:after="120"/>
              <w:jc w:val="center"/>
              <w:rPr>
                <w:rFonts w:ascii="Times New Roman" w:hAnsi="Times New Roman" w:cs="Times New Roman"/>
              </w:rPr>
            </w:pPr>
            <w:r>
              <w:rPr>
                <w:rFonts w:ascii="Times New Roman" w:hAnsi="Times New Roman" w:cs="Times New Roman"/>
              </w:rPr>
              <w:t>.08</w:t>
            </w:r>
          </w:p>
        </w:tc>
        <w:tc>
          <w:tcPr>
            <w:tcW w:w="935" w:type="dxa"/>
            <w:shd w:val="clear" w:color="auto" w:fill="auto"/>
            <w:vAlign w:val="center"/>
          </w:tcPr>
          <w:p w14:paraId="785672FE" w14:textId="18A6F19A" w:rsidR="00A27498" w:rsidRPr="00047AB1" w:rsidRDefault="00A27498" w:rsidP="00A27498">
            <w:pPr>
              <w:spacing w:after="120"/>
              <w:jc w:val="center"/>
              <w:rPr>
                <w:rFonts w:ascii="Times New Roman" w:hAnsi="Times New Roman" w:cs="Times New Roman"/>
                <w:b/>
                <w:bCs/>
              </w:rPr>
            </w:pPr>
            <w:r>
              <w:rPr>
                <w:rFonts w:ascii="Times New Roman" w:hAnsi="Times New Roman" w:cs="Times New Roman"/>
                <w:b/>
                <w:bCs/>
              </w:rPr>
              <w:t>&lt;.001</w:t>
            </w:r>
            <w:commentRangeEnd w:id="40"/>
            <w:r>
              <w:rPr>
                <w:rStyle w:val="CommentReference"/>
              </w:rPr>
              <w:commentReference w:id="40"/>
            </w:r>
          </w:p>
        </w:tc>
        <w:tc>
          <w:tcPr>
            <w:tcW w:w="702" w:type="dxa"/>
            <w:shd w:val="clear" w:color="auto" w:fill="auto"/>
            <w:vAlign w:val="center"/>
          </w:tcPr>
          <w:p w14:paraId="278680C6" w14:textId="77777777" w:rsidR="00A27498" w:rsidRDefault="00A27498" w:rsidP="00A27498">
            <w:pPr>
              <w:spacing w:after="120"/>
              <w:jc w:val="center"/>
              <w:rPr>
                <w:rFonts w:ascii="Times New Roman" w:hAnsi="Times New Roman" w:cs="Times New Roman"/>
              </w:rPr>
            </w:pPr>
          </w:p>
        </w:tc>
      </w:tr>
      <w:tr w:rsidR="00A27498" w:rsidRPr="00904D85" w14:paraId="72DA895E" w14:textId="77777777" w:rsidTr="00BA55B3">
        <w:trPr>
          <w:trHeight w:val="529"/>
        </w:trPr>
        <w:tc>
          <w:tcPr>
            <w:tcW w:w="1569" w:type="dxa"/>
            <w:vAlign w:val="center"/>
          </w:tcPr>
          <w:p w14:paraId="597AAC36" w14:textId="77777777" w:rsidR="00A27498" w:rsidRPr="00047AB1" w:rsidRDefault="00A27498" w:rsidP="00A27498">
            <w:pPr>
              <w:spacing w:after="120"/>
              <w:rPr>
                <w:rFonts w:ascii="Times New Roman" w:hAnsi="Times New Roman" w:cs="Times New Roman"/>
              </w:rPr>
            </w:pPr>
            <w:r w:rsidRPr="00047AB1">
              <w:rPr>
                <w:rFonts w:ascii="Times New Roman" w:hAnsi="Times New Roman" w:cs="Times New Roman"/>
              </w:rPr>
              <w:t>Anx</w:t>
            </w:r>
            <w:r>
              <w:rPr>
                <w:rFonts w:ascii="Times New Roman" w:hAnsi="Times New Roman" w:cs="Times New Roman"/>
              </w:rPr>
              <w:t>iety</w:t>
            </w:r>
          </w:p>
        </w:tc>
        <w:tc>
          <w:tcPr>
            <w:tcW w:w="625" w:type="dxa"/>
            <w:shd w:val="clear" w:color="auto" w:fill="D9D9D9" w:themeFill="background1" w:themeFillShade="D9"/>
            <w:vAlign w:val="center"/>
          </w:tcPr>
          <w:p w14:paraId="522D7A45" w14:textId="1E367710" w:rsidR="00A27498" w:rsidRPr="00904D85" w:rsidRDefault="00A27498" w:rsidP="00A27498">
            <w:pPr>
              <w:spacing w:after="120"/>
              <w:jc w:val="center"/>
              <w:rPr>
                <w:rFonts w:ascii="Times New Roman" w:hAnsi="Times New Roman" w:cs="Times New Roman"/>
              </w:rPr>
            </w:pPr>
            <w:r>
              <w:rPr>
                <w:rFonts w:ascii="Times New Roman" w:hAnsi="Times New Roman" w:cs="Times New Roman"/>
              </w:rPr>
              <w:t>.04</w:t>
            </w:r>
          </w:p>
        </w:tc>
        <w:tc>
          <w:tcPr>
            <w:tcW w:w="958" w:type="dxa"/>
            <w:shd w:val="clear" w:color="auto" w:fill="D9D9D9" w:themeFill="background1" w:themeFillShade="D9"/>
            <w:vAlign w:val="center"/>
          </w:tcPr>
          <w:p w14:paraId="35B87D10" w14:textId="2FD0BBAF" w:rsidR="00A27498" w:rsidRPr="0062434A" w:rsidRDefault="00A27498" w:rsidP="00A27498">
            <w:pPr>
              <w:spacing w:after="120"/>
              <w:jc w:val="center"/>
              <w:rPr>
                <w:rFonts w:ascii="Times New Roman" w:hAnsi="Times New Roman" w:cs="Times New Roman"/>
              </w:rPr>
            </w:pPr>
            <w:r w:rsidRPr="0062434A">
              <w:rPr>
                <w:rFonts w:ascii="Times New Roman" w:hAnsi="Times New Roman" w:cs="Times New Roman"/>
              </w:rPr>
              <w:t>.470</w:t>
            </w:r>
          </w:p>
        </w:tc>
        <w:tc>
          <w:tcPr>
            <w:tcW w:w="808" w:type="dxa"/>
            <w:shd w:val="clear" w:color="auto" w:fill="D9D9D9" w:themeFill="background1" w:themeFillShade="D9"/>
            <w:vAlign w:val="center"/>
          </w:tcPr>
          <w:p w14:paraId="01A29A0B" w14:textId="3C12022E" w:rsidR="00A27498" w:rsidRPr="00904D85" w:rsidRDefault="00A27498" w:rsidP="00A27498">
            <w:pPr>
              <w:spacing w:after="120"/>
              <w:jc w:val="center"/>
              <w:rPr>
                <w:rFonts w:ascii="Times New Roman" w:hAnsi="Times New Roman" w:cs="Times New Roman"/>
              </w:rPr>
            </w:pPr>
          </w:p>
        </w:tc>
        <w:tc>
          <w:tcPr>
            <w:tcW w:w="605" w:type="dxa"/>
            <w:shd w:val="clear" w:color="auto" w:fill="auto"/>
            <w:vAlign w:val="center"/>
          </w:tcPr>
          <w:p w14:paraId="55FC598F" w14:textId="62B6E896" w:rsidR="00A27498" w:rsidRPr="00904D85" w:rsidRDefault="00A27498" w:rsidP="00A27498">
            <w:pPr>
              <w:spacing w:after="120"/>
              <w:jc w:val="center"/>
              <w:rPr>
                <w:rFonts w:ascii="Times New Roman" w:hAnsi="Times New Roman" w:cs="Times New Roman"/>
              </w:rPr>
            </w:pPr>
            <w:r>
              <w:rPr>
                <w:rFonts w:ascii="Times New Roman" w:hAnsi="Times New Roman" w:cs="Times New Roman"/>
              </w:rPr>
              <w:t>.08</w:t>
            </w:r>
          </w:p>
        </w:tc>
        <w:tc>
          <w:tcPr>
            <w:tcW w:w="935" w:type="dxa"/>
            <w:shd w:val="clear" w:color="auto" w:fill="auto"/>
            <w:vAlign w:val="center"/>
          </w:tcPr>
          <w:p w14:paraId="4D049A51" w14:textId="38A9B724" w:rsidR="00A27498" w:rsidRPr="00047AB1" w:rsidRDefault="00A27498" w:rsidP="00A27498">
            <w:pPr>
              <w:spacing w:after="120"/>
              <w:jc w:val="center"/>
              <w:rPr>
                <w:rFonts w:ascii="Times New Roman" w:hAnsi="Times New Roman" w:cs="Times New Roman"/>
                <w:b/>
                <w:bCs/>
              </w:rPr>
            </w:pPr>
            <w:r>
              <w:rPr>
                <w:rFonts w:ascii="Times New Roman" w:hAnsi="Times New Roman" w:cs="Times New Roman"/>
                <w:b/>
                <w:bCs/>
              </w:rPr>
              <w:t>&lt;.001</w:t>
            </w:r>
          </w:p>
        </w:tc>
        <w:tc>
          <w:tcPr>
            <w:tcW w:w="702" w:type="dxa"/>
            <w:shd w:val="clear" w:color="auto" w:fill="auto"/>
            <w:vAlign w:val="center"/>
          </w:tcPr>
          <w:p w14:paraId="44A0F2C9" w14:textId="4AE06F7D" w:rsidR="00A27498" w:rsidRPr="00904D85" w:rsidRDefault="00A27498" w:rsidP="00A27498">
            <w:pPr>
              <w:spacing w:after="120"/>
              <w:jc w:val="center"/>
              <w:rPr>
                <w:rFonts w:ascii="Times New Roman" w:hAnsi="Times New Roman" w:cs="Times New Roman"/>
              </w:rPr>
            </w:pPr>
          </w:p>
        </w:tc>
      </w:tr>
      <w:tr w:rsidR="00A27498" w:rsidRPr="00904D85" w14:paraId="072AD4BD" w14:textId="77777777" w:rsidTr="00BA55B3">
        <w:trPr>
          <w:trHeight w:val="518"/>
        </w:trPr>
        <w:tc>
          <w:tcPr>
            <w:tcW w:w="1569" w:type="dxa"/>
            <w:tcBorders>
              <w:bottom w:val="single" w:sz="4" w:space="0" w:color="auto"/>
            </w:tcBorders>
            <w:vAlign w:val="center"/>
          </w:tcPr>
          <w:p w14:paraId="44D4CEB0" w14:textId="77777777" w:rsidR="00A27498" w:rsidRPr="00047AB1" w:rsidRDefault="00A27498" w:rsidP="00A27498">
            <w:pPr>
              <w:spacing w:after="120"/>
              <w:rPr>
                <w:rFonts w:ascii="Times New Roman" w:hAnsi="Times New Roman" w:cs="Times New Roman"/>
              </w:rPr>
            </w:pPr>
            <w:r w:rsidRPr="00047AB1">
              <w:rPr>
                <w:rFonts w:ascii="Times New Roman" w:hAnsi="Times New Roman" w:cs="Times New Roman"/>
              </w:rPr>
              <w:t>Dep</w:t>
            </w:r>
            <w:r>
              <w:rPr>
                <w:rFonts w:ascii="Times New Roman" w:hAnsi="Times New Roman" w:cs="Times New Roman"/>
              </w:rPr>
              <w:t>ression</w:t>
            </w:r>
          </w:p>
        </w:tc>
        <w:tc>
          <w:tcPr>
            <w:tcW w:w="625" w:type="dxa"/>
            <w:tcBorders>
              <w:bottom w:val="single" w:sz="4" w:space="0" w:color="auto"/>
            </w:tcBorders>
            <w:shd w:val="clear" w:color="auto" w:fill="D9D9D9" w:themeFill="background1" w:themeFillShade="D9"/>
            <w:vAlign w:val="center"/>
          </w:tcPr>
          <w:p w14:paraId="330A1360" w14:textId="157E23CE" w:rsidR="00A27498" w:rsidRPr="00904D85" w:rsidRDefault="00A27498" w:rsidP="00A27498">
            <w:pPr>
              <w:spacing w:after="120"/>
              <w:jc w:val="center"/>
              <w:rPr>
                <w:rFonts w:ascii="Times New Roman" w:hAnsi="Times New Roman" w:cs="Times New Roman"/>
              </w:rPr>
            </w:pPr>
            <w:r>
              <w:rPr>
                <w:rFonts w:ascii="Times New Roman" w:hAnsi="Times New Roman" w:cs="Times New Roman"/>
              </w:rPr>
              <w:t>.17</w:t>
            </w:r>
          </w:p>
        </w:tc>
        <w:tc>
          <w:tcPr>
            <w:tcW w:w="958" w:type="dxa"/>
            <w:tcBorders>
              <w:bottom w:val="single" w:sz="4" w:space="0" w:color="auto"/>
            </w:tcBorders>
            <w:shd w:val="clear" w:color="auto" w:fill="D9D9D9" w:themeFill="background1" w:themeFillShade="D9"/>
            <w:vAlign w:val="center"/>
          </w:tcPr>
          <w:p w14:paraId="249610C2" w14:textId="3413EBC4" w:rsidR="00A27498" w:rsidRPr="0062434A" w:rsidRDefault="00A27498" w:rsidP="00A27498">
            <w:pPr>
              <w:spacing w:after="120"/>
              <w:jc w:val="center"/>
              <w:rPr>
                <w:rFonts w:ascii="Times New Roman" w:hAnsi="Times New Roman" w:cs="Times New Roman"/>
                <w:b/>
                <w:bCs/>
              </w:rPr>
            </w:pPr>
            <w:r w:rsidRPr="0062434A">
              <w:rPr>
                <w:rFonts w:ascii="Times New Roman" w:hAnsi="Times New Roman" w:cs="Times New Roman"/>
                <w:b/>
                <w:bCs/>
              </w:rPr>
              <w:t>.001</w:t>
            </w:r>
          </w:p>
        </w:tc>
        <w:tc>
          <w:tcPr>
            <w:tcW w:w="808" w:type="dxa"/>
            <w:tcBorders>
              <w:bottom w:val="single" w:sz="4" w:space="0" w:color="auto"/>
            </w:tcBorders>
            <w:shd w:val="clear" w:color="auto" w:fill="D9D9D9" w:themeFill="background1" w:themeFillShade="D9"/>
            <w:vAlign w:val="center"/>
          </w:tcPr>
          <w:p w14:paraId="2C0DB5E0" w14:textId="19EA794D" w:rsidR="00A27498" w:rsidRPr="00904D85" w:rsidRDefault="00A27498" w:rsidP="00A27498">
            <w:pPr>
              <w:spacing w:after="120"/>
              <w:jc w:val="center"/>
              <w:rPr>
                <w:rFonts w:ascii="Times New Roman" w:hAnsi="Times New Roman" w:cs="Times New Roman"/>
              </w:rPr>
            </w:pPr>
          </w:p>
        </w:tc>
        <w:tc>
          <w:tcPr>
            <w:tcW w:w="605" w:type="dxa"/>
            <w:tcBorders>
              <w:bottom w:val="single" w:sz="4" w:space="0" w:color="auto"/>
            </w:tcBorders>
            <w:shd w:val="clear" w:color="auto" w:fill="auto"/>
            <w:vAlign w:val="center"/>
          </w:tcPr>
          <w:p w14:paraId="25070C39" w14:textId="2330469E" w:rsidR="00A27498" w:rsidRPr="00904D85" w:rsidRDefault="00A27498" w:rsidP="00A27498">
            <w:pPr>
              <w:spacing w:after="120"/>
              <w:jc w:val="center"/>
              <w:rPr>
                <w:rFonts w:ascii="Times New Roman" w:hAnsi="Times New Roman" w:cs="Times New Roman"/>
              </w:rPr>
            </w:pPr>
            <w:r>
              <w:rPr>
                <w:rFonts w:ascii="Times New Roman" w:hAnsi="Times New Roman" w:cs="Times New Roman"/>
              </w:rPr>
              <w:t>.14</w:t>
            </w:r>
          </w:p>
        </w:tc>
        <w:tc>
          <w:tcPr>
            <w:tcW w:w="935" w:type="dxa"/>
            <w:tcBorders>
              <w:bottom w:val="single" w:sz="4" w:space="0" w:color="auto"/>
            </w:tcBorders>
            <w:shd w:val="clear" w:color="auto" w:fill="auto"/>
            <w:vAlign w:val="center"/>
          </w:tcPr>
          <w:p w14:paraId="1A6CA2E1" w14:textId="04A92746" w:rsidR="00A27498" w:rsidRPr="00047AB1" w:rsidRDefault="00A27498" w:rsidP="00A27498">
            <w:pPr>
              <w:spacing w:after="120"/>
              <w:jc w:val="center"/>
              <w:rPr>
                <w:rFonts w:ascii="Times New Roman" w:hAnsi="Times New Roman" w:cs="Times New Roman"/>
                <w:b/>
                <w:bCs/>
              </w:rPr>
            </w:pPr>
            <w:r>
              <w:rPr>
                <w:rFonts w:ascii="Times New Roman" w:hAnsi="Times New Roman" w:cs="Times New Roman"/>
                <w:b/>
                <w:bCs/>
              </w:rPr>
              <w:t>&lt;.001</w:t>
            </w:r>
          </w:p>
        </w:tc>
        <w:tc>
          <w:tcPr>
            <w:tcW w:w="702" w:type="dxa"/>
            <w:tcBorders>
              <w:bottom w:val="single" w:sz="4" w:space="0" w:color="auto"/>
            </w:tcBorders>
            <w:shd w:val="clear" w:color="auto" w:fill="auto"/>
            <w:vAlign w:val="center"/>
          </w:tcPr>
          <w:p w14:paraId="54B13FBE" w14:textId="1F21E062" w:rsidR="00A27498" w:rsidRPr="00904D85" w:rsidRDefault="00A27498" w:rsidP="00A27498">
            <w:pPr>
              <w:spacing w:after="120"/>
              <w:jc w:val="center"/>
              <w:rPr>
                <w:rFonts w:ascii="Times New Roman" w:hAnsi="Times New Roman" w:cs="Times New Roman"/>
              </w:rPr>
            </w:pPr>
          </w:p>
        </w:tc>
      </w:tr>
    </w:tbl>
    <w:p w14:paraId="76182C25" w14:textId="7A0B1CD7" w:rsidR="00777E7F" w:rsidRDefault="00973D86" w:rsidP="00322CBE">
      <w:pPr>
        <w:spacing w:line="480" w:lineRule="auto"/>
        <w:rPr>
          <w:rFonts w:ascii="Times New Roman" w:hAnsi="Times New Roman" w:cs="Times New Roman"/>
        </w:rPr>
      </w:pPr>
      <w:r w:rsidRPr="00973D86">
        <w:rPr>
          <w:rFonts w:ascii="Times New Roman" w:hAnsi="Times New Roman" w:cs="Times New Roman"/>
          <w:b/>
          <w:bCs/>
        </w:rPr>
        <w:t>Table XX.</w:t>
      </w:r>
    </w:p>
    <w:p w14:paraId="175C5DD5" w14:textId="4D887AA9" w:rsidR="00777E7F" w:rsidRDefault="00777E7F" w:rsidP="00322CBE">
      <w:pPr>
        <w:spacing w:line="480" w:lineRule="auto"/>
        <w:rPr>
          <w:rFonts w:ascii="Times New Roman" w:hAnsi="Times New Roman" w:cs="Times New Roman"/>
        </w:rPr>
      </w:pPr>
    </w:p>
    <w:p w14:paraId="07D68DC6" w14:textId="4D099961" w:rsidR="00777E7F" w:rsidRDefault="00777E7F" w:rsidP="00322CBE">
      <w:pPr>
        <w:spacing w:line="480" w:lineRule="auto"/>
        <w:rPr>
          <w:rFonts w:ascii="Times New Roman" w:hAnsi="Times New Roman" w:cs="Times New Roman"/>
        </w:rPr>
      </w:pPr>
    </w:p>
    <w:p w14:paraId="044DFDC7" w14:textId="3F0D5F1C" w:rsidR="00777E7F" w:rsidRDefault="00777E7F" w:rsidP="00322CBE">
      <w:pPr>
        <w:spacing w:line="480" w:lineRule="auto"/>
        <w:rPr>
          <w:rFonts w:ascii="Times New Roman" w:hAnsi="Times New Roman" w:cs="Times New Roman"/>
        </w:rPr>
      </w:pPr>
    </w:p>
    <w:p w14:paraId="7F068844" w14:textId="38A68367" w:rsidR="00777E7F" w:rsidRDefault="00777E7F" w:rsidP="00322CBE">
      <w:pPr>
        <w:spacing w:line="480" w:lineRule="auto"/>
        <w:rPr>
          <w:rFonts w:ascii="Times New Roman" w:hAnsi="Times New Roman" w:cs="Times New Roman"/>
        </w:rPr>
      </w:pPr>
    </w:p>
    <w:p w14:paraId="670BD311" w14:textId="4BAD2C69" w:rsidR="00777E7F" w:rsidRDefault="00777E7F" w:rsidP="00322CBE">
      <w:pPr>
        <w:spacing w:line="480" w:lineRule="auto"/>
        <w:rPr>
          <w:rFonts w:ascii="Times New Roman" w:hAnsi="Times New Roman" w:cs="Times New Roman"/>
        </w:rPr>
      </w:pPr>
    </w:p>
    <w:p w14:paraId="4D8D8DF0" w14:textId="4A8B0934" w:rsidR="00777E7F" w:rsidRDefault="00777E7F" w:rsidP="00322CBE">
      <w:pPr>
        <w:spacing w:line="480" w:lineRule="auto"/>
        <w:rPr>
          <w:rFonts w:ascii="Times New Roman" w:hAnsi="Times New Roman" w:cs="Times New Roman"/>
        </w:rPr>
      </w:pPr>
    </w:p>
    <w:p w14:paraId="52ECE1A3" w14:textId="64990A92" w:rsidR="00777E7F" w:rsidRDefault="00777E7F" w:rsidP="00322CBE">
      <w:pPr>
        <w:spacing w:line="480" w:lineRule="auto"/>
        <w:rPr>
          <w:rFonts w:ascii="Times New Roman" w:hAnsi="Times New Roman" w:cs="Times New Roman"/>
        </w:rPr>
      </w:pPr>
    </w:p>
    <w:p w14:paraId="5E377381" w14:textId="77777777" w:rsidR="00777E7F" w:rsidRPr="00973D86" w:rsidRDefault="00777E7F" w:rsidP="00322CBE">
      <w:pPr>
        <w:spacing w:line="480" w:lineRule="auto"/>
        <w:rPr>
          <w:rFonts w:ascii="Times New Roman" w:hAnsi="Times New Roman" w:cs="Times New Roman"/>
          <w:b/>
          <w:bCs/>
        </w:rPr>
      </w:pPr>
    </w:p>
    <w:p w14:paraId="7FC0149F" w14:textId="175E5F37" w:rsidR="003B6B13" w:rsidRDefault="00777E7F" w:rsidP="00777E7F">
      <w:pPr>
        <w:spacing w:line="480" w:lineRule="auto"/>
        <w:jc w:val="center"/>
        <w:rPr>
          <w:rFonts w:ascii="Times New Roman" w:hAnsi="Times New Roman" w:cs="Times New Roman"/>
        </w:rPr>
      </w:pPr>
      <w:r>
        <w:rPr>
          <w:rFonts w:ascii="Times New Roman" w:hAnsi="Times New Roman" w:cs="Times New Roman"/>
        </w:rPr>
        <w:t>DISCUSSION</w:t>
      </w:r>
    </w:p>
    <w:p w14:paraId="0CD9DEFC" w14:textId="77777777" w:rsidR="00774C38" w:rsidRDefault="002515DC" w:rsidP="003B6B13">
      <w:pPr>
        <w:spacing w:line="480" w:lineRule="auto"/>
        <w:rPr>
          <w:rFonts w:ascii="Times New Roman" w:hAnsi="Times New Roman" w:cs="Times New Roman"/>
        </w:rPr>
      </w:pPr>
      <w:r>
        <w:rPr>
          <w:rFonts w:ascii="Times New Roman" w:hAnsi="Times New Roman" w:cs="Times New Roman"/>
        </w:rPr>
        <w:t xml:space="preserve">Elections are stressful events and this is especially so for vulnerable communities that are impacted by potential policy changes (Williams &amp; Medlock, 2017). The current study examined </w:t>
      </w:r>
      <w:r>
        <w:rPr>
          <w:rFonts w:ascii="Times New Roman" w:hAnsi="Times New Roman" w:cs="Times New Roman"/>
        </w:rPr>
        <w:lastRenderedPageBreak/>
        <w:t xml:space="preserve">the impact of the 2020 U.S. presidential election on </w:t>
      </w:r>
      <w:r w:rsidR="00567D94">
        <w:rPr>
          <w:rFonts w:ascii="Times New Roman" w:hAnsi="Times New Roman" w:cs="Times New Roman"/>
        </w:rPr>
        <w:t xml:space="preserve">Latino young adults living </w:t>
      </w:r>
      <w:r w:rsidR="00774C38">
        <w:rPr>
          <w:rFonts w:ascii="Times New Roman" w:hAnsi="Times New Roman" w:cs="Times New Roman"/>
        </w:rPr>
        <w:t xml:space="preserve">on the U.S.-Mexico border. There were a number of things that made this election particularly unique. First, it took place during a global pandemic and during a time that El Paso was experiencing a spike in cases, hospitalizations, and deaths due to Covid-19. Because of the pandemic, the state of Texas (?) extended the period for early voting and relaxed requirements for mail-in voting, such that </w:t>
      </w:r>
      <w:r w:rsidR="00774C38" w:rsidRPr="00BA55B3">
        <w:rPr>
          <w:rFonts w:ascii="Times New Roman" w:hAnsi="Times New Roman" w:cs="Times New Roman"/>
          <w:highlight w:val="yellow"/>
        </w:rPr>
        <w:t>XX</w:t>
      </w:r>
      <w:r w:rsidR="00774C38">
        <w:rPr>
          <w:rFonts w:ascii="Times New Roman" w:hAnsi="Times New Roman" w:cs="Times New Roman"/>
        </w:rPr>
        <w:t xml:space="preserve"> of all votes cast in El Paso were cast prior to election day. Because of these unusual factors, it took much longer to count votes nationwide—thus, it was not clear who won the election until several days after the polls closed, instead of several hours after the polls closed as has been the case for prior elections. Thus, we examined how psychological outcomes fluctuated during three distinct periods of time: the week leading up to the election, the several days following the election but before the results were known, and several days following the announcement of Joe Biden as the winner of the election. </w:t>
      </w:r>
    </w:p>
    <w:p w14:paraId="066C02F5" w14:textId="24D32369" w:rsidR="002515DC" w:rsidRDefault="00774C38" w:rsidP="003B6B13">
      <w:pPr>
        <w:spacing w:line="480" w:lineRule="auto"/>
        <w:rPr>
          <w:rFonts w:ascii="Times New Roman" w:hAnsi="Times New Roman" w:cs="Times New Roman"/>
        </w:rPr>
      </w:pPr>
      <w:r>
        <w:rPr>
          <w:rFonts w:ascii="Times New Roman" w:hAnsi="Times New Roman" w:cs="Times New Roman"/>
        </w:rPr>
        <w:tab/>
        <w:t xml:space="preserve">As expected, we saw increases in negative affect, anxiety, and depression during the week prior to the election, although the increase in anxiety was only present among non-Trump supporters. Then, following the election, we saw these negative outcomes decrease while positive affect increased in anticipation of the announcement of Biden as the winner. Finally, positive affect returned to baseline following the announcement of Biden as the winner and trajectories for negative affect, anxiety, and depression were flat. This pattern of results suggests Election Day itself was anticipated as a stressor and even though the outcome of the election was not known for several more days, negative outcomes decreased following Election Day. </w:t>
      </w:r>
      <w:r w:rsidRPr="00BA55B3">
        <w:rPr>
          <w:rFonts w:ascii="Times New Roman" w:hAnsi="Times New Roman" w:cs="Times New Roman"/>
          <w:highlight w:val="yellow"/>
        </w:rPr>
        <w:t>This is consistent with other work</w:t>
      </w:r>
      <w:proofErr w:type="gramStart"/>
      <w:r w:rsidR="00C066E5" w:rsidRPr="00BA55B3">
        <w:rPr>
          <w:rFonts w:ascii="Times New Roman" w:hAnsi="Times New Roman" w:cs="Times New Roman"/>
          <w:highlight w:val="yellow"/>
        </w:rPr>
        <w:t>…..</w:t>
      </w:r>
      <w:proofErr w:type="gramEnd"/>
      <w:r w:rsidR="00C066E5" w:rsidRPr="00BA55B3">
        <w:rPr>
          <w:rFonts w:ascii="Times New Roman" w:hAnsi="Times New Roman" w:cs="Times New Roman"/>
          <w:highlight w:val="yellow"/>
        </w:rPr>
        <w:t xml:space="preserve"> [CITATIONS].</w:t>
      </w:r>
    </w:p>
    <w:p w14:paraId="119CB216" w14:textId="5E70989E" w:rsidR="00A9534D" w:rsidRDefault="00C066E5" w:rsidP="003B6B13">
      <w:pPr>
        <w:spacing w:line="480" w:lineRule="auto"/>
        <w:rPr>
          <w:rFonts w:ascii="Times New Roman" w:hAnsi="Times New Roman" w:cs="Times New Roman"/>
        </w:rPr>
      </w:pPr>
      <w:r>
        <w:rPr>
          <w:rFonts w:ascii="Times New Roman" w:hAnsi="Times New Roman" w:cs="Times New Roman"/>
        </w:rPr>
        <w:tab/>
        <w:t xml:space="preserve">In an exploratory fashion, we additionally investigated individual differences that moderated the increase in negative affect, anxiety, and depression in anticipation of the election, </w:t>
      </w:r>
      <w:r>
        <w:rPr>
          <w:rFonts w:ascii="Times New Roman" w:hAnsi="Times New Roman" w:cs="Times New Roman"/>
        </w:rPr>
        <w:lastRenderedPageBreak/>
        <w:t xml:space="preserve">as individuals’ appraisal of a stressor is important in determining both the consequence of the stressor and how one mobilizes resources to cope in anticipation of the stressor (Lazarus &amp; Folkman, 1984). One such factor was nativity, such that non-US-born participants had steeper positive trajectories than US-born participants. This is consistent with the idea that those who will be most significantly negatively impacted by the outcome of an election (in this case, the continued presidency of Donald Trump) </w:t>
      </w:r>
      <w:r w:rsidR="000A5AC4">
        <w:rPr>
          <w:rFonts w:ascii="Times New Roman" w:hAnsi="Times New Roman" w:cs="Times New Roman"/>
        </w:rPr>
        <w:t>will</w:t>
      </w:r>
      <w:r>
        <w:rPr>
          <w:rFonts w:ascii="Times New Roman" w:hAnsi="Times New Roman" w:cs="Times New Roman"/>
        </w:rPr>
        <w:t xml:space="preserve"> experience the most stress in anticipation of the election. In this case, non-US-born participants may have felt particularly uneasy about the prospect of Trump’s continued presidency and its effect on immigration policy, crossing the border to work or visit family, </w:t>
      </w:r>
      <w:r w:rsidR="00A9534D">
        <w:rPr>
          <w:rFonts w:ascii="Times New Roman" w:hAnsi="Times New Roman" w:cs="Times New Roman"/>
        </w:rPr>
        <w:t xml:space="preserve">and continued encouragement of </w:t>
      </w:r>
      <w:r>
        <w:rPr>
          <w:rFonts w:ascii="Times New Roman" w:hAnsi="Times New Roman" w:cs="Times New Roman"/>
        </w:rPr>
        <w:t xml:space="preserve">prejudice against immigrants and Mexicans. The deadly impact of anti-immigrant prejudice was felt especially keenly in El Paso on August 3, 2019, when a </w:t>
      </w:r>
      <w:r w:rsidR="00A9534D">
        <w:rPr>
          <w:rFonts w:ascii="Times New Roman" w:hAnsi="Times New Roman" w:cs="Times New Roman"/>
        </w:rPr>
        <w:t>White man from Allen, Texas drove 10 hours to El Paso and shot and killed 22 people in a Walmart. The shooter told police he targeted Mexicans and prior to the shooting released an anti-immigrant manifesto online saying he was carrying out the attack in “response to the Hispanic invasion of Texas” (</w:t>
      </w:r>
      <w:commentRangeStart w:id="41"/>
      <w:r w:rsidR="00A9534D">
        <w:rPr>
          <w:rFonts w:ascii="Times New Roman" w:hAnsi="Times New Roman" w:cs="Times New Roman"/>
        </w:rPr>
        <w:t>CITE</w:t>
      </w:r>
      <w:commentRangeEnd w:id="41"/>
      <w:r w:rsidR="00A9534D">
        <w:rPr>
          <w:rStyle w:val="CommentReference"/>
        </w:rPr>
        <w:commentReference w:id="41"/>
      </w:r>
      <w:r w:rsidR="00A9534D">
        <w:rPr>
          <w:rFonts w:ascii="Times New Roman" w:hAnsi="Times New Roman" w:cs="Times New Roman"/>
        </w:rPr>
        <w:t>). Thus, the moderating effect of nativity on increases in anxiety prior to the election is unsurprising.</w:t>
      </w:r>
    </w:p>
    <w:p w14:paraId="530235E8" w14:textId="713CE30D" w:rsidR="00C066E5" w:rsidRDefault="00A9534D" w:rsidP="003B6B13">
      <w:pPr>
        <w:spacing w:line="480" w:lineRule="auto"/>
        <w:rPr>
          <w:rFonts w:ascii="Times New Roman" w:hAnsi="Times New Roman" w:cs="Times New Roman"/>
        </w:rPr>
      </w:pPr>
      <w:r>
        <w:rPr>
          <w:rFonts w:ascii="Times New Roman" w:hAnsi="Times New Roman" w:cs="Times New Roman"/>
        </w:rPr>
        <w:tab/>
        <w:t>Ethnic identity and familism (specifically, familism values related to support) additionally moderated negative outcomes, such that individuals with stronger ethnic identity experienced steeper increases in negative affect and depression</w:t>
      </w:r>
      <w:r w:rsidR="00381820">
        <w:rPr>
          <w:rFonts w:ascii="Times New Roman" w:hAnsi="Times New Roman" w:cs="Times New Roman"/>
        </w:rPr>
        <w:t xml:space="preserve"> and individuals with stronger familism support values experienced steeper increases in anxiety. In past research, these two factors </w:t>
      </w:r>
      <w:r w:rsidR="000A5AC4">
        <w:rPr>
          <w:rFonts w:ascii="Times New Roman" w:hAnsi="Times New Roman" w:cs="Times New Roman"/>
        </w:rPr>
        <w:t>have</w:t>
      </w:r>
      <w:r w:rsidR="00381820">
        <w:rPr>
          <w:rFonts w:ascii="Times New Roman" w:hAnsi="Times New Roman" w:cs="Times New Roman"/>
        </w:rPr>
        <w:t xml:space="preserve"> typically</w:t>
      </w:r>
      <w:r w:rsidR="000A5AC4">
        <w:rPr>
          <w:rFonts w:ascii="Times New Roman" w:hAnsi="Times New Roman" w:cs="Times New Roman"/>
        </w:rPr>
        <w:t xml:space="preserve"> been</w:t>
      </w:r>
      <w:r w:rsidR="00381820">
        <w:rPr>
          <w:rFonts w:ascii="Times New Roman" w:hAnsi="Times New Roman" w:cs="Times New Roman"/>
        </w:rPr>
        <w:t xml:space="preserve"> seen as protective for both mental and physical health (</w:t>
      </w:r>
      <w:commentRangeStart w:id="42"/>
      <w:r w:rsidR="00805A23">
        <w:rPr>
          <w:rFonts w:ascii="Times New Roman" w:hAnsi="Times New Roman" w:cs="Times New Roman"/>
        </w:rPr>
        <w:t xml:space="preserve">Ai </w:t>
      </w:r>
      <w:commentRangeEnd w:id="42"/>
      <w:r w:rsidR="00805A23">
        <w:rPr>
          <w:rStyle w:val="CommentReference"/>
        </w:rPr>
        <w:commentReference w:id="42"/>
      </w:r>
      <w:r w:rsidR="00805A23">
        <w:rPr>
          <w:rFonts w:ascii="Times New Roman" w:hAnsi="Times New Roman" w:cs="Times New Roman"/>
        </w:rPr>
        <w:t xml:space="preserve">et al., 2014; </w:t>
      </w:r>
      <w:r w:rsidR="007B6DB1">
        <w:rPr>
          <w:rFonts w:ascii="Times New Roman" w:hAnsi="Times New Roman" w:cs="Times New Roman"/>
        </w:rPr>
        <w:t xml:space="preserve">Campos, Ullman, Aguilera, &amp; </w:t>
      </w:r>
      <w:proofErr w:type="spellStart"/>
      <w:r w:rsidR="007B6DB1">
        <w:rPr>
          <w:rFonts w:ascii="Times New Roman" w:hAnsi="Times New Roman" w:cs="Times New Roman"/>
        </w:rPr>
        <w:t>Schetter</w:t>
      </w:r>
      <w:proofErr w:type="spellEnd"/>
      <w:r w:rsidR="007B6DB1">
        <w:rPr>
          <w:rFonts w:ascii="Times New Roman" w:hAnsi="Times New Roman" w:cs="Times New Roman"/>
        </w:rPr>
        <w:t xml:space="preserve">, 2013; </w:t>
      </w:r>
      <w:commentRangeStart w:id="43"/>
      <w:r w:rsidR="00805A23">
        <w:rPr>
          <w:rFonts w:ascii="Times New Roman" w:hAnsi="Times New Roman" w:cs="Times New Roman"/>
        </w:rPr>
        <w:t xml:space="preserve">Love </w:t>
      </w:r>
      <w:commentRangeEnd w:id="43"/>
      <w:r w:rsidR="00805A23">
        <w:rPr>
          <w:rStyle w:val="CommentReference"/>
        </w:rPr>
        <w:commentReference w:id="43"/>
      </w:r>
      <w:r w:rsidR="00805A23">
        <w:rPr>
          <w:rFonts w:ascii="Times New Roman" w:hAnsi="Times New Roman" w:cs="Times New Roman"/>
        </w:rPr>
        <w:t xml:space="preserve">et al., 2006; </w:t>
      </w:r>
      <w:commentRangeStart w:id="44"/>
      <w:r w:rsidR="00805A23">
        <w:rPr>
          <w:rFonts w:ascii="Times New Roman" w:hAnsi="Times New Roman" w:cs="Times New Roman"/>
        </w:rPr>
        <w:t xml:space="preserve">de </w:t>
      </w:r>
      <w:proofErr w:type="spellStart"/>
      <w:r w:rsidR="00805A23">
        <w:rPr>
          <w:rFonts w:ascii="Times New Roman" w:hAnsi="Times New Roman" w:cs="Times New Roman"/>
        </w:rPr>
        <w:t>Heer</w:t>
      </w:r>
      <w:proofErr w:type="spellEnd"/>
      <w:r w:rsidR="00805A23">
        <w:rPr>
          <w:rFonts w:ascii="Times New Roman" w:hAnsi="Times New Roman" w:cs="Times New Roman"/>
        </w:rPr>
        <w:t xml:space="preserve"> </w:t>
      </w:r>
      <w:commentRangeEnd w:id="44"/>
      <w:r w:rsidR="00805A23">
        <w:rPr>
          <w:rStyle w:val="CommentReference"/>
        </w:rPr>
        <w:commentReference w:id="44"/>
      </w:r>
      <w:r w:rsidR="00805A23">
        <w:rPr>
          <w:rFonts w:ascii="Times New Roman" w:hAnsi="Times New Roman" w:cs="Times New Roman"/>
        </w:rPr>
        <w:t>et al., 2011</w:t>
      </w:r>
      <w:r w:rsidR="00381820">
        <w:rPr>
          <w:rFonts w:ascii="Times New Roman" w:hAnsi="Times New Roman" w:cs="Times New Roman"/>
        </w:rPr>
        <w:t>)</w:t>
      </w:r>
      <w:r w:rsidR="000A5AC4">
        <w:rPr>
          <w:rFonts w:ascii="Times New Roman" w:hAnsi="Times New Roman" w:cs="Times New Roman"/>
        </w:rPr>
        <w:t>. For example, ethnic identity—and especially strong commitment to one’s identity—is typically protective</w:t>
      </w:r>
      <w:r w:rsidR="00805A23">
        <w:rPr>
          <w:rFonts w:ascii="Times New Roman" w:hAnsi="Times New Roman" w:cs="Times New Roman"/>
        </w:rPr>
        <w:t xml:space="preserve"> </w:t>
      </w:r>
      <w:commentRangeStart w:id="45"/>
      <w:r w:rsidR="00805A23">
        <w:rPr>
          <w:rFonts w:ascii="Times New Roman" w:hAnsi="Times New Roman" w:cs="Times New Roman"/>
        </w:rPr>
        <w:t>(</w:t>
      </w:r>
      <w:proofErr w:type="spellStart"/>
      <w:r w:rsidR="00805A23">
        <w:rPr>
          <w:rFonts w:ascii="Times New Roman" w:hAnsi="Times New Roman" w:cs="Times New Roman"/>
        </w:rPr>
        <w:t>Mossakowski</w:t>
      </w:r>
      <w:proofErr w:type="spellEnd"/>
      <w:r w:rsidR="00805A23">
        <w:rPr>
          <w:rFonts w:ascii="Times New Roman" w:hAnsi="Times New Roman" w:cs="Times New Roman"/>
        </w:rPr>
        <w:t>, 2003</w:t>
      </w:r>
      <w:commentRangeEnd w:id="45"/>
      <w:r w:rsidR="00805A23">
        <w:rPr>
          <w:rStyle w:val="CommentReference"/>
        </w:rPr>
        <w:commentReference w:id="45"/>
      </w:r>
      <w:r w:rsidR="00805A23">
        <w:rPr>
          <w:rFonts w:ascii="Times New Roman" w:hAnsi="Times New Roman" w:cs="Times New Roman"/>
        </w:rPr>
        <w:t xml:space="preserve">; </w:t>
      </w:r>
      <w:commentRangeStart w:id="46"/>
      <w:r w:rsidR="00805A23">
        <w:rPr>
          <w:rFonts w:ascii="Times New Roman" w:hAnsi="Times New Roman" w:cs="Times New Roman"/>
        </w:rPr>
        <w:t xml:space="preserve">Stein </w:t>
      </w:r>
      <w:commentRangeEnd w:id="46"/>
      <w:r w:rsidR="00805A23">
        <w:rPr>
          <w:rStyle w:val="CommentReference"/>
        </w:rPr>
        <w:commentReference w:id="46"/>
      </w:r>
      <w:r w:rsidR="00805A23">
        <w:rPr>
          <w:rFonts w:ascii="Times New Roman" w:hAnsi="Times New Roman" w:cs="Times New Roman"/>
        </w:rPr>
        <w:t xml:space="preserve">et al., 2014; </w:t>
      </w:r>
      <w:commentRangeStart w:id="47"/>
      <w:r w:rsidR="00805A23">
        <w:rPr>
          <w:rFonts w:ascii="Times New Roman" w:hAnsi="Times New Roman" w:cs="Times New Roman"/>
        </w:rPr>
        <w:t>Yip</w:t>
      </w:r>
      <w:commentRangeEnd w:id="47"/>
      <w:r w:rsidR="00805A23">
        <w:rPr>
          <w:rStyle w:val="CommentReference"/>
        </w:rPr>
        <w:commentReference w:id="47"/>
      </w:r>
      <w:r w:rsidR="00805A23">
        <w:rPr>
          <w:rFonts w:ascii="Times New Roman" w:hAnsi="Times New Roman" w:cs="Times New Roman"/>
        </w:rPr>
        <w:t xml:space="preserve">, Wang, </w:t>
      </w:r>
      <w:proofErr w:type="spellStart"/>
      <w:r w:rsidR="00805A23">
        <w:rPr>
          <w:rFonts w:ascii="Times New Roman" w:hAnsi="Times New Roman" w:cs="Times New Roman"/>
        </w:rPr>
        <w:t>Mootoo</w:t>
      </w:r>
      <w:proofErr w:type="spellEnd"/>
      <w:r w:rsidR="00805A23">
        <w:rPr>
          <w:rFonts w:ascii="Times New Roman" w:hAnsi="Times New Roman" w:cs="Times New Roman"/>
        </w:rPr>
        <w:t xml:space="preserve">, &amp; Mirpuri, 2019), </w:t>
      </w:r>
      <w:r w:rsidR="00805A23">
        <w:rPr>
          <w:rFonts w:ascii="Times New Roman" w:hAnsi="Times New Roman" w:cs="Times New Roman"/>
        </w:rPr>
        <w:lastRenderedPageBreak/>
        <w:t>including</w:t>
      </w:r>
      <w:r w:rsidR="000A5AC4">
        <w:rPr>
          <w:rFonts w:ascii="Times New Roman" w:hAnsi="Times New Roman" w:cs="Times New Roman"/>
        </w:rPr>
        <w:t xml:space="preserve"> when individuals face the stress of ethnic/racial discrimination</w:t>
      </w:r>
      <w:r w:rsidR="00805A23">
        <w:rPr>
          <w:rFonts w:ascii="Times New Roman" w:hAnsi="Times New Roman" w:cs="Times New Roman"/>
        </w:rPr>
        <w:t xml:space="preserve"> (</w:t>
      </w:r>
      <w:commentRangeStart w:id="48"/>
      <w:r w:rsidR="00805A23">
        <w:rPr>
          <w:rFonts w:ascii="Times New Roman" w:hAnsi="Times New Roman" w:cs="Times New Roman"/>
        </w:rPr>
        <w:t xml:space="preserve">Romero </w:t>
      </w:r>
      <w:commentRangeEnd w:id="48"/>
      <w:r w:rsidR="00805A23">
        <w:rPr>
          <w:rStyle w:val="CommentReference"/>
        </w:rPr>
        <w:commentReference w:id="48"/>
      </w:r>
      <w:r w:rsidR="00805A23">
        <w:rPr>
          <w:rFonts w:ascii="Times New Roman" w:hAnsi="Times New Roman" w:cs="Times New Roman"/>
        </w:rPr>
        <w:t>et al., 2014)</w:t>
      </w:r>
      <w:r w:rsidR="000A5AC4">
        <w:rPr>
          <w:rFonts w:ascii="Times New Roman" w:hAnsi="Times New Roman" w:cs="Times New Roman"/>
        </w:rPr>
        <w:t xml:space="preserve">, </w:t>
      </w:r>
      <w:r w:rsidR="00381820">
        <w:rPr>
          <w:rFonts w:ascii="Times New Roman" w:hAnsi="Times New Roman" w:cs="Times New Roman"/>
        </w:rPr>
        <w:t xml:space="preserve">although ethnic identity is sometimes associated with </w:t>
      </w:r>
      <w:r w:rsidR="000A5AC4">
        <w:rPr>
          <w:rFonts w:ascii="Times New Roman" w:hAnsi="Times New Roman" w:cs="Times New Roman"/>
        </w:rPr>
        <w:t>negative</w:t>
      </w:r>
      <w:r w:rsidR="00381820">
        <w:rPr>
          <w:rFonts w:ascii="Times New Roman" w:hAnsi="Times New Roman" w:cs="Times New Roman"/>
        </w:rPr>
        <w:t xml:space="preserve"> outcomes</w:t>
      </w:r>
      <w:r w:rsidR="000A5AC4">
        <w:rPr>
          <w:rFonts w:ascii="Times New Roman" w:hAnsi="Times New Roman" w:cs="Times New Roman"/>
        </w:rPr>
        <w:t>, especially when individuals are in</w:t>
      </w:r>
      <w:r w:rsidR="00805A23">
        <w:rPr>
          <w:rFonts w:ascii="Times New Roman" w:hAnsi="Times New Roman" w:cs="Times New Roman"/>
        </w:rPr>
        <w:t xml:space="preserve"> developmental</w:t>
      </w:r>
      <w:r w:rsidR="000A5AC4">
        <w:rPr>
          <w:rFonts w:ascii="Times New Roman" w:hAnsi="Times New Roman" w:cs="Times New Roman"/>
        </w:rPr>
        <w:t xml:space="preserve"> phases of identity exploration</w:t>
      </w:r>
      <w:r w:rsidR="00381820">
        <w:rPr>
          <w:rFonts w:ascii="Times New Roman" w:hAnsi="Times New Roman" w:cs="Times New Roman"/>
        </w:rPr>
        <w:t xml:space="preserve"> (</w:t>
      </w:r>
      <w:r w:rsidR="00805A23">
        <w:rPr>
          <w:rFonts w:ascii="Times New Roman" w:hAnsi="Times New Roman" w:cs="Times New Roman"/>
        </w:rPr>
        <w:t xml:space="preserve">Torres &amp; Ong, 2013; </w:t>
      </w:r>
      <w:r w:rsidR="000A5AC4">
        <w:rPr>
          <w:rFonts w:ascii="Times New Roman" w:hAnsi="Times New Roman" w:cs="Times New Roman"/>
        </w:rPr>
        <w:t>Yip, 2018</w:t>
      </w:r>
      <w:r w:rsidR="00381820">
        <w:rPr>
          <w:rFonts w:ascii="Times New Roman" w:hAnsi="Times New Roman" w:cs="Times New Roman"/>
        </w:rPr>
        <w:t xml:space="preserve">). </w:t>
      </w:r>
      <w:r w:rsidR="007B6DB1">
        <w:rPr>
          <w:rFonts w:ascii="Times New Roman" w:hAnsi="Times New Roman" w:cs="Times New Roman"/>
        </w:rPr>
        <w:t xml:space="preserve">Familism has additionally been linked to positive physical and psychological outcomes (Santiago, Torres, Brewer et al., 2016; </w:t>
      </w:r>
      <w:proofErr w:type="spellStart"/>
      <w:r w:rsidR="007B6DB1" w:rsidRPr="007B6DB1">
        <w:rPr>
          <w:rFonts w:ascii="Times New Roman" w:hAnsi="Times New Roman" w:cs="Times New Roman"/>
        </w:rPr>
        <w:t>Valdivieso</w:t>
      </w:r>
      <w:proofErr w:type="spellEnd"/>
      <w:r w:rsidR="007B6DB1" w:rsidRPr="007B6DB1">
        <w:rPr>
          <w:rFonts w:ascii="Times New Roman" w:hAnsi="Times New Roman" w:cs="Times New Roman"/>
        </w:rPr>
        <w:t>-Mora, Peet, Garnier-Villarreal, Salazar-</w:t>
      </w:r>
      <w:proofErr w:type="spellStart"/>
      <w:r w:rsidR="007B6DB1" w:rsidRPr="007B6DB1">
        <w:rPr>
          <w:rFonts w:ascii="Times New Roman" w:hAnsi="Times New Roman" w:cs="Times New Roman"/>
        </w:rPr>
        <w:t>Villanea</w:t>
      </w:r>
      <w:proofErr w:type="spellEnd"/>
      <w:r w:rsidR="007B6DB1" w:rsidRPr="007B6DB1">
        <w:rPr>
          <w:rFonts w:ascii="Times New Roman" w:hAnsi="Times New Roman" w:cs="Times New Roman"/>
        </w:rPr>
        <w:t>, &amp; Johnson</w:t>
      </w:r>
      <w:r w:rsidR="007B6DB1">
        <w:rPr>
          <w:rFonts w:ascii="Times New Roman" w:hAnsi="Times New Roman" w:cs="Times New Roman"/>
        </w:rPr>
        <w:t xml:space="preserve">, </w:t>
      </w:r>
      <w:r w:rsidR="007B6DB1" w:rsidRPr="007B6DB1">
        <w:rPr>
          <w:rFonts w:ascii="Times New Roman" w:hAnsi="Times New Roman" w:cs="Times New Roman"/>
        </w:rPr>
        <w:t>2016</w:t>
      </w:r>
      <w:r w:rsidR="007B6DB1">
        <w:rPr>
          <w:rFonts w:ascii="Times New Roman" w:hAnsi="Times New Roman" w:cs="Times New Roman"/>
        </w:rPr>
        <w:t xml:space="preserve">). </w:t>
      </w:r>
      <w:r w:rsidR="00381820">
        <w:rPr>
          <w:rFonts w:ascii="Times New Roman" w:hAnsi="Times New Roman" w:cs="Times New Roman"/>
        </w:rPr>
        <w:t xml:space="preserve">In the current study, </w:t>
      </w:r>
      <w:r w:rsidR="00404FA9">
        <w:rPr>
          <w:rFonts w:ascii="Times New Roman" w:hAnsi="Times New Roman" w:cs="Times New Roman"/>
        </w:rPr>
        <w:t>rather than being protective, these factors seem to exacerbate the stress experienced in anticipation of the election</w:t>
      </w:r>
      <w:r w:rsidR="007B6DB1">
        <w:rPr>
          <w:rFonts w:ascii="Times New Roman" w:hAnsi="Times New Roman" w:cs="Times New Roman"/>
        </w:rPr>
        <w:t>, although in the case of familism, this was only the case for the support subscale and not the obligation or referent subscale</w:t>
      </w:r>
      <w:r w:rsidR="00404FA9">
        <w:rPr>
          <w:rFonts w:ascii="Times New Roman" w:hAnsi="Times New Roman" w:cs="Times New Roman"/>
        </w:rPr>
        <w:t>.</w:t>
      </w:r>
      <w:r w:rsidR="007B6DB1">
        <w:rPr>
          <w:rFonts w:ascii="Times New Roman" w:hAnsi="Times New Roman" w:cs="Times New Roman"/>
        </w:rPr>
        <w:t xml:space="preserve"> [</w:t>
      </w:r>
      <w:r w:rsidR="007B6DB1" w:rsidRPr="00BA55B3">
        <w:rPr>
          <w:rFonts w:ascii="Times New Roman" w:hAnsi="Times New Roman" w:cs="Times New Roman"/>
          <w:highlight w:val="yellow"/>
        </w:rPr>
        <w:t>ADD WHY??]</w:t>
      </w:r>
    </w:p>
    <w:p w14:paraId="15C06F42" w14:textId="472CA724" w:rsidR="002515DC" w:rsidRDefault="006D47BD" w:rsidP="003B6B13">
      <w:pPr>
        <w:spacing w:line="480" w:lineRule="auto"/>
        <w:rPr>
          <w:rFonts w:ascii="Times New Roman" w:hAnsi="Times New Roman" w:cs="Times New Roman"/>
        </w:rPr>
      </w:pPr>
      <w:r>
        <w:rPr>
          <w:rFonts w:ascii="Times New Roman" w:hAnsi="Times New Roman" w:cs="Times New Roman"/>
        </w:rPr>
        <w:tab/>
        <w:t xml:space="preserve">Last, we examined how daily fluctuations in news engagement surrounding the election </w:t>
      </w:r>
      <w:r w:rsidR="007B6DB1">
        <w:rPr>
          <w:rFonts w:ascii="Times New Roman" w:hAnsi="Times New Roman" w:cs="Times New Roman"/>
        </w:rPr>
        <w:t>were</w:t>
      </w:r>
      <w:r>
        <w:rPr>
          <w:rFonts w:ascii="Times New Roman" w:hAnsi="Times New Roman" w:cs="Times New Roman"/>
        </w:rPr>
        <w:t xml:space="preserve"> related to psychological outcomes. Engagement in politics on a daily basis is generally considered a stressor (Ford &amp; Feinberg, 2020), and thus, we expected that both between- and within-person variance in news engagement would predict higher negative outcomes. We found that individuals who engaged in more news overall reported higher levels of negative affect and depression over the course of the study</w:t>
      </w:r>
      <w:r w:rsidR="007A6507">
        <w:rPr>
          <w:rFonts w:ascii="Times New Roman" w:hAnsi="Times New Roman" w:cs="Times New Roman"/>
        </w:rPr>
        <w:t xml:space="preserve"> (i.e., the between-person effect)</w:t>
      </w:r>
      <w:r>
        <w:rPr>
          <w:rFonts w:ascii="Times New Roman" w:hAnsi="Times New Roman" w:cs="Times New Roman"/>
        </w:rPr>
        <w:t xml:space="preserve">. Daily fluctuations in news engagement had a similar effect, such that days on which individuals engaged in more news than they usually did, they reported </w:t>
      </w:r>
      <w:r w:rsidR="00A27498">
        <w:rPr>
          <w:rFonts w:ascii="Times New Roman" w:hAnsi="Times New Roman" w:cs="Times New Roman"/>
        </w:rPr>
        <w:t>higher levels of negative affect, anxiety, and depression</w:t>
      </w:r>
      <w:r w:rsidR="007A6507">
        <w:rPr>
          <w:rFonts w:ascii="Times New Roman" w:hAnsi="Times New Roman" w:cs="Times New Roman"/>
        </w:rPr>
        <w:t xml:space="preserve"> (i.e., the within-person effect)</w:t>
      </w:r>
      <w:r w:rsidR="00A27498">
        <w:rPr>
          <w:rFonts w:ascii="Times New Roman" w:hAnsi="Times New Roman" w:cs="Times New Roman"/>
        </w:rPr>
        <w:t>. However, we also unexpectedly saw an increase in positive affect on days when individuals engaged in more news than they usually did. Although unexpected, this pattern may be consistent with prior research suggesting elections are not just stressful events, but also exciting (</w:t>
      </w:r>
      <w:proofErr w:type="spellStart"/>
      <w:r w:rsidR="00A27498">
        <w:rPr>
          <w:rFonts w:ascii="Times New Roman" w:hAnsi="Times New Roman" w:cs="Times New Roman"/>
        </w:rPr>
        <w:t>Waisel</w:t>
      </w:r>
      <w:proofErr w:type="spellEnd"/>
      <w:r w:rsidR="00A27498">
        <w:rPr>
          <w:rFonts w:ascii="Times New Roman" w:hAnsi="Times New Roman" w:cs="Times New Roman"/>
        </w:rPr>
        <w:t>-Manor et al. 2011)</w:t>
      </w:r>
      <w:r w:rsidR="00133BDA">
        <w:rPr>
          <w:rFonts w:ascii="Times New Roman" w:hAnsi="Times New Roman" w:cs="Times New Roman"/>
        </w:rPr>
        <w:t>, and that engagement with the news during this time is similarly both stressful and exciting</w:t>
      </w:r>
      <w:r w:rsidR="00A27498">
        <w:rPr>
          <w:rFonts w:ascii="Times New Roman" w:hAnsi="Times New Roman" w:cs="Times New Roman"/>
        </w:rPr>
        <w:t xml:space="preserve">. In their study examining psychological responses to the 2009 parliamentary election in Israel, </w:t>
      </w:r>
      <w:proofErr w:type="spellStart"/>
      <w:r w:rsidR="00A27498">
        <w:rPr>
          <w:rFonts w:ascii="Times New Roman" w:hAnsi="Times New Roman" w:cs="Times New Roman"/>
        </w:rPr>
        <w:t>Waisel</w:t>
      </w:r>
      <w:proofErr w:type="spellEnd"/>
      <w:r w:rsidR="00A27498">
        <w:rPr>
          <w:rFonts w:ascii="Times New Roman" w:hAnsi="Times New Roman" w:cs="Times New Roman"/>
        </w:rPr>
        <w:t xml:space="preserve">-Manor and colleagues observed </w:t>
      </w:r>
      <w:r w:rsidR="00A27498">
        <w:rPr>
          <w:rFonts w:ascii="Times New Roman" w:hAnsi="Times New Roman" w:cs="Times New Roman"/>
        </w:rPr>
        <w:lastRenderedPageBreak/>
        <w:t>higher levels of both negative and positive affect on</w:t>
      </w:r>
      <w:r w:rsidR="00133BDA">
        <w:rPr>
          <w:rFonts w:ascii="Times New Roman" w:hAnsi="Times New Roman" w:cs="Times New Roman"/>
        </w:rPr>
        <w:t xml:space="preserve"> the morning of Election Day relative to the day after Election Day, along with higher levels of cortisol. </w:t>
      </w:r>
      <w:r w:rsidR="007A6507">
        <w:rPr>
          <w:rFonts w:ascii="Times New Roman" w:hAnsi="Times New Roman" w:cs="Times New Roman"/>
        </w:rPr>
        <w:t>The</w:t>
      </w:r>
      <w:r w:rsidR="00133BDA">
        <w:rPr>
          <w:rFonts w:ascii="Times New Roman" w:hAnsi="Times New Roman" w:cs="Times New Roman"/>
        </w:rPr>
        <w:t xml:space="preserve"> interesting effect</w:t>
      </w:r>
      <w:r w:rsidR="007A6507">
        <w:rPr>
          <w:rFonts w:ascii="Times New Roman" w:hAnsi="Times New Roman" w:cs="Times New Roman"/>
        </w:rPr>
        <w:t xml:space="preserve"> found in our study</w:t>
      </w:r>
      <w:r w:rsidR="00133BDA">
        <w:rPr>
          <w:rFonts w:ascii="Times New Roman" w:hAnsi="Times New Roman" w:cs="Times New Roman"/>
        </w:rPr>
        <w:t xml:space="preserve"> may also be due to the content of the news, such that engaging in negative news resulted in increases in negative affect but that engaging in positive news (such as news that one’s preferred political candidate won</w:t>
      </w:r>
      <w:r w:rsidR="007A6507">
        <w:rPr>
          <w:rFonts w:ascii="Times New Roman" w:hAnsi="Times New Roman" w:cs="Times New Roman"/>
        </w:rPr>
        <w:t>, following the election</w:t>
      </w:r>
      <w:r w:rsidR="00133BDA">
        <w:rPr>
          <w:rFonts w:ascii="Times New Roman" w:hAnsi="Times New Roman" w:cs="Times New Roman"/>
        </w:rPr>
        <w:t xml:space="preserve">) resulted in increases in positive affect. Unfortunately, we did not ask participants about the content of the news they engaged in each day. Thus, future research should seek to replicate this finding and investigate it further before any strong theoretical conclusions are </w:t>
      </w:r>
      <w:commentRangeStart w:id="49"/>
      <w:r w:rsidR="00133BDA">
        <w:rPr>
          <w:rFonts w:ascii="Times New Roman" w:hAnsi="Times New Roman" w:cs="Times New Roman"/>
        </w:rPr>
        <w:t>made</w:t>
      </w:r>
      <w:commentRangeEnd w:id="49"/>
      <w:r w:rsidR="00446F4A">
        <w:rPr>
          <w:rStyle w:val="CommentReference"/>
        </w:rPr>
        <w:commentReference w:id="49"/>
      </w:r>
      <w:r w:rsidR="00133BDA">
        <w:rPr>
          <w:rFonts w:ascii="Times New Roman" w:hAnsi="Times New Roman" w:cs="Times New Roman"/>
        </w:rPr>
        <w:t xml:space="preserve">. </w:t>
      </w:r>
    </w:p>
    <w:p w14:paraId="10D97C22" w14:textId="027BE744" w:rsidR="003B6B13" w:rsidRDefault="003B6B13" w:rsidP="003B6B13">
      <w:pPr>
        <w:spacing w:line="480" w:lineRule="auto"/>
        <w:rPr>
          <w:rFonts w:ascii="Times New Roman" w:hAnsi="Times New Roman" w:cs="Times New Roman"/>
        </w:rPr>
      </w:pPr>
    </w:p>
    <w:p w14:paraId="6663D70B" w14:textId="1F3DBBCF" w:rsidR="003B6B13" w:rsidRDefault="003B6B13" w:rsidP="003B6B13">
      <w:pPr>
        <w:spacing w:line="480" w:lineRule="auto"/>
        <w:rPr>
          <w:rFonts w:ascii="Times New Roman" w:hAnsi="Times New Roman" w:cs="Times New Roman"/>
        </w:rPr>
      </w:pPr>
    </w:p>
    <w:p w14:paraId="2355476F" w14:textId="7881053E" w:rsidR="003B6B13" w:rsidRDefault="00777E7F" w:rsidP="002C1C29">
      <w:pPr>
        <w:jc w:val="center"/>
        <w:rPr>
          <w:rFonts w:ascii="Times New Roman" w:hAnsi="Times New Roman" w:cs="Times New Roman"/>
        </w:rPr>
      </w:pPr>
      <w:r>
        <w:rPr>
          <w:rFonts w:ascii="Times New Roman" w:hAnsi="Times New Roman" w:cs="Times New Roman"/>
        </w:rPr>
        <w:t>REFERENCES</w:t>
      </w:r>
    </w:p>
    <w:p w14:paraId="38971A35" w14:textId="08B31762" w:rsidR="003B6B13" w:rsidRDefault="003B6B13" w:rsidP="003B6B13">
      <w:pPr>
        <w:spacing w:line="480" w:lineRule="auto"/>
        <w:rPr>
          <w:rFonts w:ascii="Times New Roman" w:hAnsi="Times New Roman" w:cs="Times New Roman"/>
        </w:rPr>
      </w:pPr>
    </w:p>
    <w:p w14:paraId="69989EC5" w14:textId="1F0FD657" w:rsidR="003B6B13" w:rsidRDefault="003B6B13" w:rsidP="003B6B13">
      <w:pPr>
        <w:spacing w:line="480" w:lineRule="auto"/>
        <w:rPr>
          <w:rFonts w:ascii="Times New Roman" w:hAnsi="Times New Roman" w:cs="Times New Roman"/>
        </w:rPr>
      </w:pPr>
    </w:p>
    <w:p w14:paraId="7943EFD3" w14:textId="77777777" w:rsidR="00A97D5E" w:rsidRPr="00A97D5E" w:rsidRDefault="00A97D5E" w:rsidP="00A97D5E">
      <w:pPr>
        <w:pStyle w:val="Bibliography"/>
        <w:rPr>
          <w:rFonts w:ascii="Times New Roman" w:hAnsi="Times New Roman" w:cs="Times New Roman"/>
        </w:rPr>
      </w:pPr>
      <w:r>
        <w:fldChar w:fldCharType="begin"/>
      </w:r>
      <w:r>
        <w:instrText xml:space="preserve"> ADDIN ZOTERO_BIBL {"uncited":[],"omitted":[],"custom":[]} CSL_BIBLIOGRAPHY </w:instrText>
      </w:r>
      <w:r>
        <w:fldChar w:fldCharType="separate"/>
      </w:r>
      <w:r w:rsidRPr="00A97D5E">
        <w:rPr>
          <w:rFonts w:ascii="Times New Roman" w:hAnsi="Times New Roman" w:cs="Times New Roman"/>
        </w:rPr>
        <w:t xml:space="preserve">Knight, G. P., Gonzales, N. A., Saenz, D. S., Bonds, D. D., Germán, M., Deardorff, J., Roosa, M. W., &amp; Updegraff, K. A. (2010). The Mexican American Cultural Values scales for Adolescents and Adults. </w:t>
      </w:r>
      <w:r w:rsidRPr="00A97D5E">
        <w:rPr>
          <w:rFonts w:ascii="Times New Roman" w:hAnsi="Times New Roman" w:cs="Times New Roman"/>
          <w:i/>
          <w:iCs/>
        </w:rPr>
        <w:t>The Journal of Early Adolescence</w:t>
      </w:r>
      <w:r w:rsidRPr="00A97D5E">
        <w:rPr>
          <w:rFonts w:ascii="Times New Roman" w:hAnsi="Times New Roman" w:cs="Times New Roman"/>
        </w:rPr>
        <w:t xml:space="preserve">, </w:t>
      </w:r>
      <w:r w:rsidRPr="00A97D5E">
        <w:rPr>
          <w:rFonts w:ascii="Times New Roman" w:hAnsi="Times New Roman" w:cs="Times New Roman"/>
          <w:i/>
          <w:iCs/>
        </w:rPr>
        <w:t>30</w:t>
      </w:r>
      <w:r w:rsidRPr="00A97D5E">
        <w:rPr>
          <w:rFonts w:ascii="Times New Roman" w:hAnsi="Times New Roman" w:cs="Times New Roman"/>
        </w:rPr>
        <w:t>(3), 444–481. https://doi.org/10.1177/0272431609338178</w:t>
      </w:r>
    </w:p>
    <w:p w14:paraId="3E545EC0" w14:textId="77777777" w:rsidR="00A97D5E" w:rsidRPr="00A97D5E" w:rsidRDefault="00A97D5E" w:rsidP="00A97D5E">
      <w:pPr>
        <w:pStyle w:val="Bibliography"/>
        <w:rPr>
          <w:rFonts w:ascii="Times New Roman" w:hAnsi="Times New Roman" w:cs="Times New Roman"/>
        </w:rPr>
      </w:pPr>
      <w:r w:rsidRPr="00A97D5E">
        <w:rPr>
          <w:rFonts w:ascii="Times New Roman" w:hAnsi="Times New Roman" w:cs="Times New Roman"/>
        </w:rPr>
        <w:t xml:space="preserve">Kroenke, K., &amp; Spitzer, R. L. (2002). The PHQ-9: A new depression diagnostic and severity measure. </w:t>
      </w:r>
      <w:r w:rsidRPr="00A97D5E">
        <w:rPr>
          <w:rFonts w:ascii="Times New Roman" w:hAnsi="Times New Roman" w:cs="Times New Roman"/>
          <w:i/>
          <w:iCs/>
        </w:rPr>
        <w:t>Psychiatric Annals</w:t>
      </w:r>
      <w:r w:rsidRPr="00A97D5E">
        <w:rPr>
          <w:rFonts w:ascii="Times New Roman" w:hAnsi="Times New Roman" w:cs="Times New Roman"/>
        </w:rPr>
        <w:t xml:space="preserve">, </w:t>
      </w:r>
      <w:r w:rsidRPr="00A97D5E">
        <w:rPr>
          <w:rFonts w:ascii="Times New Roman" w:hAnsi="Times New Roman" w:cs="Times New Roman"/>
          <w:i/>
          <w:iCs/>
        </w:rPr>
        <w:t>32</w:t>
      </w:r>
      <w:r w:rsidRPr="00A97D5E">
        <w:rPr>
          <w:rFonts w:ascii="Times New Roman" w:hAnsi="Times New Roman" w:cs="Times New Roman"/>
        </w:rPr>
        <w:t>(9), 509–515. https://doi.org/10.3928/0048-5713-20020901-06</w:t>
      </w:r>
    </w:p>
    <w:p w14:paraId="45C3B135" w14:textId="77777777" w:rsidR="00A97D5E" w:rsidRPr="00A97D5E" w:rsidRDefault="00A97D5E" w:rsidP="00A97D5E">
      <w:pPr>
        <w:pStyle w:val="Bibliography"/>
        <w:rPr>
          <w:rFonts w:ascii="Times New Roman" w:hAnsi="Times New Roman" w:cs="Times New Roman"/>
        </w:rPr>
      </w:pPr>
      <w:r w:rsidRPr="00A97D5E">
        <w:rPr>
          <w:rFonts w:ascii="Times New Roman" w:hAnsi="Times New Roman" w:cs="Times New Roman"/>
        </w:rPr>
        <w:t xml:space="preserve">Phinney, J. S., &amp; Ong, A. D. (2007). Conceptualization and measurement of ethnic identity: Current status and future directions. </w:t>
      </w:r>
      <w:r w:rsidRPr="00A97D5E">
        <w:rPr>
          <w:rFonts w:ascii="Times New Roman" w:hAnsi="Times New Roman" w:cs="Times New Roman"/>
          <w:i/>
          <w:iCs/>
        </w:rPr>
        <w:t>Journal of Counseling Psychology</w:t>
      </w:r>
      <w:r w:rsidRPr="00A97D5E">
        <w:rPr>
          <w:rFonts w:ascii="Times New Roman" w:hAnsi="Times New Roman" w:cs="Times New Roman"/>
        </w:rPr>
        <w:t xml:space="preserve">, </w:t>
      </w:r>
      <w:r w:rsidRPr="00A97D5E">
        <w:rPr>
          <w:rFonts w:ascii="Times New Roman" w:hAnsi="Times New Roman" w:cs="Times New Roman"/>
          <w:i/>
          <w:iCs/>
        </w:rPr>
        <w:t>54</w:t>
      </w:r>
      <w:r w:rsidRPr="00A97D5E">
        <w:rPr>
          <w:rFonts w:ascii="Times New Roman" w:hAnsi="Times New Roman" w:cs="Times New Roman"/>
        </w:rPr>
        <w:t>(3), 271–281. https://doi.org/10.1037/0022-0167.54.3.271</w:t>
      </w:r>
    </w:p>
    <w:p w14:paraId="7F7226B3" w14:textId="77777777" w:rsidR="00A97D5E" w:rsidRPr="00A97D5E" w:rsidRDefault="00A97D5E" w:rsidP="00A97D5E">
      <w:pPr>
        <w:pStyle w:val="Bibliography"/>
        <w:rPr>
          <w:rFonts w:ascii="Times New Roman" w:hAnsi="Times New Roman" w:cs="Times New Roman"/>
        </w:rPr>
      </w:pPr>
      <w:r w:rsidRPr="00A97D5E">
        <w:rPr>
          <w:rFonts w:ascii="Times New Roman" w:hAnsi="Times New Roman" w:cs="Times New Roman"/>
        </w:rPr>
        <w:lastRenderedPageBreak/>
        <w:t xml:space="preserve">Spitzer, R. L., Kroenke, K., Williams, J. B. W., &amp; Löwe, B. (2006). A brief measure for assessing generalized anxiety disorder: The GAD-7. </w:t>
      </w:r>
      <w:r w:rsidRPr="00A97D5E">
        <w:rPr>
          <w:rFonts w:ascii="Times New Roman" w:hAnsi="Times New Roman" w:cs="Times New Roman"/>
          <w:i/>
          <w:iCs/>
        </w:rPr>
        <w:t>Archives of Internal Medicine</w:t>
      </w:r>
      <w:r w:rsidRPr="00A97D5E">
        <w:rPr>
          <w:rFonts w:ascii="Times New Roman" w:hAnsi="Times New Roman" w:cs="Times New Roman"/>
        </w:rPr>
        <w:t xml:space="preserve">, </w:t>
      </w:r>
      <w:r w:rsidRPr="00A97D5E">
        <w:rPr>
          <w:rFonts w:ascii="Times New Roman" w:hAnsi="Times New Roman" w:cs="Times New Roman"/>
          <w:i/>
          <w:iCs/>
        </w:rPr>
        <w:t>166</w:t>
      </w:r>
      <w:r w:rsidRPr="00A97D5E">
        <w:rPr>
          <w:rFonts w:ascii="Times New Roman" w:hAnsi="Times New Roman" w:cs="Times New Roman"/>
        </w:rPr>
        <w:t>(10), 1092–1097. https://doi.org/10.1001/archinte.166.10.1092</w:t>
      </w:r>
    </w:p>
    <w:p w14:paraId="5943A92C" w14:textId="77777777" w:rsidR="00A97D5E" w:rsidRPr="00A97D5E" w:rsidRDefault="00A97D5E" w:rsidP="00A97D5E">
      <w:pPr>
        <w:pStyle w:val="Bibliography"/>
        <w:rPr>
          <w:rFonts w:ascii="Times New Roman" w:hAnsi="Times New Roman" w:cs="Times New Roman"/>
        </w:rPr>
      </w:pPr>
      <w:r w:rsidRPr="00A97D5E">
        <w:rPr>
          <w:rFonts w:ascii="Times New Roman" w:hAnsi="Times New Roman" w:cs="Times New Roman"/>
        </w:rPr>
        <w:t xml:space="preserve">Watson, D., &amp; Clark, L. A. (1994). </w:t>
      </w:r>
      <w:r w:rsidRPr="00A97D5E">
        <w:rPr>
          <w:rFonts w:ascii="Times New Roman" w:hAnsi="Times New Roman" w:cs="Times New Roman"/>
          <w:i/>
          <w:iCs/>
        </w:rPr>
        <w:t>The PANAS-X: Manual for the Positive and Negative Affect Schedule - Expanded Form</w:t>
      </w:r>
      <w:r w:rsidRPr="00A97D5E">
        <w:rPr>
          <w:rFonts w:ascii="Times New Roman" w:hAnsi="Times New Roman" w:cs="Times New Roman"/>
        </w:rPr>
        <w:t xml:space="preserve"> [Data set]. University of Iowa. https://doi.org/10.17077/48vt-m4t2</w:t>
      </w:r>
    </w:p>
    <w:p w14:paraId="3D9E9B3A" w14:textId="5DF61923" w:rsidR="003B6B13" w:rsidRPr="003B6B13" w:rsidRDefault="00A97D5E" w:rsidP="003B6B13">
      <w:pPr>
        <w:spacing w:line="480" w:lineRule="auto"/>
        <w:rPr>
          <w:rFonts w:ascii="Times New Roman" w:hAnsi="Times New Roman" w:cs="Times New Roman"/>
        </w:rPr>
      </w:pPr>
      <w:r>
        <w:rPr>
          <w:rFonts w:ascii="Times New Roman" w:hAnsi="Times New Roman" w:cs="Times New Roman"/>
        </w:rPr>
        <w:fldChar w:fldCharType="end"/>
      </w:r>
    </w:p>
    <w:sectPr w:rsidR="003B6B13" w:rsidRPr="003B6B13">
      <w:headerReference w:type="even" r:id="rId12"/>
      <w:headerReference w:type="default" r:id="rId1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Hannah Volpert-Esmond" w:date="2021-05-04T10:18:00Z" w:initials="HVE">
    <w:p w14:paraId="6AF3EB69" w14:textId="5CFB4B32" w:rsidR="00A07B91" w:rsidRDefault="00A07B91">
      <w:pPr>
        <w:pStyle w:val="CommentText"/>
      </w:pPr>
      <w:r>
        <w:rPr>
          <w:rStyle w:val="CommentReference"/>
        </w:rPr>
        <w:annotationRef/>
      </w:r>
      <w:r>
        <w:t>Other suggestions for title?</w:t>
      </w:r>
    </w:p>
  </w:comment>
  <w:comment w:id="1" w:author="Hannah Volpert-Esmond" w:date="2021-05-04T10:17:00Z" w:initials="HVE">
    <w:p w14:paraId="42E8F02A" w14:textId="027C05B7" w:rsidR="00A07B91" w:rsidRDefault="00A07B91">
      <w:pPr>
        <w:pStyle w:val="CommentText"/>
      </w:pPr>
      <w:r>
        <w:rPr>
          <w:rStyle w:val="CommentReference"/>
        </w:rPr>
        <w:annotationRef/>
      </w:r>
      <w:r>
        <w:t>Do you want to use a middle initial?</w:t>
      </w:r>
    </w:p>
  </w:comment>
  <w:comment w:id="2" w:author="Hannah Volpert-Esmond" w:date="2021-05-11T11:36:00Z" w:initials="HVE">
    <w:p w14:paraId="0CBC9D34" w14:textId="44F180B8" w:rsidR="00EF4D19" w:rsidRDefault="00EF4D19">
      <w:pPr>
        <w:pStyle w:val="CommentText"/>
      </w:pPr>
      <w:r>
        <w:rPr>
          <w:rStyle w:val="CommentReference"/>
        </w:rPr>
        <w:annotationRef/>
      </w:r>
      <w:r>
        <w:t>Need to address news engagement somewhere</w:t>
      </w:r>
    </w:p>
  </w:comment>
  <w:comment w:id="3" w:author="Hannah Volpert-Esmond" w:date="2021-05-18T11:42:00Z" w:initials="HVE">
    <w:p w14:paraId="11C57097" w14:textId="4CF51F51" w:rsidR="00D72CCA" w:rsidRDefault="00D72CCA">
      <w:pPr>
        <w:pStyle w:val="CommentText"/>
      </w:pPr>
      <w:r>
        <w:rPr>
          <w:rStyle w:val="CommentReference"/>
        </w:rPr>
        <w:annotationRef/>
      </w:r>
      <w:hyperlink r:id="rId1" w:history="1">
        <w:r w:rsidRPr="00B872C9">
          <w:rPr>
            <w:rStyle w:val="Hyperlink"/>
          </w:rPr>
          <w:t>https://www.latimes.com/politics/la-na-pol-donald-trump-immigration-speech-transcript-20160831-snap-htmlstory.html</w:t>
        </w:r>
      </w:hyperlink>
    </w:p>
    <w:p w14:paraId="4BBADF7D" w14:textId="560E4258" w:rsidR="00D72CCA" w:rsidRDefault="00B00C24">
      <w:pPr>
        <w:pStyle w:val="CommentText"/>
      </w:pPr>
      <w:hyperlink r:id="rId2" w:history="1">
        <w:r w:rsidR="00D72CCA" w:rsidRPr="00B872C9">
          <w:rPr>
            <w:rStyle w:val="Hyperlink"/>
          </w:rPr>
          <w:t>https://time.com/3923128/donald-trump-announcement-speech/</w:t>
        </w:r>
      </w:hyperlink>
    </w:p>
    <w:p w14:paraId="1B347CCE" w14:textId="632CE0D9" w:rsidR="00D72CCA" w:rsidRDefault="00D72CCA">
      <w:pPr>
        <w:pStyle w:val="CommentText"/>
      </w:pPr>
    </w:p>
  </w:comment>
  <w:comment w:id="4" w:author="Hannah Volpert-Esmond" w:date="2021-05-18T11:51:00Z" w:initials="HVE">
    <w:p w14:paraId="691BDF38" w14:textId="77777777" w:rsidR="00D72CCA" w:rsidRPr="00D72CCA" w:rsidRDefault="00D72CCA" w:rsidP="00D72CCA">
      <w:pPr>
        <w:pStyle w:val="NormalWeb"/>
      </w:pPr>
      <w:r>
        <w:rPr>
          <w:rStyle w:val="CommentReference"/>
        </w:rPr>
        <w:annotationRef/>
      </w:r>
      <w:r w:rsidRPr="00D72CCA">
        <w:rPr>
          <w:rFonts w:ascii="Times" w:hAnsi="Times"/>
          <w:sz w:val="16"/>
          <w:szCs w:val="16"/>
        </w:rPr>
        <w:t xml:space="preserve">Costello, M. B. (2016). </w:t>
      </w:r>
      <w:r w:rsidRPr="00D72CCA">
        <w:rPr>
          <w:rFonts w:ascii="Times" w:hAnsi="Times"/>
          <w:i/>
          <w:iCs/>
          <w:sz w:val="16"/>
          <w:szCs w:val="16"/>
        </w:rPr>
        <w:t>The Trump effect: The impact of the presidential campaign on our nation’s schools</w:t>
      </w:r>
      <w:r w:rsidRPr="00D72CCA">
        <w:rPr>
          <w:rFonts w:ascii="Times" w:hAnsi="Times"/>
          <w:sz w:val="16"/>
          <w:szCs w:val="16"/>
        </w:rPr>
        <w:t xml:space="preserve">. Montgomery, AL: Southern Poverty Law Center. Retrieved from https://www.splcenter.org/sites/default/ files/splc_the_trump_effect.pdf </w:t>
      </w:r>
    </w:p>
    <w:p w14:paraId="46D25FFA" w14:textId="77777777" w:rsidR="00D72CCA" w:rsidRDefault="00D72CCA">
      <w:pPr>
        <w:pStyle w:val="CommentText"/>
      </w:pPr>
    </w:p>
    <w:p w14:paraId="6531D31C" w14:textId="77777777" w:rsidR="00101A54" w:rsidRPr="00101A54" w:rsidRDefault="00101A54" w:rsidP="00101A54">
      <w:pPr>
        <w:rPr>
          <w:rFonts w:ascii="Times New Roman" w:eastAsia="Times New Roman" w:hAnsi="Times New Roman" w:cs="Times New Roman"/>
        </w:rPr>
      </w:pPr>
      <w:r w:rsidRPr="00101A54">
        <w:rPr>
          <w:rFonts w:ascii="Arial" w:eastAsia="Times New Roman" w:hAnsi="Arial" w:cs="Arial"/>
          <w:color w:val="222222"/>
          <w:sz w:val="20"/>
          <w:szCs w:val="20"/>
          <w:shd w:val="clear" w:color="auto" w:fill="FFFFFF"/>
        </w:rPr>
        <w:t>Huang, F. L., &amp; Cornell, D. G. (2019). School teasing and bullying after the presidential election. </w:t>
      </w:r>
      <w:r w:rsidRPr="00101A54">
        <w:rPr>
          <w:rFonts w:ascii="Arial" w:eastAsia="Times New Roman" w:hAnsi="Arial" w:cs="Arial"/>
          <w:i/>
          <w:iCs/>
          <w:color w:val="222222"/>
          <w:sz w:val="20"/>
          <w:szCs w:val="20"/>
          <w:shd w:val="clear" w:color="auto" w:fill="FFFFFF"/>
        </w:rPr>
        <w:t>Educational Researcher</w:t>
      </w:r>
      <w:r w:rsidRPr="00101A54">
        <w:rPr>
          <w:rFonts w:ascii="Arial" w:eastAsia="Times New Roman" w:hAnsi="Arial" w:cs="Arial"/>
          <w:color w:val="222222"/>
          <w:sz w:val="20"/>
          <w:szCs w:val="20"/>
          <w:shd w:val="clear" w:color="auto" w:fill="FFFFFF"/>
        </w:rPr>
        <w:t>, </w:t>
      </w:r>
      <w:r w:rsidRPr="00101A54">
        <w:rPr>
          <w:rFonts w:ascii="Arial" w:eastAsia="Times New Roman" w:hAnsi="Arial" w:cs="Arial"/>
          <w:i/>
          <w:iCs/>
          <w:color w:val="222222"/>
          <w:sz w:val="20"/>
          <w:szCs w:val="20"/>
          <w:shd w:val="clear" w:color="auto" w:fill="FFFFFF"/>
        </w:rPr>
        <w:t>48</w:t>
      </w:r>
      <w:r w:rsidRPr="00101A54">
        <w:rPr>
          <w:rFonts w:ascii="Arial" w:eastAsia="Times New Roman" w:hAnsi="Arial" w:cs="Arial"/>
          <w:color w:val="222222"/>
          <w:sz w:val="20"/>
          <w:szCs w:val="20"/>
          <w:shd w:val="clear" w:color="auto" w:fill="FFFFFF"/>
        </w:rPr>
        <w:t>(2), 69-83.</w:t>
      </w:r>
    </w:p>
    <w:p w14:paraId="02A2B988" w14:textId="77777777" w:rsidR="00101A54" w:rsidRDefault="00101A54">
      <w:pPr>
        <w:pStyle w:val="CommentText"/>
      </w:pPr>
    </w:p>
    <w:p w14:paraId="0A4C5837" w14:textId="50E89C56" w:rsidR="00101A54" w:rsidRDefault="00101A54">
      <w:pPr>
        <w:pStyle w:val="CommentText"/>
      </w:pPr>
      <w:r>
        <w:t xml:space="preserve">FBI statistics retrieved from </w:t>
      </w:r>
      <w:r w:rsidRPr="00101A54">
        <w:t>https://ucr.fbi.gov/hate-crime/2019</w:t>
      </w:r>
    </w:p>
  </w:comment>
  <w:comment w:id="5" w:author="Hannah Volpert-Esmond" w:date="2021-05-18T11:53:00Z" w:initials="HVE">
    <w:p w14:paraId="6755873F" w14:textId="77777777" w:rsidR="00101A54" w:rsidRPr="00101A54" w:rsidRDefault="00101A54" w:rsidP="00101A54">
      <w:pPr>
        <w:pStyle w:val="NormalWeb"/>
      </w:pPr>
      <w:r>
        <w:rPr>
          <w:rStyle w:val="CommentReference"/>
        </w:rPr>
        <w:annotationRef/>
      </w:r>
      <w:r w:rsidRPr="00101A54">
        <w:rPr>
          <w:rFonts w:ascii="Times" w:hAnsi="Times"/>
          <w:sz w:val="18"/>
          <w:szCs w:val="18"/>
        </w:rPr>
        <w:t xml:space="preserve">DeJonckheere, Fisher, &amp; Chang, 2018 </w:t>
      </w:r>
    </w:p>
    <w:p w14:paraId="0F14B5BC" w14:textId="77777777" w:rsidR="00101A54" w:rsidRDefault="00101A54">
      <w:pPr>
        <w:pStyle w:val="CommentText"/>
      </w:pPr>
    </w:p>
    <w:p w14:paraId="29E90B12" w14:textId="77777777" w:rsidR="00101A54" w:rsidRPr="00101A54" w:rsidRDefault="00101A54" w:rsidP="00101A54">
      <w:pPr>
        <w:spacing w:before="100" w:beforeAutospacing="1" w:after="100" w:afterAutospacing="1"/>
        <w:rPr>
          <w:rFonts w:ascii="Times New Roman" w:eastAsia="Times New Roman" w:hAnsi="Times New Roman" w:cs="Times New Roman"/>
        </w:rPr>
      </w:pPr>
      <w:r w:rsidRPr="00101A54">
        <w:rPr>
          <w:rFonts w:ascii="Times" w:eastAsia="Times New Roman" w:hAnsi="Times" w:cs="Times New Roman"/>
          <w:sz w:val="16"/>
          <w:szCs w:val="16"/>
        </w:rPr>
        <w:t xml:space="preserve">Wray-Lake, L., Wells, R., Alvis, L., Delgado, S., Syvertsen, A. K., &amp; Metzger, A. (2017). Being Latinx adolescent under a Trump presidency: Analysis of Latinx youth’s reactions to immigration politics. </w:t>
      </w:r>
      <w:r w:rsidRPr="00101A54">
        <w:rPr>
          <w:rFonts w:ascii="Times" w:eastAsia="Times New Roman" w:hAnsi="Times" w:cs="Times New Roman"/>
          <w:i/>
          <w:iCs/>
          <w:sz w:val="16"/>
          <w:szCs w:val="16"/>
        </w:rPr>
        <w:t xml:space="preserve">Children and Youth Services Review, 87, </w:t>
      </w:r>
      <w:r w:rsidRPr="00101A54">
        <w:rPr>
          <w:rFonts w:ascii="Times" w:eastAsia="Times New Roman" w:hAnsi="Times" w:cs="Times New Roman"/>
          <w:sz w:val="16"/>
          <w:szCs w:val="16"/>
        </w:rPr>
        <w:t xml:space="preserve">192–204. http://dx.doi.org/10.1016/j .childyouth.2018.02.032 </w:t>
      </w:r>
    </w:p>
    <w:p w14:paraId="2FAA5278" w14:textId="68CCACF9" w:rsidR="00101A54" w:rsidRDefault="00101A54">
      <w:pPr>
        <w:pStyle w:val="CommentText"/>
      </w:pPr>
    </w:p>
  </w:comment>
  <w:comment w:id="6" w:author="Hannah Volpert-Esmond" w:date="2021-05-18T11:59:00Z" w:initials="HVE">
    <w:p w14:paraId="6120AAB4" w14:textId="77777777" w:rsidR="00101A54" w:rsidRDefault="00101A54" w:rsidP="00101A54">
      <w:pPr>
        <w:pStyle w:val="CommentText"/>
      </w:pPr>
      <w:r>
        <w:rPr>
          <w:rStyle w:val="CommentReference"/>
        </w:rPr>
        <w:annotationRef/>
      </w:r>
      <w:r>
        <w:rPr>
          <w:rStyle w:val="CommentReference"/>
        </w:rPr>
        <w:annotationRef/>
      </w:r>
      <w:r>
        <w:t>Martin (2017). Migration Letters</w:t>
      </w:r>
    </w:p>
    <w:p w14:paraId="1C89F85F" w14:textId="3D41AD5B" w:rsidR="00101A54" w:rsidRDefault="00101A54">
      <w:pPr>
        <w:pStyle w:val="CommentText"/>
      </w:pPr>
    </w:p>
  </w:comment>
  <w:comment w:id="7" w:author="Hannah Volpert-Esmond" w:date="2021-05-18T11:23:00Z" w:initials="HVE">
    <w:p w14:paraId="75829AEE" w14:textId="77777777" w:rsidR="00522DC0" w:rsidRPr="00522DC0" w:rsidRDefault="00522DC0" w:rsidP="00522DC0">
      <w:pPr>
        <w:rPr>
          <w:rFonts w:ascii="Times New Roman" w:eastAsia="Times New Roman" w:hAnsi="Times New Roman" w:cs="Times New Roman"/>
        </w:rPr>
      </w:pPr>
      <w:r>
        <w:rPr>
          <w:rStyle w:val="CommentReference"/>
        </w:rPr>
        <w:annotationRef/>
      </w:r>
      <w:r w:rsidRPr="00522DC0">
        <w:rPr>
          <w:rFonts w:ascii="Arial" w:eastAsia="Times New Roman" w:hAnsi="Arial" w:cs="Arial"/>
          <w:color w:val="222222"/>
          <w:sz w:val="20"/>
          <w:szCs w:val="20"/>
          <w:shd w:val="clear" w:color="auto" w:fill="FFFFFF"/>
        </w:rPr>
        <w:t>Ottova, V., Erhart, M., Vollebergh, W., Kökönyei, G., Morgan, A., Gobina, I., ... &amp; Positive Health Focus Group. (2012). The role of individual-and macro-level social determinants on young adolescents’ psychosomatic complaints. </w:t>
      </w:r>
      <w:r w:rsidRPr="00522DC0">
        <w:rPr>
          <w:rFonts w:ascii="Arial" w:eastAsia="Times New Roman" w:hAnsi="Arial" w:cs="Arial"/>
          <w:i/>
          <w:iCs/>
          <w:color w:val="222222"/>
          <w:sz w:val="20"/>
          <w:szCs w:val="20"/>
          <w:shd w:val="clear" w:color="auto" w:fill="FFFFFF"/>
        </w:rPr>
        <w:t>The Journal of Early Adolescence</w:t>
      </w:r>
      <w:r w:rsidRPr="00522DC0">
        <w:rPr>
          <w:rFonts w:ascii="Arial" w:eastAsia="Times New Roman" w:hAnsi="Arial" w:cs="Arial"/>
          <w:color w:val="222222"/>
          <w:sz w:val="20"/>
          <w:szCs w:val="20"/>
          <w:shd w:val="clear" w:color="auto" w:fill="FFFFFF"/>
        </w:rPr>
        <w:t>, </w:t>
      </w:r>
      <w:r w:rsidRPr="00522DC0">
        <w:rPr>
          <w:rFonts w:ascii="Arial" w:eastAsia="Times New Roman" w:hAnsi="Arial" w:cs="Arial"/>
          <w:i/>
          <w:iCs/>
          <w:color w:val="222222"/>
          <w:sz w:val="20"/>
          <w:szCs w:val="20"/>
          <w:shd w:val="clear" w:color="auto" w:fill="FFFFFF"/>
        </w:rPr>
        <w:t>32</w:t>
      </w:r>
      <w:r w:rsidRPr="00522DC0">
        <w:rPr>
          <w:rFonts w:ascii="Arial" w:eastAsia="Times New Roman" w:hAnsi="Arial" w:cs="Arial"/>
          <w:color w:val="222222"/>
          <w:sz w:val="20"/>
          <w:szCs w:val="20"/>
          <w:shd w:val="clear" w:color="auto" w:fill="FFFFFF"/>
        </w:rPr>
        <w:t>(1), 126-158.</w:t>
      </w:r>
    </w:p>
    <w:p w14:paraId="12103430" w14:textId="77777777" w:rsidR="00522DC0" w:rsidRDefault="00522DC0">
      <w:pPr>
        <w:pStyle w:val="CommentText"/>
      </w:pPr>
    </w:p>
    <w:p w14:paraId="469665AA" w14:textId="77777777" w:rsidR="00522DC0" w:rsidRPr="00522DC0" w:rsidRDefault="00522DC0" w:rsidP="00522DC0">
      <w:pPr>
        <w:rPr>
          <w:rFonts w:ascii="Times New Roman" w:eastAsia="Times New Roman" w:hAnsi="Times New Roman" w:cs="Times New Roman"/>
        </w:rPr>
      </w:pPr>
      <w:r w:rsidRPr="00522DC0">
        <w:rPr>
          <w:rFonts w:ascii="Arial" w:eastAsia="Times New Roman" w:hAnsi="Arial" w:cs="Arial"/>
          <w:color w:val="222222"/>
          <w:sz w:val="20"/>
          <w:szCs w:val="20"/>
          <w:shd w:val="clear" w:color="auto" w:fill="FFFFFF"/>
        </w:rPr>
        <w:t>Andoh-Arthur, J., &amp; Adjorlolo, S. (2021). Macro-level mental health system indicators and cross-national suicide rates. </w:t>
      </w:r>
      <w:r w:rsidRPr="00522DC0">
        <w:rPr>
          <w:rFonts w:ascii="Arial" w:eastAsia="Times New Roman" w:hAnsi="Arial" w:cs="Arial"/>
          <w:i/>
          <w:iCs/>
          <w:color w:val="222222"/>
          <w:sz w:val="20"/>
          <w:szCs w:val="20"/>
          <w:shd w:val="clear" w:color="auto" w:fill="FFFFFF"/>
        </w:rPr>
        <w:t>Global health action</w:t>
      </w:r>
      <w:r w:rsidRPr="00522DC0">
        <w:rPr>
          <w:rFonts w:ascii="Arial" w:eastAsia="Times New Roman" w:hAnsi="Arial" w:cs="Arial"/>
          <w:color w:val="222222"/>
          <w:sz w:val="20"/>
          <w:szCs w:val="20"/>
          <w:shd w:val="clear" w:color="auto" w:fill="FFFFFF"/>
        </w:rPr>
        <w:t>, </w:t>
      </w:r>
      <w:r w:rsidRPr="00522DC0">
        <w:rPr>
          <w:rFonts w:ascii="Arial" w:eastAsia="Times New Roman" w:hAnsi="Arial" w:cs="Arial"/>
          <w:i/>
          <w:iCs/>
          <w:color w:val="222222"/>
          <w:sz w:val="20"/>
          <w:szCs w:val="20"/>
          <w:shd w:val="clear" w:color="auto" w:fill="FFFFFF"/>
        </w:rPr>
        <w:t>14</w:t>
      </w:r>
      <w:r w:rsidRPr="00522DC0">
        <w:rPr>
          <w:rFonts w:ascii="Arial" w:eastAsia="Times New Roman" w:hAnsi="Arial" w:cs="Arial"/>
          <w:color w:val="222222"/>
          <w:sz w:val="20"/>
          <w:szCs w:val="20"/>
          <w:shd w:val="clear" w:color="auto" w:fill="FFFFFF"/>
        </w:rPr>
        <w:t>(1), 1839999.</w:t>
      </w:r>
    </w:p>
    <w:p w14:paraId="6B413F6F" w14:textId="77777777" w:rsidR="00522DC0" w:rsidRDefault="00522DC0">
      <w:pPr>
        <w:pStyle w:val="CommentText"/>
      </w:pPr>
    </w:p>
    <w:p w14:paraId="4E976913" w14:textId="77777777" w:rsidR="00522DC0" w:rsidRPr="00522DC0" w:rsidRDefault="00522DC0" w:rsidP="00522DC0">
      <w:pPr>
        <w:rPr>
          <w:rFonts w:ascii="Times New Roman" w:eastAsia="Times New Roman" w:hAnsi="Times New Roman" w:cs="Times New Roman"/>
        </w:rPr>
      </w:pPr>
      <w:r w:rsidRPr="00522DC0">
        <w:rPr>
          <w:rFonts w:ascii="Arial" w:eastAsia="Times New Roman" w:hAnsi="Arial" w:cs="Arial"/>
          <w:color w:val="222222"/>
          <w:sz w:val="20"/>
          <w:szCs w:val="20"/>
          <w:shd w:val="clear" w:color="auto" w:fill="FFFFFF"/>
        </w:rPr>
        <w:t>Elia, C., Karamanos, A., Dregan, A., O’Keeffe, M., Wolfe, I., Sandall, J., ... &amp; Harding, S. (2020). Association of macro-level determinants with adolescent overweight and suicidal ideation with planning: A cross-sectional study of 21 Latin American and Caribbean Countries. </w:t>
      </w:r>
      <w:r w:rsidRPr="00522DC0">
        <w:rPr>
          <w:rFonts w:ascii="Arial" w:eastAsia="Times New Roman" w:hAnsi="Arial" w:cs="Arial"/>
          <w:i/>
          <w:iCs/>
          <w:color w:val="222222"/>
          <w:sz w:val="20"/>
          <w:szCs w:val="20"/>
          <w:shd w:val="clear" w:color="auto" w:fill="FFFFFF"/>
        </w:rPr>
        <w:t>PLoS medicine</w:t>
      </w:r>
      <w:r w:rsidRPr="00522DC0">
        <w:rPr>
          <w:rFonts w:ascii="Arial" w:eastAsia="Times New Roman" w:hAnsi="Arial" w:cs="Arial"/>
          <w:color w:val="222222"/>
          <w:sz w:val="20"/>
          <w:szCs w:val="20"/>
          <w:shd w:val="clear" w:color="auto" w:fill="FFFFFF"/>
        </w:rPr>
        <w:t>, </w:t>
      </w:r>
      <w:r w:rsidRPr="00522DC0">
        <w:rPr>
          <w:rFonts w:ascii="Arial" w:eastAsia="Times New Roman" w:hAnsi="Arial" w:cs="Arial"/>
          <w:i/>
          <w:iCs/>
          <w:color w:val="222222"/>
          <w:sz w:val="20"/>
          <w:szCs w:val="20"/>
          <w:shd w:val="clear" w:color="auto" w:fill="FFFFFF"/>
        </w:rPr>
        <w:t>17</w:t>
      </w:r>
      <w:r w:rsidRPr="00522DC0">
        <w:rPr>
          <w:rFonts w:ascii="Arial" w:eastAsia="Times New Roman" w:hAnsi="Arial" w:cs="Arial"/>
          <w:color w:val="222222"/>
          <w:sz w:val="20"/>
          <w:szCs w:val="20"/>
          <w:shd w:val="clear" w:color="auto" w:fill="FFFFFF"/>
        </w:rPr>
        <w:t>(12), e1003443.</w:t>
      </w:r>
    </w:p>
    <w:p w14:paraId="68AC36F3" w14:textId="33555240" w:rsidR="00522DC0" w:rsidRDefault="00522DC0">
      <w:pPr>
        <w:pStyle w:val="CommentText"/>
      </w:pPr>
    </w:p>
  </w:comment>
  <w:comment w:id="8" w:author="Hannah Volpert-Esmond" w:date="2021-05-05T11:12:00Z" w:initials="HVE">
    <w:p w14:paraId="62A496ED" w14:textId="1D6EB316" w:rsidR="00A82969" w:rsidRDefault="00A82969">
      <w:pPr>
        <w:pStyle w:val="CommentText"/>
      </w:pPr>
      <w:r>
        <w:rPr>
          <w:rStyle w:val="CommentReference"/>
        </w:rPr>
        <w:annotationRef/>
      </w:r>
      <w:r w:rsidRPr="00A82969">
        <w:t>https://time.com/3923128/donald-trump-announcement-speech/</w:t>
      </w:r>
    </w:p>
  </w:comment>
  <w:comment w:id="9" w:author="Hannah Volpert-Esmond" w:date="2021-05-05T11:09:00Z" w:initials="HVE">
    <w:p w14:paraId="5814E709" w14:textId="68AB1766" w:rsidR="00804899" w:rsidRDefault="00804899">
      <w:pPr>
        <w:pStyle w:val="CommentText"/>
      </w:pPr>
      <w:r>
        <w:rPr>
          <w:rStyle w:val="CommentReference"/>
        </w:rPr>
        <w:annotationRef/>
      </w:r>
      <w:r w:rsidRPr="00804899">
        <w:t>https://www.latimes.com/politics/la-na-pol-donald-trump-immigration-speech-transcript-20160831-snap-htmlstory.html</w:t>
      </w:r>
    </w:p>
  </w:comment>
  <w:comment w:id="10" w:author="Hannah Volpert-Esmond" w:date="2021-05-05T11:29:00Z" w:initials="HVE">
    <w:p w14:paraId="7A604357" w14:textId="653EA8DC" w:rsidR="00215499" w:rsidRDefault="00215499">
      <w:pPr>
        <w:pStyle w:val="CommentText"/>
      </w:pPr>
      <w:r>
        <w:rPr>
          <w:rStyle w:val="CommentReference"/>
        </w:rPr>
        <w:annotationRef/>
      </w:r>
      <w:r>
        <w:t>Martin (2017). Migration Letters</w:t>
      </w:r>
    </w:p>
  </w:comment>
  <w:comment w:id="11" w:author="Hannah Volpert-Esmond" w:date="2021-05-05T11:37:00Z" w:initials="HVE">
    <w:p w14:paraId="11F9F2B8" w14:textId="77777777" w:rsidR="00D91061" w:rsidRPr="00D91061" w:rsidRDefault="00D91061" w:rsidP="00D91061">
      <w:pPr>
        <w:pStyle w:val="NormalWeb"/>
      </w:pPr>
      <w:r>
        <w:rPr>
          <w:rStyle w:val="CommentReference"/>
        </w:rPr>
        <w:annotationRef/>
      </w:r>
      <w:r w:rsidRPr="00D91061">
        <w:rPr>
          <w:rFonts w:ascii="Times" w:hAnsi="Times"/>
          <w:sz w:val="18"/>
          <w:szCs w:val="18"/>
        </w:rPr>
        <w:t xml:space="preserve">DeJonckheere, Fisher, &amp; Chang, 2018 </w:t>
      </w:r>
    </w:p>
    <w:p w14:paraId="78745EAB" w14:textId="77777777" w:rsidR="00D91061" w:rsidRDefault="00D91061">
      <w:pPr>
        <w:pStyle w:val="CommentText"/>
      </w:pPr>
    </w:p>
    <w:p w14:paraId="1A3FA115" w14:textId="26A92AD1" w:rsidR="00D91061" w:rsidRPr="00D91061" w:rsidRDefault="00D91061" w:rsidP="00D91061">
      <w:pPr>
        <w:spacing w:before="100" w:beforeAutospacing="1" w:after="100" w:afterAutospacing="1"/>
        <w:rPr>
          <w:rFonts w:ascii="Times New Roman" w:eastAsia="Times New Roman" w:hAnsi="Times New Roman" w:cs="Times New Roman"/>
        </w:rPr>
      </w:pPr>
      <w:r w:rsidRPr="00D91061">
        <w:rPr>
          <w:rFonts w:ascii="Times" w:eastAsia="Times New Roman" w:hAnsi="Times" w:cs="Times New Roman"/>
          <w:sz w:val="18"/>
          <w:szCs w:val="18"/>
        </w:rPr>
        <w:t xml:space="preserve">Wray-Lake et al., 2017 </w:t>
      </w:r>
    </w:p>
    <w:p w14:paraId="0CD56BFF" w14:textId="70F169CA" w:rsidR="00D91061" w:rsidRDefault="00D91061">
      <w:pPr>
        <w:pStyle w:val="CommentText"/>
      </w:pPr>
    </w:p>
  </w:comment>
  <w:comment w:id="12" w:author="Hannah Volpert-Esmond" w:date="2021-05-07T09:54:00Z" w:initials="HVE">
    <w:p w14:paraId="1FB702DF" w14:textId="2330CA03" w:rsidR="006349E8" w:rsidRDefault="006349E8">
      <w:pPr>
        <w:pStyle w:val="CommentText"/>
      </w:pPr>
      <w:r>
        <w:rPr>
          <w:rStyle w:val="CommentReference"/>
        </w:rPr>
        <w:annotationRef/>
      </w:r>
      <w:r>
        <w:t>Vivimos en Juala de Oro</w:t>
      </w:r>
    </w:p>
  </w:comment>
  <w:comment w:id="13" w:author="Hannah Volpert-Esmond" w:date="2021-05-18T12:30:00Z" w:initials="HVE">
    <w:p w14:paraId="6153163F" w14:textId="77777777" w:rsidR="002E3F79" w:rsidRPr="002E3F79" w:rsidRDefault="002E3F79" w:rsidP="002E3F79">
      <w:pPr>
        <w:rPr>
          <w:rFonts w:ascii="Times New Roman" w:eastAsia="Times New Roman" w:hAnsi="Times New Roman" w:cs="Times New Roman"/>
        </w:rPr>
      </w:pPr>
      <w:r>
        <w:rPr>
          <w:rStyle w:val="CommentReference"/>
        </w:rPr>
        <w:annotationRef/>
      </w:r>
      <w:r w:rsidRPr="002E3F79">
        <w:rPr>
          <w:rFonts w:ascii="Arial" w:eastAsia="Times New Roman" w:hAnsi="Arial" w:cs="Arial"/>
          <w:color w:val="222222"/>
          <w:sz w:val="20"/>
          <w:szCs w:val="20"/>
          <w:shd w:val="clear" w:color="auto" w:fill="FFFFFF"/>
        </w:rPr>
        <w:t>Monat, A., Averill, J. R., &amp; Lazarus, R. S. (1972). Anticipatory stress and coping reactions under various conditions of uncertainty. </w:t>
      </w:r>
      <w:r w:rsidRPr="002E3F79">
        <w:rPr>
          <w:rFonts w:ascii="Arial" w:eastAsia="Times New Roman" w:hAnsi="Arial" w:cs="Arial"/>
          <w:i/>
          <w:iCs/>
          <w:color w:val="222222"/>
          <w:sz w:val="20"/>
          <w:szCs w:val="20"/>
          <w:shd w:val="clear" w:color="auto" w:fill="FFFFFF"/>
        </w:rPr>
        <w:t>Journal of personality and social psychology</w:t>
      </w:r>
      <w:r w:rsidRPr="002E3F79">
        <w:rPr>
          <w:rFonts w:ascii="Arial" w:eastAsia="Times New Roman" w:hAnsi="Arial" w:cs="Arial"/>
          <w:color w:val="222222"/>
          <w:sz w:val="20"/>
          <w:szCs w:val="20"/>
          <w:shd w:val="clear" w:color="auto" w:fill="FFFFFF"/>
        </w:rPr>
        <w:t>, </w:t>
      </w:r>
      <w:r w:rsidRPr="002E3F79">
        <w:rPr>
          <w:rFonts w:ascii="Arial" w:eastAsia="Times New Roman" w:hAnsi="Arial" w:cs="Arial"/>
          <w:i/>
          <w:iCs/>
          <w:color w:val="222222"/>
          <w:sz w:val="20"/>
          <w:szCs w:val="20"/>
          <w:shd w:val="clear" w:color="auto" w:fill="FFFFFF"/>
        </w:rPr>
        <w:t>24</w:t>
      </w:r>
      <w:r w:rsidRPr="002E3F79">
        <w:rPr>
          <w:rFonts w:ascii="Arial" w:eastAsia="Times New Roman" w:hAnsi="Arial" w:cs="Arial"/>
          <w:color w:val="222222"/>
          <w:sz w:val="20"/>
          <w:szCs w:val="20"/>
          <w:shd w:val="clear" w:color="auto" w:fill="FFFFFF"/>
        </w:rPr>
        <w:t>(2), 237.</w:t>
      </w:r>
    </w:p>
    <w:p w14:paraId="1A7BF8B6" w14:textId="4B8963C6" w:rsidR="002E3F79" w:rsidRDefault="002E3F79">
      <w:pPr>
        <w:pStyle w:val="CommentText"/>
      </w:pPr>
    </w:p>
  </w:comment>
  <w:comment w:id="14" w:author="Hannah Volpert-Esmond" w:date="2021-05-07T11:30:00Z" w:initials="HVE">
    <w:p w14:paraId="5C6B6422" w14:textId="08141C26" w:rsidR="00FC4B96" w:rsidRDefault="00C75C60">
      <w:pPr>
        <w:pStyle w:val="CommentText"/>
      </w:pPr>
      <w:r>
        <w:rPr>
          <w:rStyle w:val="CommentReference"/>
        </w:rPr>
        <w:annotationRef/>
      </w:r>
      <w:r w:rsidRPr="00C75C60">
        <w:t>Clark, Benkert &amp; Flack, 2006; Gordon</w:t>
      </w:r>
      <w:r w:rsidR="00082F74">
        <w:t>, Prather, Dover</w:t>
      </w:r>
      <w:r w:rsidRPr="00C75C60">
        <w:t xml:space="preserve"> et al., 2020; Hicken</w:t>
      </w:r>
      <w:r w:rsidR="00082F74">
        <w:t>, Lee, Ailshire</w:t>
      </w:r>
      <w:r w:rsidRPr="00C75C60">
        <w:t xml:space="preserve"> et al., 2013</w:t>
      </w:r>
      <w:r w:rsidR="00082F74">
        <w:t>; Hicken, Lee, Morenoff et al.</w:t>
      </w:r>
      <w:r w:rsidRPr="00C75C60">
        <w:t xml:space="preserve"> 2014</w:t>
      </w:r>
      <w:r w:rsidR="00082F74">
        <w:t>; Hicken, Lee, Hing,</w:t>
      </w:r>
      <w:r w:rsidRPr="00C75C60">
        <w:t xml:space="preserve"> 2018; Himmelstein</w:t>
      </w:r>
      <w:r w:rsidR="00082F74">
        <w:t>, Young, Sanchez</w:t>
      </w:r>
      <w:r w:rsidRPr="00C75C60">
        <w:t xml:space="preserve"> et al., 2015; LaViest</w:t>
      </w:r>
      <w:r w:rsidR="00082F74">
        <w:t>, Thorpe, Pierre</w:t>
      </w:r>
      <w:r w:rsidRPr="00C75C60">
        <w:t>, 2014; Lewis</w:t>
      </w:r>
      <w:r w:rsidR="00082F74">
        <w:t>, Lampert, Charles et al</w:t>
      </w:r>
      <w:r w:rsidRPr="00C75C60">
        <w:t>, 2019; Pichardo</w:t>
      </w:r>
      <w:r w:rsidR="00082F74">
        <w:t>, Molina, Rosas</w:t>
      </w:r>
      <w:r w:rsidRPr="00C75C60">
        <w:t>, 2020; Powell, Jesdale &amp; Lemon, 2016; Watson-Singleton, Hill &amp; Case, 2019</w:t>
      </w:r>
    </w:p>
  </w:comment>
  <w:comment w:id="15" w:author="Hannah Volpert-Esmond" w:date="2021-05-17T10:10:00Z" w:initials="HVE">
    <w:p w14:paraId="239C7678" w14:textId="77777777" w:rsidR="009D1F2E" w:rsidRPr="009D1F2E" w:rsidRDefault="009D1F2E" w:rsidP="009D1F2E">
      <w:pPr>
        <w:rPr>
          <w:rFonts w:ascii="Times New Roman" w:eastAsia="Times New Roman" w:hAnsi="Times New Roman" w:cs="Times New Roman"/>
        </w:rPr>
      </w:pPr>
      <w:r>
        <w:rPr>
          <w:rStyle w:val="CommentReference"/>
        </w:rPr>
        <w:annotationRef/>
      </w:r>
      <w:r w:rsidRPr="009D1F2E">
        <w:rPr>
          <w:rFonts w:ascii="Arial" w:eastAsia="Times New Roman" w:hAnsi="Arial" w:cs="Arial"/>
          <w:color w:val="222222"/>
          <w:sz w:val="20"/>
          <w:szCs w:val="20"/>
          <w:shd w:val="clear" w:color="auto" w:fill="FFFFFF"/>
        </w:rPr>
        <w:t>Lash, S. J., Gillespie, B. L., Eisler, R. M., &amp; Southard, D. R. (1991). Sex differences in cardiovascular reactivity: Effects of the gender relevance of the stressor. </w:t>
      </w:r>
      <w:r w:rsidRPr="009D1F2E">
        <w:rPr>
          <w:rFonts w:ascii="Arial" w:eastAsia="Times New Roman" w:hAnsi="Arial" w:cs="Arial"/>
          <w:i/>
          <w:iCs/>
          <w:color w:val="222222"/>
          <w:sz w:val="20"/>
          <w:szCs w:val="20"/>
          <w:shd w:val="clear" w:color="auto" w:fill="FFFFFF"/>
        </w:rPr>
        <w:t>Health Psychology</w:t>
      </w:r>
      <w:r w:rsidRPr="009D1F2E">
        <w:rPr>
          <w:rFonts w:ascii="Arial" w:eastAsia="Times New Roman" w:hAnsi="Arial" w:cs="Arial"/>
          <w:color w:val="222222"/>
          <w:sz w:val="20"/>
          <w:szCs w:val="20"/>
          <w:shd w:val="clear" w:color="auto" w:fill="FFFFFF"/>
        </w:rPr>
        <w:t>, </w:t>
      </w:r>
      <w:r w:rsidRPr="009D1F2E">
        <w:rPr>
          <w:rFonts w:ascii="Arial" w:eastAsia="Times New Roman" w:hAnsi="Arial" w:cs="Arial"/>
          <w:i/>
          <w:iCs/>
          <w:color w:val="222222"/>
          <w:sz w:val="20"/>
          <w:szCs w:val="20"/>
          <w:shd w:val="clear" w:color="auto" w:fill="FFFFFF"/>
        </w:rPr>
        <w:t>10</w:t>
      </w:r>
      <w:r w:rsidRPr="009D1F2E">
        <w:rPr>
          <w:rFonts w:ascii="Arial" w:eastAsia="Times New Roman" w:hAnsi="Arial" w:cs="Arial"/>
          <w:color w:val="222222"/>
          <w:sz w:val="20"/>
          <w:szCs w:val="20"/>
          <w:shd w:val="clear" w:color="auto" w:fill="FFFFFF"/>
        </w:rPr>
        <w:t>(6), 392.</w:t>
      </w:r>
    </w:p>
    <w:p w14:paraId="6EC09CAE" w14:textId="44799F21" w:rsidR="009D1F2E" w:rsidRDefault="009D1F2E">
      <w:pPr>
        <w:pStyle w:val="CommentText"/>
      </w:pPr>
    </w:p>
  </w:comment>
  <w:comment w:id="16" w:author="Hannah Volpert-Esmond" w:date="2021-05-10T10:01:00Z" w:initials="HVE">
    <w:p w14:paraId="7191BC00" w14:textId="77777777" w:rsidR="00E70B9D" w:rsidRDefault="00E70B9D">
      <w:pPr>
        <w:pStyle w:val="CommentText"/>
      </w:pPr>
      <w:r>
        <w:rPr>
          <w:rStyle w:val="CommentReference"/>
        </w:rPr>
        <w:annotationRef/>
      </w:r>
      <w:r>
        <w:t>Add info about uniqueness of election</w:t>
      </w:r>
    </w:p>
    <w:p w14:paraId="5FAC07AF" w14:textId="12CA95A9" w:rsidR="00E70B9D" w:rsidRDefault="00E70B9D" w:rsidP="00E70B9D">
      <w:pPr>
        <w:pStyle w:val="CommentText"/>
        <w:numPr>
          <w:ilvl w:val="0"/>
          <w:numId w:val="3"/>
        </w:numPr>
      </w:pPr>
      <w:r>
        <w:t>Pandemic</w:t>
      </w:r>
    </w:p>
    <w:p w14:paraId="2F500184" w14:textId="7A7B1A47" w:rsidR="00E70B9D" w:rsidRDefault="00E70B9D" w:rsidP="00E70B9D">
      <w:pPr>
        <w:pStyle w:val="CommentText"/>
        <w:numPr>
          <w:ilvl w:val="0"/>
          <w:numId w:val="3"/>
        </w:numPr>
      </w:pPr>
      <w:r>
        <w:t>Early voting</w:t>
      </w:r>
    </w:p>
    <w:p w14:paraId="05070C9A" w14:textId="77777777" w:rsidR="00E70B9D" w:rsidRDefault="00E70B9D" w:rsidP="00E70B9D">
      <w:pPr>
        <w:pStyle w:val="CommentText"/>
        <w:numPr>
          <w:ilvl w:val="0"/>
          <w:numId w:val="3"/>
        </w:numPr>
      </w:pPr>
      <w:r>
        <w:t>Results delayed</w:t>
      </w:r>
    </w:p>
    <w:p w14:paraId="39705882" w14:textId="23A4D188" w:rsidR="00E70B9D" w:rsidRDefault="00E70B9D" w:rsidP="00E70B9D">
      <w:pPr>
        <w:pStyle w:val="CommentText"/>
        <w:numPr>
          <w:ilvl w:val="0"/>
          <w:numId w:val="3"/>
        </w:numPr>
      </w:pPr>
    </w:p>
  </w:comment>
  <w:comment w:id="17" w:author="Hannah Volpert-Esmond" w:date="2021-05-19T10:47:00Z" w:initials="HVE">
    <w:p w14:paraId="15124203" w14:textId="37B01FF3" w:rsidR="0062339C" w:rsidRDefault="0062339C">
      <w:pPr>
        <w:pStyle w:val="CommentText"/>
      </w:pPr>
      <w:r>
        <w:rPr>
          <w:rStyle w:val="CommentReference"/>
        </w:rPr>
        <w:annotationRef/>
      </w:r>
      <w:hyperlink r:id="rId3" w:history="1">
        <w:r w:rsidRPr="00B872C9">
          <w:rPr>
            <w:rStyle w:val="Hyperlink"/>
          </w:rPr>
          <w:t>https://www.census.gov/quickfacts/elpasocountytexas</w:t>
        </w:r>
      </w:hyperlink>
    </w:p>
    <w:p w14:paraId="2A8B5A7B" w14:textId="77777777" w:rsidR="0062339C" w:rsidRDefault="0062339C">
      <w:pPr>
        <w:pStyle w:val="CommentText"/>
      </w:pPr>
    </w:p>
    <w:p w14:paraId="2EE31C55" w14:textId="762A94AB" w:rsidR="0062339C" w:rsidRDefault="0062339C">
      <w:pPr>
        <w:pStyle w:val="CommentText"/>
      </w:pPr>
      <w:r>
        <w:t>Need to figure out how to cite</w:t>
      </w:r>
    </w:p>
  </w:comment>
  <w:comment w:id="18" w:author="Hannah Volpert-Esmond" w:date="2021-05-19T10:55:00Z" w:initials="HVE">
    <w:p w14:paraId="01487CD7" w14:textId="77777777" w:rsidR="0062339C" w:rsidRPr="0062339C" w:rsidRDefault="0062339C" w:rsidP="0062339C">
      <w:pPr>
        <w:rPr>
          <w:rFonts w:ascii="Times New Roman" w:eastAsia="Times New Roman" w:hAnsi="Times New Roman" w:cs="Times New Roman"/>
        </w:rPr>
      </w:pPr>
      <w:r>
        <w:rPr>
          <w:rStyle w:val="CommentReference"/>
        </w:rPr>
        <w:annotationRef/>
      </w:r>
      <w:r w:rsidRPr="0062339C">
        <w:rPr>
          <w:rFonts w:ascii="Arial" w:eastAsia="Times New Roman" w:hAnsi="Arial" w:cs="Arial"/>
          <w:color w:val="222222"/>
          <w:sz w:val="20"/>
          <w:szCs w:val="20"/>
          <w:shd w:val="clear" w:color="auto" w:fill="FFFFFF"/>
        </w:rPr>
        <w:t>Torres, V., &amp; Baxter Magolda, M. B. (2004). Reconstructing Latino identity: The influence of cognitive development on the ethnic identity process of Latino students. </w:t>
      </w:r>
      <w:r w:rsidRPr="0062339C">
        <w:rPr>
          <w:rFonts w:ascii="Arial" w:eastAsia="Times New Roman" w:hAnsi="Arial" w:cs="Arial"/>
          <w:i/>
          <w:iCs/>
          <w:color w:val="222222"/>
          <w:sz w:val="20"/>
          <w:szCs w:val="20"/>
          <w:shd w:val="clear" w:color="auto" w:fill="FFFFFF"/>
        </w:rPr>
        <w:t>Journal of College Student Development</w:t>
      </w:r>
      <w:r w:rsidRPr="0062339C">
        <w:rPr>
          <w:rFonts w:ascii="Arial" w:eastAsia="Times New Roman" w:hAnsi="Arial" w:cs="Arial"/>
          <w:color w:val="222222"/>
          <w:sz w:val="20"/>
          <w:szCs w:val="20"/>
          <w:shd w:val="clear" w:color="auto" w:fill="FFFFFF"/>
        </w:rPr>
        <w:t>, </w:t>
      </w:r>
      <w:r w:rsidRPr="0062339C">
        <w:rPr>
          <w:rFonts w:ascii="Arial" w:eastAsia="Times New Roman" w:hAnsi="Arial" w:cs="Arial"/>
          <w:i/>
          <w:iCs/>
          <w:color w:val="222222"/>
          <w:sz w:val="20"/>
          <w:szCs w:val="20"/>
          <w:shd w:val="clear" w:color="auto" w:fill="FFFFFF"/>
        </w:rPr>
        <w:t>45</w:t>
      </w:r>
      <w:r w:rsidRPr="0062339C">
        <w:rPr>
          <w:rFonts w:ascii="Arial" w:eastAsia="Times New Roman" w:hAnsi="Arial" w:cs="Arial"/>
          <w:color w:val="222222"/>
          <w:sz w:val="20"/>
          <w:szCs w:val="20"/>
          <w:shd w:val="clear" w:color="auto" w:fill="FFFFFF"/>
        </w:rPr>
        <w:t>(3), 333-347.</w:t>
      </w:r>
    </w:p>
    <w:p w14:paraId="64C96243" w14:textId="77777777" w:rsidR="0062339C" w:rsidRDefault="0062339C">
      <w:pPr>
        <w:pStyle w:val="CommentText"/>
      </w:pPr>
    </w:p>
    <w:p w14:paraId="5070A822" w14:textId="77777777" w:rsidR="0062339C" w:rsidRPr="0062339C" w:rsidRDefault="0062339C" w:rsidP="0062339C">
      <w:pPr>
        <w:rPr>
          <w:rFonts w:ascii="Times New Roman" w:eastAsia="Times New Roman" w:hAnsi="Times New Roman" w:cs="Times New Roman"/>
        </w:rPr>
      </w:pPr>
      <w:r w:rsidRPr="0062339C">
        <w:rPr>
          <w:rFonts w:ascii="Arial" w:eastAsia="Times New Roman" w:hAnsi="Arial" w:cs="Arial"/>
          <w:color w:val="222222"/>
          <w:sz w:val="20"/>
          <w:szCs w:val="20"/>
          <w:shd w:val="clear" w:color="auto" w:fill="FFFFFF"/>
        </w:rPr>
        <w:t>Walker, M., &amp; Iverson, E. (2016). Identity development and political self-regulation in emerging adult political attitudes and behavior. </w:t>
      </w:r>
      <w:r w:rsidRPr="0062339C">
        <w:rPr>
          <w:rFonts w:ascii="Arial" w:eastAsia="Times New Roman" w:hAnsi="Arial" w:cs="Arial"/>
          <w:i/>
          <w:iCs/>
          <w:color w:val="222222"/>
          <w:sz w:val="20"/>
          <w:szCs w:val="20"/>
          <w:shd w:val="clear" w:color="auto" w:fill="FFFFFF"/>
        </w:rPr>
        <w:t>Emerging Adulthood</w:t>
      </w:r>
      <w:r w:rsidRPr="0062339C">
        <w:rPr>
          <w:rFonts w:ascii="Arial" w:eastAsia="Times New Roman" w:hAnsi="Arial" w:cs="Arial"/>
          <w:color w:val="222222"/>
          <w:sz w:val="20"/>
          <w:szCs w:val="20"/>
          <w:shd w:val="clear" w:color="auto" w:fill="FFFFFF"/>
        </w:rPr>
        <w:t>, </w:t>
      </w:r>
      <w:r w:rsidRPr="0062339C">
        <w:rPr>
          <w:rFonts w:ascii="Arial" w:eastAsia="Times New Roman" w:hAnsi="Arial" w:cs="Arial"/>
          <w:i/>
          <w:iCs/>
          <w:color w:val="222222"/>
          <w:sz w:val="20"/>
          <w:szCs w:val="20"/>
          <w:shd w:val="clear" w:color="auto" w:fill="FFFFFF"/>
        </w:rPr>
        <w:t>4</w:t>
      </w:r>
      <w:r w:rsidRPr="0062339C">
        <w:rPr>
          <w:rFonts w:ascii="Arial" w:eastAsia="Times New Roman" w:hAnsi="Arial" w:cs="Arial"/>
          <w:color w:val="222222"/>
          <w:sz w:val="20"/>
          <w:szCs w:val="20"/>
          <w:shd w:val="clear" w:color="auto" w:fill="FFFFFF"/>
        </w:rPr>
        <w:t>(3), 153-160.</w:t>
      </w:r>
    </w:p>
    <w:p w14:paraId="25588C26" w14:textId="77777777" w:rsidR="0062339C" w:rsidRDefault="0062339C">
      <w:pPr>
        <w:pStyle w:val="CommentText"/>
      </w:pPr>
    </w:p>
    <w:p w14:paraId="2B8692E0" w14:textId="77777777" w:rsidR="0062339C" w:rsidRPr="0062339C" w:rsidRDefault="0062339C" w:rsidP="0062339C">
      <w:pPr>
        <w:rPr>
          <w:rFonts w:ascii="Times New Roman" w:eastAsia="Times New Roman" w:hAnsi="Times New Roman" w:cs="Times New Roman"/>
        </w:rPr>
      </w:pPr>
      <w:r w:rsidRPr="0062339C">
        <w:rPr>
          <w:rFonts w:ascii="Arial" w:eastAsia="Times New Roman" w:hAnsi="Arial" w:cs="Arial"/>
          <w:color w:val="222222"/>
          <w:sz w:val="20"/>
          <w:szCs w:val="20"/>
          <w:shd w:val="clear" w:color="auto" w:fill="FFFFFF"/>
        </w:rPr>
        <w:t>Johnson, M. R., &amp; Ferguson Jr, M. (2018). The role of political engagement in college students' civic identity: Longitudinal findings from recent graduates. </w:t>
      </w:r>
      <w:r w:rsidRPr="0062339C">
        <w:rPr>
          <w:rFonts w:ascii="Arial" w:eastAsia="Times New Roman" w:hAnsi="Arial" w:cs="Arial"/>
          <w:i/>
          <w:iCs/>
          <w:color w:val="222222"/>
          <w:sz w:val="20"/>
          <w:szCs w:val="20"/>
          <w:shd w:val="clear" w:color="auto" w:fill="FFFFFF"/>
        </w:rPr>
        <w:t>Journal of College Student Development</w:t>
      </w:r>
      <w:r w:rsidRPr="0062339C">
        <w:rPr>
          <w:rFonts w:ascii="Arial" w:eastAsia="Times New Roman" w:hAnsi="Arial" w:cs="Arial"/>
          <w:color w:val="222222"/>
          <w:sz w:val="20"/>
          <w:szCs w:val="20"/>
          <w:shd w:val="clear" w:color="auto" w:fill="FFFFFF"/>
        </w:rPr>
        <w:t>, </w:t>
      </w:r>
      <w:r w:rsidRPr="0062339C">
        <w:rPr>
          <w:rFonts w:ascii="Arial" w:eastAsia="Times New Roman" w:hAnsi="Arial" w:cs="Arial"/>
          <w:i/>
          <w:iCs/>
          <w:color w:val="222222"/>
          <w:sz w:val="20"/>
          <w:szCs w:val="20"/>
          <w:shd w:val="clear" w:color="auto" w:fill="FFFFFF"/>
        </w:rPr>
        <w:t>59</w:t>
      </w:r>
      <w:r w:rsidRPr="0062339C">
        <w:rPr>
          <w:rFonts w:ascii="Arial" w:eastAsia="Times New Roman" w:hAnsi="Arial" w:cs="Arial"/>
          <w:color w:val="222222"/>
          <w:sz w:val="20"/>
          <w:szCs w:val="20"/>
          <w:shd w:val="clear" w:color="auto" w:fill="FFFFFF"/>
        </w:rPr>
        <w:t>(5), 511-527.</w:t>
      </w:r>
    </w:p>
    <w:p w14:paraId="5BBC5A43" w14:textId="788870B3" w:rsidR="0062339C" w:rsidRDefault="0062339C">
      <w:pPr>
        <w:pStyle w:val="CommentText"/>
      </w:pPr>
    </w:p>
  </w:comment>
  <w:comment w:id="19" w:author="Hannah Volpert-Esmond" w:date="2021-05-19T11:21:00Z" w:initials="HVE">
    <w:p w14:paraId="43F69132" w14:textId="7A435E7B" w:rsidR="00B27281" w:rsidRDefault="00B27281">
      <w:pPr>
        <w:pStyle w:val="CommentText"/>
      </w:pPr>
      <w:r>
        <w:rPr>
          <w:rStyle w:val="CommentReference"/>
        </w:rPr>
        <w:annotationRef/>
      </w:r>
      <w:hyperlink r:id="rId4" w:history="1">
        <w:r w:rsidRPr="00B872C9">
          <w:rPr>
            <w:rStyle w:val="Hyperlink"/>
          </w:rPr>
          <w:t>https://www.texastribune.org/2020/07/27/texas-greg-abbott-early-voting-november/</w:t>
        </w:r>
      </w:hyperlink>
    </w:p>
    <w:p w14:paraId="5B87D660" w14:textId="7B2EAA73" w:rsidR="00B27281" w:rsidRDefault="00B00C24">
      <w:pPr>
        <w:pStyle w:val="CommentText"/>
      </w:pPr>
      <w:hyperlink r:id="rId5" w:history="1">
        <w:r w:rsidR="00B27281" w:rsidRPr="00B872C9">
          <w:rPr>
            <w:rStyle w:val="Hyperlink"/>
          </w:rPr>
          <w:t>https://elpasomatters.org/2020/10/13/el-paso-shatters-record-for-first-day-of-early-voting/</w:t>
        </w:r>
      </w:hyperlink>
    </w:p>
    <w:p w14:paraId="484DF630" w14:textId="71EA6561" w:rsidR="00B27281" w:rsidRDefault="00B27281">
      <w:pPr>
        <w:pStyle w:val="CommentText"/>
      </w:pPr>
    </w:p>
    <w:p w14:paraId="48402131" w14:textId="52D50927" w:rsidR="00B27281" w:rsidRDefault="00B00C24">
      <w:pPr>
        <w:pStyle w:val="CommentText"/>
      </w:pPr>
      <w:hyperlink r:id="rId6" w:history="1">
        <w:r w:rsidR="00B27281" w:rsidRPr="00B872C9">
          <w:rPr>
            <w:rStyle w:val="Hyperlink"/>
          </w:rPr>
          <w:t>https://www.sos.state.tx.us/elections/historical/elpaso.shtml</w:t>
        </w:r>
      </w:hyperlink>
      <w:r w:rsidR="00B27281">
        <w:t xml:space="preserve"> Why does this not have 2020’s numbers? Prefer to cite EP county </w:t>
      </w:r>
      <w:r w:rsidR="00AF7964">
        <w:t>official voting numbers—Angel, can you find this somewhere online?</w:t>
      </w:r>
    </w:p>
    <w:p w14:paraId="0950163B" w14:textId="003710B0" w:rsidR="00B27281" w:rsidRDefault="00B27281">
      <w:pPr>
        <w:pStyle w:val="CommentText"/>
      </w:pPr>
    </w:p>
  </w:comment>
  <w:comment w:id="20" w:author="Hannah Volpert-Esmond" w:date="2021-05-19T11:37:00Z" w:initials="HVE">
    <w:p w14:paraId="3D61484A" w14:textId="13CEE94F" w:rsidR="00AF7964" w:rsidRDefault="00AF7964">
      <w:pPr>
        <w:pStyle w:val="CommentText"/>
      </w:pPr>
      <w:r>
        <w:rPr>
          <w:rStyle w:val="CommentReference"/>
        </w:rPr>
        <w:annotationRef/>
      </w:r>
      <w:hyperlink r:id="rId7" w:history="1">
        <w:r w:rsidR="00660BB8" w:rsidRPr="00B872C9">
          <w:rPr>
            <w:rStyle w:val="Hyperlink"/>
          </w:rPr>
          <w:t>https://www.theguardian.com/us-news/2020/oct/27/covid-coronavirus-el-paso-texas-surge</w:t>
        </w:r>
      </w:hyperlink>
    </w:p>
    <w:p w14:paraId="03D94907" w14:textId="14CC8757" w:rsidR="00660BB8" w:rsidRDefault="00B00C24">
      <w:pPr>
        <w:pStyle w:val="CommentText"/>
      </w:pPr>
      <w:hyperlink r:id="rId8" w:history="1">
        <w:r w:rsidR="00660BB8" w:rsidRPr="00B872C9">
          <w:rPr>
            <w:rStyle w:val="Hyperlink"/>
          </w:rPr>
          <w:t>https://www.npr.org/sections/coronavirus-live-updates/2020/11/02/930304129/el-paso-official-says-fourth-mobile-morgue-is-delivered-as-coronavirus-deaths-mo</w:t>
        </w:r>
      </w:hyperlink>
    </w:p>
    <w:p w14:paraId="678CF46B" w14:textId="0147C6BF" w:rsidR="00660BB8" w:rsidRDefault="00B00C24">
      <w:pPr>
        <w:pStyle w:val="CommentText"/>
      </w:pPr>
      <w:hyperlink r:id="rId9" w:history="1">
        <w:r w:rsidR="00660BB8" w:rsidRPr="00B872C9">
          <w:rPr>
            <w:rStyle w:val="Hyperlink"/>
          </w:rPr>
          <w:t>https://www.nytimes.com/2020/11/10/us/coronavirus-hospitalizations-el-paso-texas.html</w:t>
        </w:r>
      </w:hyperlink>
    </w:p>
    <w:p w14:paraId="5DACF4EA" w14:textId="77777777" w:rsidR="00660BB8" w:rsidRDefault="00660BB8">
      <w:pPr>
        <w:pStyle w:val="CommentText"/>
      </w:pPr>
    </w:p>
    <w:p w14:paraId="793CAE99" w14:textId="77777777" w:rsidR="00660BB8" w:rsidRDefault="00660BB8">
      <w:pPr>
        <w:pStyle w:val="CommentText"/>
      </w:pPr>
    </w:p>
    <w:p w14:paraId="31CD0C5F" w14:textId="3D119A72" w:rsidR="00660BB8" w:rsidRDefault="00B00C24">
      <w:pPr>
        <w:pStyle w:val="CommentText"/>
      </w:pPr>
      <w:hyperlink r:id="rId10" w:history="1">
        <w:r w:rsidR="00660BB8" w:rsidRPr="00B872C9">
          <w:rPr>
            <w:rStyle w:val="Hyperlink"/>
          </w:rPr>
          <w:t>https://www.epstrong.org/results.php</w:t>
        </w:r>
      </w:hyperlink>
      <w:r w:rsidR="00660BB8">
        <w:t xml:space="preserve"> - don’t know how to cite</w:t>
      </w:r>
    </w:p>
    <w:p w14:paraId="1049CD0F" w14:textId="1CDBA81C" w:rsidR="00660BB8" w:rsidRDefault="00660BB8">
      <w:pPr>
        <w:pStyle w:val="CommentText"/>
      </w:pPr>
    </w:p>
  </w:comment>
  <w:comment w:id="22" w:author="Hannah Volpert-Esmond" w:date="2021-05-19T11:37:00Z" w:initials="HVE">
    <w:p w14:paraId="3FBC5329" w14:textId="4E9214C0" w:rsidR="00AF7964" w:rsidRDefault="00AF7964">
      <w:pPr>
        <w:pStyle w:val="CommentText"/>
      </w:pPr>
      <w:r>
        <w:rPr>
          <w:rStyle w:val="CommentReference"/>
        </w:rPr>
        <w:annotationRef/>
      </w:r>
      <w:r w:rsidRPr="00AF7964">
        <w:t>https://www.npr.org/sections/coronavirus-live-updates/2020/10/26/927866489/el-paso-judge-issues-2-week-curfew-to-stem-surge-of-covid-19-cases</w:t>
      </w:r>
    </w:p>
  </w:comment>
  <w:comment w:id="32" w:author="Hannah Volpert-Esmond" w:date="2021-04-01T09:00:00Z" w:initials="HVE">
    <w:p w14:paraId="2226C940" w14:textId="536B63DD" w:rsidR="00063163" w:rsidRDefault="00063163">
      <w:pPr>
        <w:pStyle w:val="CommentText"/>
      </w:pPr>
      <w:r>
        <w:rPr>
          <w:rStyle w:val="CommentReference"/>
        </w:rPr>
        <w:annotationRef/>
      </w:r>
      <w:r>
        <w:t>Stage? If need to cut words</w:t>
      </w:r>
    </w:p>
  </w:comment>
  <w:comment w:id="33" w:author="Hannah Volpert-Esmond" w:date="2021-04-15T11:23:00Z" w:initials="HVE">
    <w:p w14:paraId="7AFD552D" w14:textId="20D0DD70" w:rsidR="00337C9A" w:rsidRPr="00337C9A" w:rsidRDefault="00337C9A">
      <w:pPr>
        <w:pStyle w:val="CommentText"/>
      </w:pPr>
      <w:r>
        <w:rPr>
          <w:rStyle w:val="CommentReference"/>
        </w:rPr>
        <w:annotationRef/>
      </w:r>
      <w:r>
        <w:t>Using conditional R</w:t>
      </w:r>
      <w:r>
        <w:rPr>
          <w:vertAlign w:val="superscript"/>
        </w:rPr>
        <w:t>2</w:t>
      </w:r>
      <w:r>
        <w:t xml:space="preserve"> (fixed and random)</w:t>
      </w:r>
    </w:p>
  </w:comment>
  <w:comment w:id="34" w:author="Hannah Volpert-Esmond" w:date="2021-04-01T09:14:00Z" w:initials="HVE">
    <w:p w14:paraId="35F4E751" w14:textId="14932AEA" w:rsidR="00465AAC" w:rsidRDefault="00465AAC">
      <w:pPr>
        <w:pStyle w:val="CommentText"/>
      </w:pPr>
      <w:r>
        <w:rPr>
          <w:rStyle w:val="CommentReference"/>
        </w:rPr>
        <w:annotationRef/>
      </w:r>
      <w:r>
        <w:t>Needs revision</w:t>
      </w:r>
    </w:p>
  </w:comment>
  <w:comment w:id="35" w:author="Hannah Volpert-Esmond" w:date="2021-04-01T08:56:00Z" w:initials="HVE">
    <w:p w14:paraId="3CC7F461" w14:textId="6A206577" w:rsidR="003B665F" w:rsidRDefault="003B665F">
      <w:pPr>
        <w:pStyle w:val="CommentText"/>
      </w:pPr>
      <w:r>
        <w:rPr>
          <w:rStyle w:val="CommentReference"/>
        </w:rPr>
        <w:annotationRef/>
      </w:r>
      <w:r>
        <w:t>Abbreviate to NA and PA?</w:t>
      </w:r>
    </w:p>
  </w:comment>
  <w:comment w:id="36" w:author="Hannah Volpert-Esmond" w:date="2021-05-14T15:34:00Z" w:initials="HVE">
    <w:p w14:paraId="1601624A" w14:textId="77777777" w:rsidR="00931250" w:rsidRDefault="00931250">
      <w:pPr>
        <w:pStyle w:val="CommentText"/>
      </w:pPr>
      <w:r>
        <w:rPr>
          <w:rStyle w:val="CommentReference"/>
        </w:rPr>
        <w:annotationRef/>
      </w:r>
      <w:r>
        <w:t>Switch order so that nativity comes first</w:t>
      </w:r>
    </w:p>
    <w:p w14:paraId="67D15092" w14:textId="77777777" w:rsidR="005535A4" w:rsidRDefault="005535A4">
      <w:pPr>
        <w:pStyle w:val="CommentText"/>
      </w:pPr>
    </w:p>
    <w:p w14:paraId="6FC10F04" w14:textId="32821663" w:rsidR="005535A4" w:rsidRDefault="005535A4">
      <w:pPr>
        <w:pStyle w:val="CommentText"/>
      </w:pPr>
      <w:r>
        <w:t>Fill out table for fam obligation and referent</w:t>
      </w:r>
    </w:p>
  </w:comment>
  <w:comment w:id="37" w:author="Hannah Volpert-Esmond" w:date="2021-04-16T10:48:00Z" w:initials="HVE">
    <w:p w14:paraId="5A8AFEF4" w14:textId="3F468713" w:rsidR="00973D86" w:rsidRDefault="00973D86">
      <w:pPr>
        <w:pStyle w:val="CommentText"/>
      </w:pPr>
      <w:r>
        <w:rPr>
          <w:rStyle w:val="CommentReference"/>
        </w:rPr>
        <w:annotationRef/>
      </w:r>
      <w:r>
        <w:t>Need to redo effect size—reduced model should include main effect but not interaction</w:t>
      </w:r>
    </w:p>
  </w:comment>
  <w:comment w:id="38" w:author="Hannah Volpert-Esmond" w:date="2021-05-11T11:36:00Z" w:initials="HVE">
    <w:p w14:paraId="224F65C0" w14:textId="11201F9B" w:rsidR="003F2E7B" w:rsidRDefault="003F2E7B">
      <w:pPr>
        <w:pStyle w:val="CommentText"/>
      </w:pPr>
      <w:r>
        <w:rPr>
          <w:rStyle w:val="CommentReference"/>
        </w:rPr>
        <w:annotationRef/>
      </w:r>
      <w:r>
        <w:t>Do analysis separating into before and after</w:t>
      </w:r>
      <w:r w:rsidR="005535A4">
        <w:t>?</w:t>
      </w:r>
    </w:p>
  </w:comment>
  <w:comment w:id="39" w:author="Hannah Volpert-Esmond" w:date="2021-04-20T11:39:00Z" w:initials="HVE">
    <w:p w14:paraId="00E02141" w14:textId="77777777" w:rsidR="00571461" w:rsidRDefault="00571461">
      <w:pPr>
        <w:pStyle w:val="CommentText"/>
      </w:pPr>
      <w:r>
        <w:rPr>
          <w:rStyle w:val="CommentReference"/>
        </w:rPr>
        <w:annotationRef/>
      </w:r>
      <w:r>
        <w:t>Conditional R</w:t>
      </w:r>
      <w:r>
        <w:rPr>
          <w:vertAlign w:val="superscript"/>
        </w:rPr>
        <w:t>2</w:t>
      </w:r>
      <w:r>
        <w:t xml:space="preserve"> (fixed and random)</w:t>
      </w:r>
    </w:p>
    <w:p w14:paraId="7EDF0835" w14:textId="626C4779" w:rsidR="00571461" w:rsidRPr="00571461" w:rsidRDefault="00571461" w:rsidP="00571461">
      <w:pPr>
        <w:pStyle w:val="CommentText"/>
        <w:numPr>
          <w:ilvl w:val="0"/>
          <w:numId w:val="1"/>
        </w:numPr>
      </w:pPr>
      <w:r>
        <w:t>Marginal is bigger</w:t>
      </w:r>
    </w:p>
  </w:comment>
  <w:comment w:id="40" w:author="Hannah Volpert-Esmond" w:date="2021-04-20T11:59:00Z" w:initials="HVE">
    <w:p w14:paraId="5BD4A0D4" w14:textId="6FB2ACB7" w:rsidR="00A27498" w:rsidRDefault="00A27498">
      <w:pPr>
        <w:pStyle w:val="CommentText"/>
      </w:pPr>
      <w:r>
        <w:rPr>
          <w:rStyle w:val="CommentReference"/>
        </w:rPr>
        <w:annotationRef/>
      </w:r>
      <w:r>
        <w:t>Weird that betas are positive for positive affect – higher news engagement related to higher positive affect (both between and within)</w:t>
      </w:r>
    </w:p>
  </w:comment>
  <w:comment w:id="41" w:author="Hannah Volpert-Esmond" w:date="2021-05-10T14:56:00Z" w:initials="HVE">
    <w:p w14:paraId="50563A04" w14:textId="7989A13F" w:rsidR="00A9534D" w:rsidRDefault="00A9534D">
      <w:pPr>
        <w:pStyle w:val="CommentText"/>
      </w:pPr>
      <w:r>
        <w:rPr>
          <w:rStyle w:val="CommentReference"/>
        </w:rPr>
        <w:annotationRef/>
      </w:r>
      <w:hyperlink r:id="rId11" w:history="1">
        <w:r w:rsidR="00404FA9" w:rsidRPr="00FC70D3">
          <w:rPr>
            <w:rStyle w:val="Hyperlink"/>
          </w:rPr>
          <w:t>https://www.nytimes.com/2019/09/12/us/el-paso-suspect-capital-murder.html</w:t>
        </w:r>
      </w:hyperlink>
    </w:p>
    <w:p w14:paraId="04C5850D" w14:textId="6C99F413" w:rsidR="00404FA9" w:rsidRDefault="00B00C24">
      <w:pPr>
        <w:pStyle w:val="CommentText"/>
      </w:pPr>
      <w:hyperlink r:id="rId12" w:history="1">
        <w:r w:rsidR="00404FA9" w:rsidRPr="00FC70D3">
          <w:rPr>
            <w:rStyle w:val="Hyperlink"/>
          </w:rPr>
          <w:t>https://www.nbcnews.com/news/us-news/active-shooter-near-el-paso-mall-police-responding-n1039001</w:t>
        </w:r>
      </w:hyperlink>
    </w:p>
    <w:p w14:paraId="0790A0A2" w14:textId="368AC572" w:rsidR="00404FA9" w:rsidRDefault="00404FA9">
      <w:pPr>
        <w:pStyle w:val="CommentText"/>
      </w:pPr>
    </w:p>
  </w:comment>
  <w:comment w:id="42" w:author="Hannah Volpert-Esmond" w:date="2021-05-14T15:11:00Z" w:initials="HVE">
    <w:p w14:paraId="2A787259" w14:textId="77777777" w:rsidR="00805A23" w:rsidRPr="00805A23" w:rsidRDefault="00805A23" w:rsidP="00805A23">
      <w:pPr>
        <w:rPr>
          <w:rFonts w:ascii="Times New Roman" w:eastAsia="Times New Roman" w:hAnsi="Times New Roman" w:cs="Times New Roman"/>
        </w:rPr>
      </w:pPr>
      <w:r>
        <w:rPr>
          <w:rStyle w:val="CommentReference"/>
        </w:rPr>
        <w:annotationRef/>
      </w:r>
      <w:r w:rsidRPr="00805A23">
        <w:rPr>
          <w:rFonts w:ascii="Arial" w:eastAsia="Times New Roman" w:hAnsi="Arial" w:cs="Arial"/>
          <w:color w:val="222222"/>
          <w:sz w:val="20"/>
          <w:szCs w:val="20"/>
          <w:shd w:val="clear" w:color="auto" w:fill="FFFFFF"/>
        </w:rPr>
        <w:t>Ai, A. L., Aisenberg, E., Weiss, S. I., &amp; Salazar, D. (2014). Racial/ethnic identity and subjective physical and mental health of Latino Americans: An asset within?. </w:t>
      </w:r>
      <w:r w:rsidRPr="00805A23">
        <w:rPr>
          <w:rFonts w:ascii="Arial" w:eastAsia="Times New Roman" w:hAnsi="Arial" w:cs="Arial"/>
          <w:i/>
          <w:iCs/>
          <w:color w:val="222222"/>
          <w:sz w:val="20"/>
          <w:szCs w:val="20"/>
          <w:shd w:val="clear" w:color="auto" w:fill="FFFFFF"/>
        </w:rPr>
        <w:t>American journal of community psychology</w:t>
      </w:r>
      <w:r w:rsidRPr="00805A23">
        <w:rPr>
          <w:rFonts w:ascii="Arial" w:eastAsia="Times New Roman" w:hAnsi="Arial" w:cs="Arial"/>
          <w:color w:val="222222"/>
          <w:sz w:val="20"/>
          <w:szCs w:val="20"/>
          <w:shd w:val="clear" w:color="auto" w:fill="FFFFFF"/>
        </w:rPr>
        <w:t>, </w:t>
      </w:r>
      <w:r w:rsidRPr="00805A23">
        <w:rPr>
          <w:rFonts w:ascii="Arial" w:eastAsia="Times New Roman" w:hAnsi="Arial" w:cs="Arial"/>
          <w:i/>
          <w:iCs/>
          <w:color w:val="222222"/>
          <w:sz w:val="20"/>
          <w:szCs w:val="20"/>
          <w:shd w:val="clear" w:color="auto" w:fill="FFFFFF"/>
        </w:rPr>
        <w:t>53</w:t>
      </w:r>
      <w:r w:rsidRPr="00805A23">
        <w:rPr>
          <w:rFonts w:ascii="Arial" w:eastAsia="Times New Roman" w:hAnsi="Arial" w:cs="Arial"/>
          <w:color w:val="222222"/>
          <w:sz w:val="20"/>
          <w:szCs w:val="20"/>
          <w:shd w:val="clear" w:color="auto" w:fill="FFFFFF"/>
        </w:rPr>
        <w:t>(1-2), 173-184.</w:t>
      </w:r>
    </w:p>
    <w:p w14:paraId="7442ECC1" w14:textId="69C791C7" w:rsidR="00805A23" w:rsidRDefault="00805A23">
      <w:pPr>
        <w:pStyle w:val="CommentText"/>
      </w:pPr>
    </w:p>
  </w:comment>
  <w:comment w:id="43" w:author="Hannah Volpert-Esmond" w:date="2021-05-14T15:12:00Z" w:initials="HVE">
    <w:p w14:paraId="05D20748" w14:textId="77777777" w:rsidR="00805A23" w:rsidRPr="00805A23" w:rsidRDefault="00805A23" w:rsidP="00805A23">
      <w:pPr>
        <w:rPr>
          <w:rFonts w:ascii="Times New Roman" w:eastAsia="Times New Roman" w:hAnsi="Times New Roman" w:cs="Times New Roman"/>
        </w:rPr>
      </w:pPr>
      <w:r>
        <w:rPr>
          <w:rStyle w:val="CommentReference"/>
        </w:rPr>
        <w:annotationRef/>
      </w:r>
      <w:r w:rsidRPr="00805A23">
        <w:rPr>
          <w:rFonts w:ascii="Arial" w:eastAsia="Times New Roman" w:hAnsi="Arial" w:cs="Arial"/>
          <w:color w:val="222222"/>
          <w:sz w:val="20"/>
          <w:szCs w:val="20"/>
          <w:shd w:val="clear" w:color="auto" w:fill="FFFFFF"/>
        </w:rPr>
        <w:t>Love, A. S., Yin, Z., Codina, E., &amp; Zapata, J. T. (2006). Ethnic identity and risky health behaviors in school-age Mexican-American children. </w:t>
      </w:r>
      <w:r w:rsidRPr="00805A23">
        <w:rPr>
          <w:rFonts w:ascii="Arial" w:eastAsia="Times New Roman" w:hAnsi="Arial" w:cs="Arial"/>
          <w:i/>
          <w:iCs/>
          <w:color w:val="222222"/>
          <w:sz w:val="20"/>
          <w:szCs w:val="20"/>
          <w:shd w:val="clear" w:color="auto" w:fill="FFFFFF"/>
        </w:rPr>
        <w:t>Psychological reports</w:t>
      </w:r>
      <w:r w:rsidRPr="00805A23">
        <w:rPr>
          <w:rFonts w:ascii="Arial" w:eastAsia="Times New Roman" w:hAnsi="Arial" w:cs="Arial"/>
          <w:color w:val="222222"/>
          <w:sz w:val="20"/>
          <w:szCs w:val="20"/>
          <w:shd w:val="clear" w:color="auto" w:fill="FFFFFF"/>
        </w:rPr>
        <w:t>, </w:t>
      </w:r>
      <w:r w:rsidRPr="00805A23">
        <w:rPr>
          <w:rFonts w:ascii="Arial" w:eastAsia="Times New Roman" w:hAnsi="Arial" w:cs="Arial"/>
          <w:i/>
          <w:iCs/>
          <w:color w:val="222222"/>
          <w:sz w:val="20"/>
          <w:szCs w:val="20"/>
          <w:shd w:val="clear" w:color="auto" w:fill="FFFFFF"/>
        </w:rPr>
        <w:t>98</w:t>
      </w:r>
      <w:r w:rsidRPr="00805A23">
        <w:rPr>
          <w:rFonts w:ascii="Arial" w:eastAsia="Times New Roman" w:hAnsi="Arial" w:cs="Arial"/>
          <w:color w:val="222222"/>
          <w:sz w:val="20"/>
          <w:szCs w:val="20"/>
          <w:shd w:val="clear" w:color="auto" w:fill="FFFFFF"/>
        </w:rPr>
        <w:t>(3), 735-744.</w:t>
      </w:r>
    </w:p>
    <w:p w14:paraId="69592D80" w14:textId="656E19F0" w:rsidR="00805A23" w:rsidRDefault="00805A23">
      <w:pPr>
        <w:pStyle w:val="CommentText"/>
      </w:pPr>
    </w:p>
  </w:comment>
  <w:comment w:id="44" w:author="Hannah Volpert-Esmond" w:date="2021-05-14T15:15:00Z" w:initials="HVE">
    <w:p w14:paraId="117B48DB" w14:textId="77777777" w:rsidR="00805A23" w:rsidRPr="00805A23" w:rsidRDefault="00805A23" w:rsidP="00805A23">
      <w:pPr>
        <w:rPr>
          <w:rFonts w:ascii="Times New Roman" w:eastAsia="Times New Roman" w:hAnsi="Times New Roman" w:cs="Times New Roman"/>
        </w:rPr>
      </w:pPr>
      <w:r>
        <w:rPr>
          <w:rStyle w:val="CommentReference"/>
        </w:rPr>
        <w:annotationRef/>
      </w:r>
      <w:r w:rsidRPr="00805A23">
        <w:rPr>
          <w:rFonts w:ascii="Arial" w:eastAsia="Times New Roman" w:hAnsi="Arial" w:cs="Arial"/>
          <w:color w:val="222222"/>
          <w:sz w:val="20"/>
          <w:szCs w:val="20"/>
          <w:shd w:val="clear" w:color="auto" w:fill="FFFFFF"/>
        </w:rPr>
        <w:t>de Heer, H. D., Balcazar, H. G., Lee Rosenthal, E., Cardenas, V. M., &amp; Schulz, L. O. (2011). Ethnic pride and cardiovascular health among Mexican American adults along the US-Mexico border. </w:t>
      </w:r>
      <w:r w:rsidRPr="00805A23">
        <w:rPr>
          <w:rFonts w:ascii="Arial" w:eastAsia="Times New Roman" w:hAnsi="Arial" w:cs="Arial"/>
          <w:i/>
          <w:iCs/>
          <w:color w:val="222222"/>
          <w:sz w:val="20"/>
          <w:szCs w:val="20"/>
          <w:shd w:val="clear" w:color="auto" w:fill="FFFFFF"/>
        </w:rPr>
        <w:t>Hispanic journal of behavioral sciences</w:t>
      </w:r>
      <w:r w:rsidRPr="00805A23">
        <w:rPr>
          <w:rFonts w:ascii="Arial" w:eastAsia="Times New Roman" w:hAnsi="Arial" w:cs="Arial"/>
          <w:color w:val="222222"/>
          <w:sz w:val="20"/>
          <w:szCs w:val="20"/>
          <w:shd w:val="clear" w:color="auto" w:fill="FFFFFF"/>
        </w:rPr>
        <w:t>, </w:t>
      </w:r>
      <w:r w:rsidRPr="00805A23">
        <w:rPr>
          <w:rFonts w:ascii="Arial" w:eastAsia="Times New Roman" w:hAnsi="Arial" w:cs="Arial"/>
          <w:i/>
          <w:iCs/>
          <w:color w:val="222222"/>
          <w:sz w:val="20"/>
          <w:szCs w:val="20"/>
          <w:shd w:val="clear" w:color="auto" w:fill="FFFFFF"/>
        </w:rPr>
        <w:t>33</w:t>
      </w:r>
      <w:r w:rsidRPr="00805A23">
        <w:rPr>
          <w:rFonts w:ascii="Arial" w:eastAsia="Times New Roman" w:hAnsi="Arial" w:cs="Arial"/>
          <w:color w:val="222222"/>
          <w:sz w:val="20"/>
          <w:szCs w:val="20"/>
          <w:shd w:val="clear" w:color="auto" w:fill="FFFFFF"/>
        </w:rPr>
        <w:t>(2), 204-220.</w:t>
      </w:r>
    </w:p>
    <w:p w14:paraId="63DA7FEB" w14:textId="41A6BF18" w:rsidR="00805A23" w:rsidRDefault="00805A23">
      <w:pPr>
        <w:pStyle w:val="CommentText"/>
      </w:pPr>
    </w:p>
  </w:comment>
  <w:comment w:id="45" w:author="Hannah Volpert-Esmond" w:date="2021-05-14T15:09:00Z" w:initials="HVE">
    <w:p w14:paraId="0409AD94" w14:textId="77777777" w:rsidR="00805A23" w:rsidRPr="00805A23" w:rsidRDefault="00805A23" w:rsidP="00805A23">
      <w:pPr>
        <w:rPr>
          <w:rFonts w:ascii="Times New Roman" w:eastAsia="Times New Roman" w:hAnsi="Times New Roman" w:cs="Times New Roman"/>
        </w:rPr>
      </w:pPr>
      <w:r>
        <w:rPr>
          <w:rStyle w:val="CommentReference"/>
        </w:rPr>
        <w:annotationRef/>
      </w:r>
      <w:r w:rsidRPr="00805A23">
        <w:rPr>
          <w:rFonts w:ascii="Arial" w:eastAsia="Times New Roman" w:hAnsi="Arial" w:cs="Arial"/>
          <w:color w:val="222222"/>
          <w:sz w:val="20"/>
          <w:szCs w:val="20"/>
          <w:shd w:val="clear" w:color="auto" w:fill="FFFFFF"/>
        </w:rPr>
        <w:t>Mossakowski, K. N. (2003). Coping with perceived discrimination: Does ethnic identity protect mental health?. </w:t>
      </w:r>
      <w:r w:rsidRPr="00805A23">
        <w:rPr>
          <w:rFonts w:ascii="Arial" w:eastAsia="Times New Roman" w:hAnsi="Arial" w:cs="Arial"/>
          <w:i/>
          <w:iCs/>
          <w:color w:val="222222"/>
          <w:sz w:val="20"/>
          <w:szCs w:val="20"/>
          <w:shd w:val="clear" w:color="auto" w:fill="FFFFFF"/>
        </w:rPr>
        <w:t>Journal of health and social behavior</w:t>
      </w:r>
      <w:r w:rsidRPr="00805A23">
        <w:rPr>
          <w:rFonts w:ascii="Arial" w:eastAsia="Times New Roman" w:hAnsi="Arial" w:cs="Arial"/>
          <w:color w:val="222222"/>
          <w:sz w:val="20"/>
          <w:szCs w:val="20"/>
          <w:shd w:val="clear" w:color="auto" w:fill="FFFFFF"/>
        </w:rPr>
        <w:t>, 318-331.</w:t>
      </w:r>
    </w:p>
    <w:p w14:paraId="7A2E08E0" w14:textId="0254AA5C" w:rsidR="00805A23" w:rsidRDefault="00805A23">
      <w:pPr>
        <w:pStyle w:val="CommentText"/>
      </w:pPr>
    </w:p>
  </w:comment>
  <w:comment w:id="46" w:author="Hannah Volpert-Esmond" w:date="2021-05-14T15:04:00Z" w:initials="HVE">
    <w:p w14:paraId="1969174B" w14:textId="77777777" w:rsidR="00805A23" w:rsidRPr="00805A23" w:rsidRDefault="00805A23" w:rsidP="00805A23">
      <w:pPr>
        <w:pStyle w:val="NormalWeb"/>
      </w:pPr>
      <w:r>
        <w:rPr>
          <w:rStyle w:val="CommentReference"/>
        </w:rPr>
        <w:annotationRef/>
      </w:r>
      <w:r w:rsidRPr="00805A23">
        <w:rPr>
          <w:rFonts w:ascii="ITCGaramondStd" w:hAnsi="ITCGaramondStd"/>
          <w:sz w:val="18"/>
          <w:szCs w:val="18"/>
        </w:rPr>
        <w:t xml:space="preserve">Stein, G. L., Kiang, L., Supple, A. J., &amp; Gonzalez, L. M. (2014). Ethnic identity as a protective factor in the lives of Asian American adolescents. </w:t>
      </w:r>
      <w:r w:rsidRPr="00805A23">
        <w:rPr>
          <w:rFonts w:ascii="ITCGaramondStd" w:hAnsi="ITCGaramondStd"/>
          <w:i/>
          <w:iCs/>
          <w:sz w:val="18"/>
          <w:szCs w:val="18"/>
        </w:rPr>
        <w:t>Asian American Journal of Psychology</w:t>
      </w:r>
      <w:r w:rsidRPr="00805A23">
        <w:rPr>
          <w:rFonts w:ascii="ITCGaramondStd" w:hAnsi="ITCGaramondStd"/>
          <w:sz w:val="18"/>
          <w:szCs w:val="18"/>
        </w:rPr>
        <w:t xml:space="preserve">, </w:t>
      </w:r>
      <w:r w:rsidRPr="00805A23">
        <w:rPr>
          <w:rFonts w:ascii="ITCGaramondStd" w:hAnsi="ITCGaramondStd"/>
          <w:i/>
          <w:iCs/>
          <w:sz w:val="18"/>
          <w:szCs w:val="18"/>
        </w:rPr>
        <w:t>5</w:t>
      </w:r>
      <w:r w:rsidRPr="00805A23">
        <w:rPr>
          <w:rFonts w:ascii="ITCGaramondStd" w:hAnsi="ITCGaramondStd"/>
          <w:sz w:val="18"/>
          <w:szCs w:val="18"/>
        </w:rPr>
        <w:t xml:space="preserve">, 206–213. </w:t>
      </w:r>
    </w:p>
    <w:p w14:paraId="6FAF54A3" w14:textId="77777777" w:rsidR="00805A23" w:rsidRDefault="00805A23" w:rsidP="00805A23">
      <w:pPr>
        <w:pStyle w:val="CommentText"/>
      </w:pPr>
    </w:p>
  </w:comment>
  <w:comment w:id="47" w:author="Hannah Volpert-Esmond" w:date="2021-05-14T15:07:00Z" w:initials="HVE">
    <w:p w14:paraId="33499970" w14:textId="77777777" w:rsidR="00805A23" w:rsidRPr="00805A23" w:rsidRDefault="00805A23" w:rsidP="00805A23">
      <w:pPr>
        <w:rPr>
          <w:rFonts w:ascii="Times New Roman" w:eastAsia="Times New Roman" w:hAnsi="Times New Roman" w:cs="Times New Roman"/>
        </w:rPr>
      </w:pPr>
      <w:r>
        <w:rPr>
          <w:rStyle w:val="CommentReference"/>
        </w:rPr>
        <w:annotationRef/>
      </w:r>
      <w:r w:rsidRPr="00805A23">
        <w:rPr>
          <w:rFonts w:ascii="Arial" w:eastAsia="Times New Roman" w:hAnsi="Arial" w:cs="Arial"/>
          <w:color w:val="222222"/>
          <w:sz w:val="20"/>
          <w:szCs w:val="20"/>
          <w:shd w:val="clear" w:color="auto" w:fill="FFFFFF"/>
        </w:rPr>
        <w:t>Yip, T., Wang, Y., Mootoo, C., &amp; Mirpuri, S. (2019). Moderating the association between discrimination and adjustment: A meta-analysis of ethnic/racial identity. </w:t>
      </w:r>
      <w:r w:rsidRPr="00805A23">
        <w:rPr>
          <w:rFonts w:ascii="Arial" w:eastAsia="Times New Roman" w:hAnsi="Arial" w:cs="Arial"/>
          <w:i/>
          <w:iCs/>
          <w:color w:val="222222"/>
          <w:sz w:val="20"/>
          <w:szCs w:val="20"/>
          <w:shd w:val="clear" w:color="auto" w:fill="FFFFFF"/>
        </w:rPr>
        <w:t>Developmental psychology</w:t>
      </w:r>
      <w:r w:rsidRPr="00805A23">
        <w:rPr>
          <w:rFonts w:ascii="Arial" w:eastAsia="Times New Roman" w:hAnsi="Arial" w:cs="Arial"/>
          <w:color w:val="222222"/>
          <w:sz w:val="20"/>
          <w:szCs w:val="20"/>
          <w:shd w:val="clear" w:color="auto" w:fill="FFFFFF"/>
        </w:rPr>
        <w:t>, </w:t>
      </w:r>
      <w:r w:rsidRPr="00805A23">
        <w:rPr>
          <w:rFonts w:ascii="Arial" w:eastAsia="Times New Roman" w:hAnsi="Arial" w:cs="Arial"/>
          <w:i/>
          <w:iCs/>
          <w:color w:val="222222"/>
          <w:sz w:val="20"/>
          <w:szCs w:val="20"/>
          <w:shd w:val="clear" w:color="auto" w:fill="FFFFFF"/>
        </w:rPr>
        <w:t>55</w:t>
      </w:r>
      <w:r w:rsidRPr="00805A23">
        <w:rPr>
          <w:rFonts w:ascii="Arial" w:eastAsia="Times New Roman" w:hAnsi="Arial" w:cs="Arial"/>
          <w:color w:val="222222"/>
          <w:sz w:val="20"/>
          <w:szCs w:val="20"/>
          <w:shd w:val="clear" w:color="auto" w:fill="FFFFFF"/>
        </w:rPr>
        <w:t>(6), 1274.</w:t>
      </w:r>
    </w:p>
    <w:p w14:paraId="4A2AE7AA" w14:textId="29903282" w:rsidR="00805A23" w:rsidRDefault="00805A23">
      <w:pPr>
        <w:pStyle w:val="CommentText"/>
      </w:pPr>
    </w:p>
  </w:comment>
  <w:comment w:id="48" w:author="Hannah Volpert-Esmond" w:date="2021-05-14T15:05:00Z" w:initials="HVE">
    <w:p w14:paraId="15DBE915" w14:textId="77777777" w:rsidR="00805A23" w:rsidRPr="00805A23" w:rsidRDefault="00805A23" w:rsidP="00805A23">
      <w:pPr>
        <w:pStyle w:val="NormalWeb"/>
      </w:pPr>
      <w:r>
        <w:rPr>
          <w:rStyle w:val="CommentReference"/>
        </w:rPr>
        <w:annotationRef/>
      </w:r>
      <w:r w:rsidRPr="00805A23">
        <w:rPr>
          <w:rFonts w:ascii="ITCGaramondStd" w:hAnsi="ITCGaramondStd"/>
          <w:sz w:val="18"/>
          <w:szCs w:val="18"/>
        </w:rPr>
        <w:t xml:space="preserve">Romero, A. J., Edwards, L. M., Fryberg, S. A., &amp; Orduña, M. (2014). Resilience to discrimination stress across ethnic identity stages of development. </w:t>
      </w:r>
      <w:r w:rsidRPr="00805A23">
        <w:rPr>
          <w:rFonts w:ascii="ITCGaramondStd" w:hAnsi="ITCGaramondStd"/>
          <w:i/>
          <w:iCs/>
          <w:sz w:val="18"/>
          <w:szCs w:val="18"/>
        </w:rPr>
        <w:t>Journal of Applied Social Psychology</w:t>
      </w:r>
      <w:r w:rsidRPr="00805A23">
        <w:rPr>
          <w:rFonts w:ascii="ITCGaramondStd" w:hAnsi="ITCGaramondStd"/>
          <w:sz w:val="18"/>
          <w:szCs w:val="18"/>
        </w:rPr>
        <w:t xml:space="preserve">, </w:t>
      </w:r>
      <w:r w:rsidRPr="00805A23">
        <w:rPr>
          <w:rFonts w:ascii="ITCGaramondStd" w:hAnsi="ITCGaramondStd"/>
          <w:i/>
          <w:iCs/>
          <w:sz w:val="18"/>
          <w:szCs w:val="18"/>
        </w:rPr>
        <w:t>44</w:t>
      </w:r>
      <w:r w:rsidRPr="00805A23">
        <w:rPr>
          <w:rFonts w:ascii="ITCGaramondStd" w:hAnsi="ITCGaramondStd"/>
          <w:sz w:val="18"/>
          <w:szCs w:val="18"/>
        </w:rPr>
        <w:t xml:space="preserve">, 1–11. </w:t>
      </w:r>
    </w:p>
    <w:p w14:paraId="30AF538F" w14:textId="30899269" w:rsidR="00805A23" w:rsidRDefault="00805A23">
      <w:pPr>
        <w:pStyle w:val="CommentText"/>
      </w:pPr>
    </w:p>
  </w:comment>
  <w:comment w:id="49" w:author="Hannah Volpert-Esmond" w:date="2021-05-18T17:00:00Z" w:initials="HVE">
    <w:p w14:paraId="2D0CF719" w14:textId="4E05E386" w:rsidR="00446F4A" w:rsidRDefault="00446F4A">
      <w:pPr>
        <w:pStyle w:val="CommentText"/>
      </w:pPr>
      <w:r>
        <w:rPr>
          <w:rStyle w:val="CommentReference"/>
        </w:rPr>
        <w:annotationRef/>
      </w:r>
      <w:r>
        <w:t>Add wrap up</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AF3EB69" w15:done="0"/>
  <w15:commentEx w15:paraId="42E8F02A" w15:done="0"/>
  <w15:commentEx w15:paraId="0CBC9D34" w15:done="0"/>
  <w15:commentEx w15:paraId="1B347CCE" w15:done="0"/>
  <w15:commentEx w15:paraId="0A4C5837" w15:done="0"/>
  <w15:commentEx w15:paraId="2FAA5278" w15:done="0"/>
  <w15:commentEx w15:paraId="1C89F85F" w15:done="0"/>
  <w15:commentEx w15:paraId="68AC36F3" w15:done="0"/>
  <w15:commentEx w15:paraId="62A496ED" w15:done="0"/>
  <w15:commentEx w15:paraId="5814E709" w15:done="0"/>
  <w15:commentEx w15:paraId="7A604357" w15:done="0"/>
  <w15:commentEx w15:paraId="0CD56BFF" w15:done="0"/>
  <w15:commentEx w15:paraId="1FB702DF" w15:done="0"/>
  <w15:commentEx w15:paraId="1A7BF8B6" w15:done="0"/>
  <w15:commentEx w15:paraId="5C6B6422" w15:done="0"/>
  <w15:commentEx w15:paraId="6EC09CAE" w15:done="0"/>
  <w15:commentEx w15:paraId="39705882" w15:done="0"/>
  <w15:commentEx w15:paraId="2EE31C55" w15:done="0"/>
  <w15:commentEx w15:paraId="5BBC5A43" w15:done="0"/>
  <w15:commentEx w15:paraId="0950163B" w15:done="0"/>
  <w15:commentEx w15:paraId="1049CD0F" w15:done="0"/>
  <w15:commentEx w15:paraId="3FBC5329" w15:done="0"/>
  <w15:commentEx w15:paraId="2226C940" w15:done="0"/>
  <w15:commentEx w15:paraId="7AFD552D" w15:done="0"/>
  <w15:commentEx w15:paraId="35F4E751" w15:done="0"/>
  <w15:commentEx w15:paraId="3CC7F461" w15:done="0"/>
  <w15:commentEx w15:paraId="6FC10F04" w15:done="0"/>
  <w15:commentEx w15:paraId="5A8AFEF4" w15:done="0"/>
  <w15:commentEx w15:paraId="224F65C0" w15:done="0"/>
  <w15:commentEx w15:paraId="7EDF0835" w15:done="0"/>
  <w15:commentEx w15:paraId="5BD4A0D4" w15:done="0"/>
  <w15:commentEx w15:paraId="0790A0A2" w15:done="0"/>
  <w15:commentEx w15:paraId="7442ECC1" w15:done="0"/>
  <w15:commentEx w15:paraId="69592D80" w15:done="0"/>
  <w15:commentEx w15:paraId="63DA7FEB" w15:done="0"/>
  <w15:commentEx w15:paraId="7A2E08E0" w15:done="0"/>
  <w15:commentEx w15:paraId="6FAF54A3" w15:done="0"/>
  <w15:commentEx w15:paraId="4A2AE7AA" w15:done="0"/>
  <w15:commentEx w15:paraId="30AF538F" w15:done="0"/>
  <w15:commentEx w15:paraId="2D0CF71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3B9DEA" w16cex:dateUtc="2021-05-04T16:18:00Z"/>
  <w16cex:commentExtensible w16cex:durableId="243B9DD4" w16cex:dateUtc="2021-05-04T16:17:00Z"/>
  <w16cex:commentExtensible w16cex:durableId="2444EAC8" w16cex:dateUtc="2021-05-11T17:36:00Z"/>
  <w16cex:commentExtensible w16cex:durableId="244E26BB" w16cex:dateUtc="2021-05-18T17:42:00Z"/>
  <w16cex:commentExtensible w16cex:durableId="244E28AE" w16cex:dateUtc="2021-05-18T17:51:00Z"/>
  <w16cex:commentExtensible w16cex:durableId="244E2941" w16cex:dateUtc="2021-05-18T17:53:00Z"/>
  <w16cex:commentExtensible w16cex:durableId="244E2A93" w16cex:dateUtc="2021-05-18T17:59:00Z"/>
  <w16cex:commentExtensible w16cex:durableId="244E2231" w16cex:dateUtc="2021-05-18T17:23:00Z"/>
  <w16cex:commentExtensible w16cex:durableId="243CFC1A" w16cex:dateUtc="2021-05-05T17:12:00Z"/>
  <w16cex:commentExtensible w16cex:durableId="243CFB61" w16cex:dateUtc="2021-05-05T17:09:00Z"/>
  <w16cex:commentExtensible w16cex:durableId="243D001C" w16cex:dateUtc="2021-05-05T17:29:00Z"/>
  <w16cex:commentExtensible w16cex:durableId="243D020E" w16cex:dateUtc="2021-05-05T17:37:00Z"/>
  <w16cex:commentExtensible w16cex:durableId="243F8CE4" w16cex:dateUtc="2021-05-07T15:54:00Z"/>
  <w16cex:commentExtensible w16cex:durableId="244E31E1" w16cex:dateUtc="2021-05-18T18:30:00Z"/>
  <w16cex:commentExtensible w16cex:durableId="243FA34F" w16cex:dateUtc="2021-05-07T17:30:00Z"/>
  <w16cex:commentExtensible w16cex:durableId="244CBF8A" w16cex:dateUtc="2021-05-17T16:10:00Z"/>
  <w16cex:commentExtensible w16cex:durableId="244382FC" w16cex:dateUtc="2021-05-10T16:01:00Z"/>
  <w16cex:commentExtensible w16cex:durableId="244F6B5A" w16cex:dateUtc="2021-05-19T16:47:00Z"/>
  <w16cex:commentExtensible w16cex:durableId="244F6D11" w16cex:dateUtc="2021-05-19T16:55:00Z"/>
  <w16cex:commentExtensible w16cex:durableId="244F732D" w16cex:dateUtc="2021-05-19T17:21:00Z"/>
  <w16cex:commentExtensible w16cex:durableId="244F7707" w16cex:dateUtc="2021-05-19T17:37:00Z"/>
  <w16cex:commentExtensible w16cex:durableId="244F76F7" w16cex:dateUtc="2021-05-19T17:37:00Z"/>
  <w16cex:commentExtensible w16cex:durableId="24100A29" w16cex:dateUtc="2021-04-01T15:00:00Z"/>
  <w16cex:commentExtensible w16cex:durableId="2422A0AC" w16cex:dateUtc="2021-04-15T17:23:00Z"/>
  <w16cex:commentExtensible w16cex:durableId="24100D7A" w16cex:dateUtc="2021-04-01T15:14:00Z"/>
  <w16cex:commentExtensible w16cex:durableId="24100959" w16cex:dateUtc="2021-04-01T14:56:00Z"/>
  <w16cex:commentExtensible w16cex:durableId="24491705" w16cex:dateUtc="2021-05-14T21:34:00Z"/>
  <w16cex:commentExtensible w16cex:durableId="2423EA1B" w16cex:dateUtc="2021-04-16T16:48:00Z"/>
  <w16cex:commentExtensible w16cex:durableId="2444EAB0" w16cex:dateUtc="2021-05-11T17:36:00Z"/>
  <w16cex:commentExtensible w16cex:durableId="24293BEC" w16cex:dateUtc="2021-04-20T17:39:00Z"/>
  <w16cex:commentExtensible w16cex:durableId="242940AB" w16cex:dateUtc="2021-04-20T17:59:00Z"/>
  <w16cex:commentExtensible w16cex:durableId="2443C82A" w16cex:dateUtc="2021-05-10T20:56:00Z"/>
  <w16cex:commentExtensible w16cex:durableId="244911A2" w16cex:dateUtc="2021-05-14T21:11:00Z"/>
  <w16cex:commentExtensible w16cex:durableId="244911D2" w16cex:dateUtc="2021-05-14T21:12:00Z"/>
  <w16cex:commentExtensible w16cex:durableId="2449129F" w16cex:dateUtc="2021-05-14T21:15:00Z"/>
  <w16cex:commentExtensible w16cex:durableId="2449110F" w16cex:dateUtc="2021-05-14T21:09:00Z"/>
  <w16cex:commentExtensible w16cex:durableId="24490FE6" w16cex:dateUtc="2021-05-14T21:04:00Z"/>
  <w16cex:commentExtensible w16cex:durableId="244910BA" w16cex:dateUtc="2021-05-14T21:07:00Z"/>
  <w16cex:commentExtensible w16cex:durableId="2449101F" w16cex:dateUtc="2021-05-14T21:05:00Z"/>
  <w16cex:commentExtensible w16cex:durableId="244E711D" w16cex:dateUtc="2021-05-18T23: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AF3EB69" w16cid:durableId="243B9DEA"/>
  <w16cid:commentId w16cid:paraId="42E8F02A" w16cid:durableId="243B9DD4"/>
  <w16cid:commentId w16cid:paraId="0CBC9D34" w16cid:durableId="2444EAC8"/>
  <w16cid:commentId w16cid:paraId="1B347CCE" w16cid:durableId="244E26BB"/>
  <w16cid:commentId w16cid:paraId="0A4C5837" w16cid:durableId="244E28AE"/>
  <w16cid:commentId w16cid:paraId="2FAA5278" w16cid:durableId="244E2941"/>
  <w16cid:commentId w16cid:paraId="1C89F85F" w16cid:durableId="244E2A93"/>
  <w16cid:commentId w16cid:paraId="68AC36F3" w16cid:durableId="244E2231"/>
  <w16cid:commentId w16cid:paraId="62A496ED" w16cid:durableId="243CFC1A"/>
  <w16cid:commentId w16cid:paraId="5814E709" w16cid:durableId="243CFB61"/>
  <w16cid:commentId w16cid:paraId="7A604357" w16cid:durableId="243D001C"/>
  <w16cid:commentId w16cid:paraId="0CD56BFF" w16cid:durableId="243D020E"/>
  <w16cid:commentId w16cid:paraId="1FB702DF" w16cid:durableId="243F8CE4"/>
  <w16cid:commentId w16cid:paraId="1A7BF8B6" w16cid:durableId="244E31E1"/>
  <w16cid:commentId w16cid:paraId="5C6B6422" w16cid:durableId="243FA34F"/>
  <w16cid:commentId w16cid:paraId="6EC09CAE" w16cid:durableId="244CBF8A"/>
  <w16cid:commentId w16cid:paraId="39705882" w16cid:durableId="244382FC"/>
  <w16cid:commentId w16cid:paraId="2EE31C55" w16cid:durableId="244F6B5A"/>
  <w16cid:commentId w16cid:paraId="5BBC5A43" w16cid:durableId="244F6D11"/>
  <w16cid:commentId w16cid:paraId="0950163B" w16cid:durableId="244F732D"/>
  <w16cid:commentId w16cid:paraId="1049CD0F" w16cid:durableId="244F7707"/>
  <w16cid:commentId w16cid:paraId="3FBC5329" w16cid:durableId="244F76F7"/>
  <w16cid:commentId w16cid:paraId="2226C940" w16cid:durableId="24100A29"/>
  <w16cid:commentId w16cid:paraId="7AFD552D" w16cid:durableId="2422A0AC"/>
  <w16cid:commentId w16cid:paraId="35F4E751" w16cid:durableId="24100D7A"/>
  <w16cid:commentId w16cid:paraId="3CC7F461" w16cid:durableId="24100959"/>
  <w16cid:commentId w16cid:paraId="6FC10F04" w16cid:durableId="24491705"/>
  <w16cid:commentId w16cid:paraId="5A8AFEF4" w16cid:durableId="2423EA1B"/>
  <w16cid:commentId w16cid:paraId="224F65C0" w16cid:durableId="2444EAB0"/>
  <w16cid:commentId w16cid:paraId="7EDF0835" w16cid:durableId="24293BEC"/>
  <w16cid:commentId w16cid:paraId="5BD4A0D4" w16cid:durableId="242940AB"/>
  <w16cid:commentId w16cid:paraId="0790A0A2" w16cid:durableId="2443C82A"/>
  <w16cid:commentId w16cid:paraId="7442ECC1" w16cid:durableId="244911A2"/>
  <w16cid:commentId w16cid:paraId="69592D80" w16cid:durableId="244911D2"/>
  <w16cid:commentId w16cid:paraId="63DA7FEB" w16cid:durableId="2449129F"/>
  <w16cid:commentId w16cid:paraId="7A2E08E0" w16cid:durableId="2449110F"/>
  <w16cid:commentId w16cid:paraId="6FAF54A3" w16cid:durableId="24490FE6"/>
  <w16cid:commentId w16cid:paraId="4A2AE7AA" w16cid:durableId="244910BA"/>
  <w16cid:commentId w16cid:paraId="30AF538F" w16cid:durableId="2449101F"/>
  <w16cid:commentId w16cid:paraId="2D0CF719" w16cid:durableId="244E711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DBEE6D" w14:textId="77777777" w:rsidR="00B00C24" w:rsidRDefault="00B00C24" w:rsidP="003B6B13">
      <w:r>
        <w:separator/>
      </w:r>
    </w:p>
  </w:endnote>
  <w:endnote w:type="continuationSeparator" w:id="0">
    <w:p w14:paraId="6B186B3A" w14:textId="77777777" w:rsidR="00B00C24" w:rsidRDefault="00B00C24" w:rsidP="003B6B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Times">
    <w:altName w:val="﷽﷽﷽﷽﷽﷽﷽﷽۞"/>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ITCGaramondStd">
    <w:altName w:val="Cambria"/>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0BA118" w14:textId="77777777" w:rsidR="00B00C24" w:rsidRDefault="00B00C24" w:rsidP="003B6B13">
      <w:r>
        <w:separator/>
      </w:r>
    </w:p>
  </w:footnote>
  <w:footnote w:type="continuationSeparator" w:id="0">
    <w:p w14:paraId="48674BB2" w14:textId="77777777" w:rsidR="00B00C24" w:rsidRDefault="00B00C24" w:rsidP="003B6B13">
      <w:r>
        <w:continuationSeparator/>
      </w:r>
    </w:p>
  </w:footnote>
  <w:footnote w:id="1">
    <w:p w14:paraId="0461181F" w14:textId="31FC7430" w:rsidR="00214836" w:rsidRPr="00214836" w:rsidRDefault="00214836" w:rsidP="00214836">
      <w:pPr>
        <w:pStyle w:val="FootnoteText"/>
        <w:rPr>
          <w:rFonts w:ascii="Times New Roman" w:hAnsi="Times New Roman" w:cs="Times New Roman"/>
        </w:rPr>
      </w:pPr>
      <w:r w:rsidRPr="00214836">
        <w:rPr>
          <w:rStyle w:val="FootnoteReference"/>
          <w:rFonts w:ascii="Times New Roman" w:hAnsi="Times New Roman" w:cs="Times New Roman"/>
        </w:rPr>
        <w:footnoteRef/>
      </w:r>
      <w:r w:rsidRPr="00214836">
        <w:rPr>
          <w:rFonts w:ascii="Times New Roman" w:hAnsi="Times New Roman" w:cs="Times New Roman"/>
        </w:rPr>
        <w:t xml:space="preserve"> Only a random intercept was used as models would not converge when random slopes were included.</w:t>
      </w:r>
    </w:p>
  </w:footnote>
  <w:footnote w:id="2">
    <w:p w14:paraId="6F92D897" w14:textId="2BA10FBA" w:rsidR="00654BB9" w:rsidRPr="00BA55B3" w:rsidRDefault="00654BB9" w:rsidP="00654BB9">
      <w:pPr>
        <w:rPr>
          <w:rFonts w:ascii="Consolas" w:hAnsi="Consolas" w:cs="Consolas"/>
          <w:sz w:val="20"/>
          <w:szCs w:val="20"/>
        </w:rPr>
      </w:pPr>
      <w:r w:rsidRPr="00BA55B3">
        <w:rPr>
          <w:rStyle w:val="FootnoteReference"/>
          <w:sz w:val="20"/>
          <w:szCs w:val="20"/>
        </w:rPr>
        <w:footnoteRef/>
      </w:r>
      <w:r w:rsidRPr="00BA55B3">
        <w:rPr>
          <w:sz w:val="20"/>
          <w:szCs w:val="20"/>
        </w:rPr>
        <w:t xml:space="preserve"> </w:t>
      </w:r>
      <w:r w:rsidRPr="00BA55B3">
        <w:rPr>
          <w:rFonts w:ascii="Consolas" w:hAnsi="Consolas" w:cs="Consolas"/>
          <w:sz w:val="20"/>
          <w:szCs w:val="20"/>
        </w:rPr>
        <w:t xml:space="preserve">Outcome ~ </w:t>
      </w:r>
      <w:r w:rsidR="00214836" w:rsidRPr="00BA55B3">
        <w:rPr>
          <w:rFonts w:ascii="Consolas" w:hAnsi="Consolas" w:cs="Consolas"/>
          <w:sz w:val="20"/>
          <w:szCs w:val="20"/>
        </w:rPr>
        <w:t xml:space="preserve">1 + </w:t>
      </w:r>
      <w:proofErr w:type="spellStart"/>
      <w:r w:rsidRPr="00BA55B3">
        <w:rPr>
          <w:rFonts w:ascii="Consolas" w:hAnsi="Consolas" w:cs="Consolas"/>
          <w:sz w:val="20"/>
          <w:szCs w:val="20"/>
        </w:rPr>
        <w:t>VoteInt</w:t>
      </w:r>
      <w:proofErr w:type="spellEnd"/>
      <w:r w:rsidRPr="00BA55B3">
        <w:rPr>
          <w:rFonts w:ascii="Consolas" w:hAnsi="Consolas" w:cs="Consolas"/>
          <w:sz w:val="20"/>
          <w:szCs w:val="20"/>
        </w:rPr>
        <w:t xml:space="preserve"> + A1*</w:t>
      </w:r>
      <w:proofErr w:type="spellStart"/>
      <w:r w:rsidRPr="00BA55B3">
        <w:rPr>
          <w:rFonts w:ascii="Consolas" w:hAnsi="Consolas" w:cs="Consolas"/>
          <w:sz w:val="20"/>
          <w:szCs w:val="20"/>
        </w:rPr>
        <w:t>VoteInt</w:t>
      </w:r>
      <w:proofErr w:type="spellEnd"/>
      <w:r w:rsidRPr="00BA55B3">
        <w:rPr>
          <w:rFonts w:ascii="Consolas" w:hAnsi="Consolas" w:cs="Consolas"/>
          <w:sz w:val="20"/>
          <w:szCs w:val="20"/>
        </w:rPr>
        <w:t xml:space="preserve"> + A2*</w:t>
      </w:r>
      <w:proofErr w:type="spellStart"/>
      <w:r w:rsidRPr="00BA55B3">
        <w:rPr>
          <w:rFonts w:ascii="Consolas" w:hAnsi="Consolas" w:cs="Consolas"/>
          <w:sz w:val="20"/>
          <w:szCs w:val="20"/>
        </w:rPr>
        <w:t>VoteInt</w:t>
      </w:r>
      <w:proofErr w:type="spellEnd"/>
      <w:r w:rsidRPr="00BA55B3">
        <w:rPr>
          <w:rFonts w:ascii="Consolas" w:hAnsi="Consolas" w:cs="Consolas"/>
          <w:sz w:val="20"/>
          <w:szCs w:val="20"/>
        </w:rPr>
        <w:t xml:space="preserve"> + A3*</w:t>
      </w:r>
      <w:proofErr w:type="spellStart"/>
      <w:r w:rsidRPr="00BA55B3">
        <w:rPr>
          <w:rFonts w:ascii="Consolas" w:hAnsi="Consolas" w:cs="Consolas"/>
          <w:sz w:val="20"/>
          <w:szCs w:val="20"/>
        </w:rPr>
        <w:t>VoteInt</w:t>
      </w:r>
      <w:proofErr w:type="spellEnd"/>
      <w:r w:rsidRPr="00BA55B3">
        <w:rPr>
          <w:rFonts w:ascii="Consolas" w:hAnsi="Consolas" w:cs="Consolas"/>
          <w:sz w:val="20"/>
          <w:szCs w:val="20"/>
        </w:rPr>
        <w:t xml:space="preserve"> + (1|SubID) </w:t>
      </w:r>
    </w:p>
    <w:p w14:paraId="2FF1470E" w14:textId="6F8C09D8" w:rsidR="00654BB9" w:rsidRPr="00214836" w:rsidRDefault="00654BB9">
      <w:pPr>
        <w:pStyle w:val="FootnoteText"/>
      </w:pPr>
    </w:p>
  </w:footnote>
  <w:footnote w:id="3">
    <w:p w14:paraId="06BDA263" w14:textId="172834FD" w:rsidR="00214836" w:rsidRPr="00214836" w:rsidRDefault="00214836">
      <w:pPr>
        <w:pStyle w:val="FootnoteText"/>
      </w:pPr>
      <w:r w:rsidRPr="00214836">
        <w:rPr>
          <w:rStyle w:val="FootnoteReference"/>
        </w:rPr>
        <w:footnoteRef/>
      </w:r>
      <w:r w:rsidRPr="00214836">
        <w:t xml:space="preserve"> </w:t>
      </w:r>
      <w:r w:rsidRPr="00214836">
        <w:rPr>
          <w:rFonts w:ascii="Consolas" w:hAnsi="Consolas" w:cs="Consolas"/>
        </w:rPr>
        <w:t>Outcome ~ 1 + A1*</w:t>
      </w:r>
      <w:proofErr w:type="spellStart"/>
      <w:r>
        <w:rPr>
          <w:rFonts w:ascii="Consolas" w:hAnsi="Consolas" w:cs="Consolas"/>
        </w:rPr>
        <w:t>IndDiff</w:t>
      </w:r>
      <w:proofErr w:type="spellEnd"/>
      <w:r w:rsidRPr="00214836">
        <w:rPr>
          <w:rFonts w:ascii="Consolas" w:hAnsi="Consolas" w:cs="Consolas"/>
        </w:rPr>
        <w:t xml:space="preserve"> + A2 + A3 + (1|SubID)</w:t>
      </w:r>
    </w:p>
  </w:footnote>
  <w:footnote w:id="4">
    <w:p w14:paraId="7E5909D8" w14:textId="707D641F" w:rsidR="00E34BEC" w:rsidRDefault="00E34BEC">
      <w:pPr>
        <w:pStyle w:val="FootnoteText"/>
      </w:pPr>
      <w:r>
        <w:rPr>
          <w:rStyle w:val="FootnoteReference"/>
        </w:rPr>
        <w:footnoteRef/>
      </w:r>
      <w:r>
        <w:t xml:space="preserve"> </w:t>
      </w:r>
      <w:proofErr w:type="spellStart"/>
      <w:r w:rsidRPr="00E34BEC">
        <w:rPr>
          <w:rFonts w:ascii="Consolas" w:hAnsi="Consolas" w:cs="Consolas"/>
          <w:sz w:val="24"/>
          <w:szCs w:val="24"/>
        </w:rPr>
        <w:t>Outcome.same</w:t>
      </w:r>
      <w:r>
        <w:rPr>
          <w:rFonts w:ascii="Consolas" w:hAnsi="Consolas" w:cs="Consolas"/>
          <w:sz w:val="24"/>
          <w:szCs w:val="24"/>
        </w:rPr>
        <w:t>D</w:t>
      </w:r>
      <w:r w:rsidRPr="00E34BEC">
        <w:rPr>
          <w:rFonts w:ascii="Consolas" w:hAnsi="Consolas" w:cs="Consolas"/>
          <w:sz w:val="24"/>
          <w:szCs w:val="24"/>
        </w:rPr>
        <w:t>ay</w:t>
      </w:r>
      <w:proofErr w:type="spellEnd"/>
      <w:r w:rsidRPr="00E34BEC">
        <w:rPr>
          <w:rFonts w:ascii="Consolas" w:hAnsi="Consolas" w:cs="Consolas"/>
          <w:sz w:val="24"/>
          <w:szCs w:val="24"/>
        </w:rPr>
        <w:t xml:space="preserve"> ~ </w:t>
      </w:r>
      <w:proofErr w:type="spellStart"/>
      <w:r w:rsidRPr="00E34BEC">
        <w:rPr>
          <w:rFonts w:ascii="Consolas" w:hAnsi="Consolas" w:cs="Consolas"/>
          <w:sz w:val="24"/>
          <w:szCs w:val="24"/>
        </w:rPr>
        <w:t>DailyNews.between</w:t>
      </w:r>
      <w:proofErr w:type="spellEnd"/>
      <w:r w:rsidRPr="00E34BEC">
        <w:rPr>
          <w:rFonts w:ascii="Consolas" w:hAnsi="Consolas" w:cs="Consolas"/>
          <w:sz w:val="24"/>
          <w:szCs w:val="24"/>
        </w:rPr>
        <w:t xml:space="preserve"> + </w:t>
      </w:r>
      <w:proofErr w:type="spellStart"/>
      <w:r w:rsidRPr="00E34BEC">
        <w:rPr>
          <w:rFonts w:ascii="Consolas" w:hAnsi="Consolas" w:cs="Consolas"/>
          <w:sz w:val="24"/>
          <w:szCs w:val="24"/>
        </w:rPr>
        <w:t>DailyNews.within</w:t>
      </w:r>
      <w:proofErr w:type="spellEnd"/>
      <w:r w:rsidRPr="00E34BEC">
        <w:rPr>
          <w:rFonts w:ascii="Consolas" w:hAnsi="Consolas" w:cs="Consolas"/>
          <w:sz w:val="24"/>
          <w:szCs w:val="24"/>
        </w:rPr>
        <w:t xml:space="preserve"> + </w:t>
      </w:r>
      <w:proofErr w:type="spellStart"/>
      <w:r w:rsidRPr="00E34BEC">
        <w:rPr>
          <w:rFonts w:ascii="Consolas" w:hAnsi="Consolas" w:cs="Consolas"/>
          <w:sz w:val="24"/>
          <w:szCs w:val="24"/>
        </w:rPr>
        <w:t>DayWeek.d</w:t>
      </w:r>
      <w:proofErr w:type="spellEnd"/>
      <w:r w:rsidRPr="00E34BEC">
        <w:rPr>
          <w:rFonts w:ascii="Consolas" w:hAnsi="Consolas" w:cs="Consolas"/>
          <w:sz w:val="24"/>
          <w:szCs w:val="24"/>
        </w:rPr>
        <w:t xml:space="preserve"> + </w:t>
      </w:r>
      <w:proofErr w:type="spellStart"/>
      <w:r w:rsidRPr="00E34BEC">
        <w:rPr>
          <w:rFonts w:ascii="Consolas" w:hAnsi="Consolas" w:cs="Consolas"/>
          <w:sz w:val="24"/>
          <w:szCs w:val="24"/>
        </w:rPr>
        <w:t>NA_agg_prevDay</w:t>
      </w:r>
      <w:proofErr w:type="spellEnd"/>
      <w:r w:rsidRPr="00E34BEC">
        <w:rPr>
          <w:rFonts w:ascii="Consolas" w:hAnsi="Consolas" w:cs="Consolas"/>
          <w:sz w:val="24"/>
          <w:szCs w:val="24"/>
        </w:rPr>
        <w:t xml:space="preserve"> + (1|SubID)</w:t>
      </w:r>
    </w:p>
  </w:footnote>
  <w:footnote w:id="5">
    <w:p w14:paraId="12BCE700" w14:textId="6FBDBB02" w:rsidR="00BF5BAF" w:rsidRPr="00465AAC" w:rsidRDefault="00BF5BAF">
      <w:pPr>
        <w:pStyle w:val="FootnoteText"/>
        <w:rPr>
          <w:rFonts w:ascii="Times New Roman" w:hAnsi="Times New Roman" w:cs="Times New Roman"/>
        </w:rPr>
      </w:pPr>
      <w:r w:rsidRPr="00465AAC">
        <w:rPr>
          <w:rStyle w:val="FootnoteReference"/>
          <w:rFonts w:ascii="Times New Roman" w:hAnsi="Times New Roman" w:cs="Times New Roman"/>
        </w:rPr>
        <w:footnoteRef/>
      </w:r>
      <w:r w:rsidRPr="00465AAC">
        <w:rPr>
          <w:rFonts w:ascii="Times New Roman" w:hAnsi="Times New Roman" w:cs="Times New Roman"/>
        </w:rPr>
        <w:t xml:space="preserve"> We tested other coding schemes as well, including one that coded people intending to vote for Biden separately from all other categories. However, the coding scheme reported here showed the greatest contrast and was determined to be the most theoretically appropriate.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605072176"/>
      <w:docPartObj>
        <w:docPartGallery w:val="Page Numbers (Top of Page)"/>
        <w:docPartUnique/>
      </w:docPartObj>
    </w:sdtPr>
    <w:sdtEndPr>
      <w:rPr>
        <w:rStyle w:val="PageNumber"/>
      </w:rPr>
    </w:sdtEndPr>
    <w:sdtContent>
      <w:p w14:paraId="3E972A64" w14:textId="29024E2D" w:rsidR="003B6B13" w:rsidRDefault="003B6B13" w:rsidP="00D0281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8C5FD66" w14:textId="77777777" w:rsidR="003B6B13" w:rsidRDefault="003B6B13" w:rsidP="003B6B1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599073643"/>
      <w:docPartObj>
        <w:docPartGallery w:val="Page Numbers (Top of Page)"/>
        <w:docPartUnique/>
      </w:docPartObj>
    </w:sdtPr>
    <w:sdtEndPr>
      <w:rPr>
        <w:rStyle w:val="PageNumber"/>
      </w:rPr>
    </w:sdtEndPr>
    <w:sdtContent>
      <w:p w14:paraId="16BB715E" w14:textId="6E5B9313" w:rsidR="003B6B13" w:rsidRDefault="003B6B13" w:rsidP="00D0281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C5C29C7" w14:textId="77777777" w:rsidR="003B6B13" w:rsidRDefault="003B6B13" w:rsidP="003B6B13">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5923BC"/>
    <w:multiLevelType w:val="hybridMultilevel"/>
    <w:tmpl w:val="6A5A7B52"/>
    <w:lvl w:ilvl="0" w:tplc="0EEA6F4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8A7BD8"/>
    <w:multiLevelType w:val="hybridMultilevel"/>
    <w:tmpl w:val="93549418"/>
    <w:lvl w:ilvl="0" w:tplc="F5DC8B46">
      <w:start w:val="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C3353F9"/>
    <w:multiLevelType w:val="hybridMultilevel"/>
    <w:tmpl w:val="28D873E8"/>
    <w:lvl w:ilvl="0" w:tplc="205609F4">
      <w:start w:val="6"/>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Hannah Volpert-Esmond">
    <w15:presenceInfo w15:providerId="None" w15:userId="Hannah Volpert-Esmond"/>
  </w15:person>
  <w15:person w15:author="King Of Games">
    <w15:presenceInfo w15:providerId="Windows Live" w15:userId="c870edec5bc702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B13"/>
    <w:rsid w:val="00015A66"/>
    <w:rsid w:val="00032946"/>
    <w:rsid w:val="00047AB1"/>
    <w:rsid w:val="00063163"/>
    <w:rsid w:val="00065306"/>
    <w:rsid w:val="00066565"/>
    <w:rsid w:val="00082F74"/>
    <w:rsid w:val="000A5AC4"/>
    <w:rsid w:val="000D21FE"/>
    <w:rsid w:val="00101A54"/>
    <w:rsid w:val="001320B8"/>
    <w:rsid w:val="00133BDA"/>
    <w:rsid w:val="001361C1"/>
    <w:rsid w:val="00174FDA"/>
    <w:rsid w:val="0018770A"/>
    <w:rsid w:val="001A1175"/>
    <w:rsid w:val="001B1E6D"/>
    <w:rsid w:val="001E4A66"/>
    <w:rsid w:val="00214836"/>
    <w:rsid w:val="00215499"/>
    <w:rsid w:val="002515DC"/>
    <w:rsid w:val="00251B82"/>
    <w:rsid w:val="00263554"/>
    <w:rsid w:val="002907EF"/>
    <w:rsid w:val="002931D9"/>
    <w:rsid w:val="002C06AC"/>
    <w:rsid w:val="002C1C29"/>
    <w:rsid w:val="002D0D62"/>
    <w:rsid w:val="002E3F79"/>
    <w:rsid w:val="00322CBE"/>
    <w:rsid w:val="00337C9A"/>
    <w:rsid w:val="00365898"/>
    <w:rsid w:val="00365EAE"/>
    <w:rsid w:val="00381820"/>
    <w:rsid w:val="003A5EB7"/>
    <w:rsid w:val="003B47E3"/>
    <w:rsid w:val="003B665F"/>
    <w:rsid w:val="003B6B13"/>
    <w:rsid w:val="003F2E7B"/>
    <w:rsid w:val="00404FA9"/>
    <w:rsid w:val="004102A1"/>
    <w:rsid w:val="00424028"/>
    <w:rsid w:val="00431422"/>
    <w:rsid w:val="00446F4A"/>
    <w:rsid w:val="00465AAC"/>
    <w:rsid w:val="0047226D"/>
    <w:rsid w:val="00480692"/>
    <w:rsid w:val="004879DA"/>
    <w:rsid w:val="00491743"/>
    <w:rsid w:val="00497B93"/>
    <w:rsid w:val="004B1852"/>
    <w:rsid w:val="005059AD"/>
    <w:rsid w:val="00522DC0"/>
    <w:rsid w:val="005535A4"/>
    <w:rsid w:val="00567D94"/>
    <w:rsid w:val="00571461"/>
    <w:rsid w:val="00595A50"/>
    <w:rsid w:val="00600A1D"/>
    <w:rsid w:val="00613300"/>
    <w:rsid w:val="0062339C"/>
    <w:rsid w:val="0062434A"/>
    <w:rsid w:val="006349E8"/>
    <w:rsid w:val="006529AC"/>
    <w:rsid w:val="00654BB9"/>
    <w:rsid w:val="00660BB8"/>
    <w:rsid w:val="006D47BD"/>
    <w:rsid w:val="006D73C1"/>
    <w:rsid w:val="006E7B89"/>
    <w:rsid w:val="007431F5"/>
    <w:rsid w:val="007568D0"/>
    <w:rsid w:val="00774C38"/>
    <w:rsid w:val="00777E7F"/>
    <w:rsid w:val="00781FC5"/>
    <w:rsid w:val="007A6507"/>
    <w:rsid w:val="007B6DB1"/>
    <w:rsid w:val="007C0E66"/>
    <w:rsid w:val="00804899"/>
    <w:rsid w:val="00805A23"/>
    <w:rsid w:val="00844A22"/>
    <w:rsid w:val="008617A9"/>
    <w:rsid w:val="00871BBD"/>
    <w:rsid w:val="008A7F08"/>
    <w:rsid w:val="008F0016"/>
    <w:rsid w:val="00904D85"/>
    <w:rsid w:val="009237A0"/>
    <w:rsid w:val="00931250"/>
    <w:rsid w:val="009544AF"/>
    <w:rsid w:val="00973D86"/>
    <w:rsid w:val="00974416"/>
    <w:rsid w:val="009D0F33"/>
    <w:rsid w:val="009D1F2E"/>
    <w:rsid w:val="009D5CF7"/>
    <w:rsid w:val="009D6A14"/>
    <w:rsid w:val="00A07B91"/>
    <w:rsid w:val="00A17635"/>
    <w:rsid w:val="00A27498"/>
    <w:rsid w:val="00A32538"/>
    <w:rsid w:val="00A44A8E"/>
    <w:rsid w:val="00A47C40"/>
    <w:rsid w:val="00A61F04"/>
    <w:rsid w:val="00A75FA7"/>
    <w:rsid w:val="00A82969"/>
    <w:rsid w:val="00A864F6"/>
    <w:rsid w:val="00A9534D"/>
    <w:rsid w:val="00A97D5E"/>
    <w:rsid w:val="00AA0338"/>
    <w:rsid w:val="00AF46DE"/>
    <w:rsid w:val="00AF7964"/>
    <w:rsid w:val="00B00C24"/>
    <w:rsid w:val="00B13921"/>
    <w:rsid w:val="00B1566A"/>
    <w:rsid w:val="00B247E8"/>
    <w:rsid w:val="00B27281"/>
    <w:rsid w:val="00B737CD"/>
    <w:rsid w:val="00B85B0F"/>
    <w:rsid w:val="00BA55B3"/>
    <w:rsid w:val="00BB7842"/>
    <w:rsid w:val="00BC4F15"/>
    <w:rsid w:val="00BF5BAF"/>
    <w:rsid w:val="00C066E5"/>
    <w:rsid w:val="00C11DB5"/>
    <w:rsid w:val="00C23383"/>
    <w:rsid w:val="00C62DA4"/>
    <w:rsid w:val="00C75C60"/>
    <w:rsid w:val="00C87257"/>
    <w:rsid w:val="00CA51CE"/>
    <w:rsid w:val="00CC35FF"/>
    <w:rsid w:val="00CC7F48"/>
    <w:rsid w:val="00CD329A"/>
    <w:rsid w:val="00D72CCA"/>
    <w:rsid w:val="00D73A45"/>
    <w:rsid w:val="00D85D65"/>
    <w:rsid w:val="00D91061"/>
    <w:rsid w:val="00D92B2A"/>
    <w:rsid w:val="00D9336E"/>
    <w:rsid w:val="00DB3272"/>
    <w:rsid w:val="00DB5989"/>
    <w:rsid w:val="00DC08B2"/>
    <w:rsid w:val="00DC57C2"/>
    <w:rsid w:val="00E029A3"/>
    <w:rsid w:val="00E34BEC"/>
    <w:rsid w:val="00E4511B"/>
    <w:rsid w:val="00E70B9D"/>
    <w:rsid w:val="00E8506C"/>
    <w:rsid w:val="00E85B50"/>
    <w:rsid w:val="00E96A56"/>
    <w:rsid w:val="00E97877"/>
    <w:rsid w:val="00EA7814"/>
    <w:rsid w:val="00EB7111"/>
    <w:rsid w:val="00EF4D19"/>
    <w:rsid w:val="00F1713A"/>
    <w:rsid w:val="00F2607B"/>
    <w:rsid w:val="00F95756"/>
    <w:rsid w:val="00FA4098"/>
    <w:rsid w:val="00FC4B96"/>
    <w:rsid w:val="00FC5CCF"/>
    <w:rsid w:val="00FE27C7"/>
    <w:rsid w:val="00FE61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C074F"/>
  <w15:chartTrackingRefBased/>
  <w15:docId w15:val="{21323F6B-8BBE-8247-9650-E19A3FEBD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B6B13"/>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3B6B13"/>
    <w:pPr>
      <w:tabs>
        <w:tab w:val="center" w:pos="4680"/>
        <w:tab w:val="right" w:pos="9360"/>
      </w:tabs>
    </w:pPr>
  </w:style>
  <w:style w:type="character" w:customStyle="1" w:styleId="HeaderChar">
    <w:name w:val="Header Char"/>
    <w:basedOn w:val="DefaultParagraphFont"/>
    <w:link w:val="Header"/>
    <w:uiPriority w:val="99"/>
    <w:rsid w:val="003B6B13"/>
  </w:style>
  <w:style w:type="character" w:styleId="PageNumber">
    <w:name w:val="page number"/>
    <w:basedOn w:val="DefaultParagraphFont"/>
    <w:uiPriority w:val="99"/>
    <w:semiHidden/>
    <w:unhideWhenUsed/>
    <w:rsid w:val="003B6B13"/>
  </w:style>
  <w:style w:type="paragraph" w:styleId="FootnoteText">
    <w:name w:val="footnote text"/>
    <w:basedOn w:val="Normal"/>
    <w:link w:val="FootnoteTextChar"/>
    <w:uiPriority w:val="99"/>
    <w:semiHidden/>
    <w:unhideWhenUsed/>
    <w:rsid w:val="00654BB9"/>
    <w:rPr>
      <w:sz w:val="20"/>
      <w:szCs w:val="20"/>
    </w:rPr>
  </w:style>
  <w:style w:type="character" w:customStyle="1" w:styleId="FootnoteTextChar">
    <w:name w:val="Footnote Text Char"/>
    <w:basedOn w:val="DefaultParagraphFont"/>
    <w:link w:val="FootnoteText"/>
    <w:uiPriority w:val="99"/>
    <w:semiHidden/>
    <w:rsid w:val="00654BB9"/>
    <w:rPr>
      <w:sz w:val="20"/>
      <w:szCs w:val="20"/>
    </w:rPr>
  </w:style>
  <w:style w:type="character" w:styleId="FootnoteReference">
    <w:name w:val="footnote reference"/>
    <w:basedOn w:val="DefaultParagraphFont"/>
    <w:uiPriority w:val="99"/>
    <w:semiHidden/>
    <w:unhideWhenUsed/>
    <w:rsid w:val="00654BB9"/>
    <w:rPr>
      <w:vertAlign w:val="superscript"/>
    </w:rPr>
  </w:style>
  <w:style w:type="character" w:styleId="CommentReference">
    <w:name w:val="annotation reference"/>
    <w:basedOn w:val="DefaultParagraphFont"/>
    <w:uiPriority w:val="99"/>
    <w:semiHidden/>
    <w:unhideWhenUsed/>
    <w:rsid w:val="002931D9"/>
    <w:rPr>
      <w:sz w:val="16"/>
      <w:szCs w:val="16"/>
    </w:rPr>
  </w:style>
  <w:style w:type="paragraph" w:styleId="CommentText">
    <w:name w:val="annotation text"/>
    <w:basedOn w:val="Normal"/>
    <w:link w:val="CommentTextChar"/>
    <w:uiPriority w:val="99"/>
    <w:semiHidden/>
    <w:unhideWhenUsed/>
    <w:rsid w:val="002931D9"/>
    <w:rPr>
      <w:sz w:val="20"/>
      <w:szCs w:val="20"/>
    </w:rPr>
  </w:style>
  <w:style w:type="character" w:customStyle="1" w:styleId="CommentTextChar">
    <w:name w:val="Comment Text Char"/>
    <w:basedOn w:val="DefaultParagraphFont"/>
    <w:link w:val="CommentText"/>
    <w:uiPriority w:val="99"/>
    <w:semiHidden/>
    <w:rsid w:val="002931D9"/>
    <w:rPr>
      <w:sz w:val="20"/>
      <w:szCs w:val="20"/>
    </w:rPr>
  </w:style>
  <w:style w:type="paragraph" w:styleId="CommentSubject">
    <w:name w:val="annotation subject"/>
    <w:basedOn w:val="CommentText"/>
    <w:next w:val="CommentText"/>
    <w:link w:val="CommentSubjectChar"/>
    <w:uiPriority w:val="99"/>
    <w:semiHidden/>
    <w:unhideWhenUsed/>
    <w:rsid w:val="002931D9"/>
    <w:rPr>
      <w:b/>
      <w:bCs/>
    </w:rPr>
  </w:style>
  <w:style w:type="character" w:customStyle="1" w:styleId="CommentSubjectChar">
    <w:name w:val="Comment Subject Char"/>
    <w:basedOn w:val="CommentTextChar"/>
    <w:link w:val="CommentSubject"/>
    <w:uiPriority w:val="99"/>
    <w:semiHidden/>
    <w:rsid w:val="002931D9"/>
    <w:rPr>
      <w:b/>
      <w:bCs/>
      <w:sz w:val="20"/>
      <w:szCs w:val="20"/>
    </w:rPr>
  </w:style>
  <w:style w:type="table" w:styleId="TableGrid">
    <w:name w:val="Table Grid"/>
    <w:basedOn w:val="TableNormal"/>
    <w:uiPriority w:val="39"/>
    <w:rsid w:val="000329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65898"/>
    <w:pPr>
      <w:ind w:left="720"/>
      <w:contextualSpacing/>
    </w:pPr>
  </w:style>
  <w:style w:type="character" w:styleId="Hyperlink">
    <w:name w:val="Hyperlink"/>
    <w:basedOn w:val="DefaultParagraphFont"/>
    <w:uiPriority w:val="99"/>
    <w:unhideWhenUsed/>
    <w:rsid w:val="00D9336E"/>
    <w:rPr>
      <w:color w:val="0563C1" w:themeColor="hyperlink"/>
      <w:u w:val="single"/>
    </w:rPr>
  </w:style>
  <w:style w:type="character" w:styleId="UnresolvedMention">
    <w:name w:val="Unresolved Mention"/>
    <w:basedOn w:val="DefaultParagraphFont"/>
    <w:uiPriority w:val="99"/>
    <w:semiHidden/>
    <w:unhideWhenUsed/>
    <w:rsid w:val="00404FA9"/>
    <w:rPr>
      <w:color w:val="605E5C"/>
      <w:shd w:val="clear" w:color="auto" w:fill="E1DFDD"/>
    </w:rPr>
  </w:style>
  <w:style w:type="paragraph" w:styleId="Bibliography">
    <w:name w:val="Bibliography"/>
    <w:basedOn w:val="Normal"/>
    <w:next w:val="Normal"/>
    <w:uiPriority w:val="37"/>
    <w:unhideWhenUsed/>
    <w:rsid w:val="00CA51CE"/>
    <w:pPr>
      <w:spacing w:line="480" w:lineRule="auto"/>
      <w:ind w:left="720" w:hanging="720"/>
    </w:pPr>
  </w:style>
  <w:style w:type="paragraph" w:styleId="Revision">
    <w:name w:val="Revision"/>
    <w:hidden/>
    <w:uiPriority w:val="99"/>
    <w:semiHidden/>
    <w:rsid w:val="009312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709832">
      <w:bodyDiv w:val="1"/>
      <w:marLeft w:val="0"/>
      <w:marRight w:val="0"/>
      <w:marTop w:val="0"/>
      <w:marBottom w:val="0"/>
      <w:divBdr>
        <w:top w:val="none" w:sz="0" w:space="0" w:color="auto"/>
        <w:left w:val="none" w:sz="0" w:space="0" w:color="auto"/>
        <w:bottom w:val="none" w:sz="0" w:space="0" w:color="auto"/>
        <w:right w:val="none" w:sz="0" w:space="0" w:color="auto"/>
      </w:divBdr>
    </w:div>
    <w:div w:id="55906054">
      <w:bodyDiv w:val="1"/>
      <w:marLeft w:val="0"/>
      <w:marRight w:val="0"/>
      <w:marTop w:val="0"/>
      <w:marBottom w:val="0"/>
      <w:divBdr>
        <w:top w:val="none" w:sz="0" w:space="0" w:color="auto"/>
        <w:left w:val="none" w:sz="0" w:space="0" w:color="auto"/>
        <w:bottom w:val="none" w:sz="0" w:space="0" w:color="auto"/>
        <w:right w:val="none" w:sz="0" w:space="0" w:color="auto"/>
      </w:divBdr>
    </w:div>
    <w:div w:id="96557728">
      <w:bodyDiv w:val="1"/>
      <w:marLeft w:val="0"/>
      <w:marRight w:val="0"/>
      <w:marTop w:val="0"/>
      <w:marBottom w:val="0"/>
      <w:divBdr>
        <w:top w:val="none" w:sz="0" w:space="0" w:color="auto"/>
        <w:left w:val="none" w:sz="0" w:space="0" w:color="auto"/>
        <w:bottom w:val="none" w:sz="0" w:space="0" w:color="auto"/>
        <w:right w:val="none" w:sz="0" w:space="0" w:color="auto"/>
      </w:divBdr>
    </w:div>
    <w:div w:id="210725714">
      <w:bodyDiv w:val="1"/>
      <w:marLeft w:val="0"/>
      <w:marRight w:val="0"/>
      <w:marTop w:val="0"/>
      <w:marBottom w:val="0"/>
      <w:divBdr>
        <w:top w:val="none" w:sz="0" w:space="0" w:color="auto"/>
        <w:left w:val="none" w:sz="0" w:space="0" w:color="auto"/>
        <w:bottom w:val="none" w:sz="0" w:space="0" w:color="auto"/>
        <w:right w:val="none" w:sz="0" w:space="0" w:color="auto"/>
      </w:divBdr>
    </w:div>
    <w:div w:id="227764688">
      <w:bodyDiv w:val="1"/>
      <w:marLeft w:val="0"/>
      <w:marRight w:val="0"/>
      <w:marTop w:val="0"/>
      <w:marBottom w:val="0"/>
      <w:divBdr>
        <w:top w:val="none" w:sz="0" w:space="0" w:color="auto"/>
        <w:left w:val="none" w:sz="0" w:space="0" w:color="auto"/>
        <w:bottom w:val="none" w:sz="0" w:space="0" w:color="auto"/>
        <w:right w:val="none" w:sz="0" w:space="0" w:color="auto"/>
      </w:divBdr>
    </w:div>
    <w:div w:id="238516225">
      <w:bodyDiv w:val="1"/>
      <w:marLeft w:val="0"/>
      <w:marRight w:val="0"/>
      <w:marTop w:val="0"/>
      <w:marBottom w:val="0"/>
      <w:divBdr>
        <w:top w:val="none" w:sz="0" w:space="0" w:color="auto"/>
        <w:left w:val="none" w:sz="0" w:space="0" w:color="auto"/>
        <w:bottom w:val="none" w:sz="0" w:space="0" w:color="auto"/>
        <w:right w:val="none" w:sz="0" w:space="0" w:color="auto"/>
      </w:divBdr>
    </w:div>
    <w:div w:id="290284329">
      <w:bodyDiv w:val="1"/>
      <w:marLeft w:val="0"/>
      <w:marRight w:val="0"/>
      <w:marTop w:val="0"/>
      <w:marBottom w:val="0"/>
      <w:divBdr>
        <w:top w:val="none" w:sz="0" w:space="0" w:color="auto"/>
        <w:left w:val="none" w:sz="0" w:space="0" w:color="auto"/>
        <w:bottom w:val="none" w:sz="0" w:space="0" w:color="auto"/>
        <w:right w:val="none" w:sz="0" w:space="0" w:color="auto"/>
      </w:divBdr>
    </w:div>
    <w:div w:id="355086350">
      <w:bodyDiv w:val="1"/>
      <w:marLeft w:val="0"/>
      <w:marRight w:val="0"/>
      <w:marTop w:val="0"/>
      <w:marBottom w:val="0"/>
      <w:divBdr>
        <w:top w:val="none" w:sz="0" w:space="0" w:color="auto"/>
        <w:left w:val="none" w:sz="0" w:space="0" w:color="auto"/>
        <w:bottom w:val="none" w:sz="0" w:space="0" w:color="auto"/>
        <w:right w:val="none" w:sz="0" w:space="0" w:color="auto"/>
      </w:divBdr>
      <w:divsChild>
        <w:div w:id="1930960628">
          <w:marLeft w:val="0"/>
          <w:marRight w:val="0"/>
          <w:marTop w:val="0"/>
          <w:marBottom w:val="0"/>
          <w:divBdr>
            <w:top w:val="none" w:sz="0" w:space="0" w:color="auto"/>
            <w:left w:val="none" w:sz="0" w:space="0" w:color="auto"/>
            <w:bottom w:val="none" w:sz="0" w:space="0" w:color="auto"/>
            <w:right w:val="none" w:sz="0" w:space="0" w:color="auto"/>
          </w:divBdr>
          <w:divsChild>
            <w:div w:id="781219204">
              <w:marLeft w:val="0"/>
              <w:marRight w:val="0"/>
              <w:marTop w:val="0"/>
              <w:marBottom w:val="0"/>
              <w:divBdr>
                <w:top w:val="none" w:sz="0" w:space="0" w:color="auto"/>
                <w:left w:val="none" w:sz="0" w:space="0" w:color="auto"/>
                <w:bottom w:val="none" w:sz="0" w:space="0" w:color="auto"/>
                <w:right w:val="none" w:sz="0" w:space="0" w:color="auto"/>
              </w:divBdr>
              <w:divsChild>
                <w:div w:id="327904291">
                  <w:marLeft w:val="0"/>
                  <w:marRight w:val="0"/>
                  <w:marTop w:val="0"/>
                  <w:marBottom w:val="0"/>
                  <w:divBdr>
                    <w:top w:val="none" w:sz="0" w:space="0" w:color="auto"/>
                    <w:left w:val="none" w:sz="0" w:space="0" w:color="auto"/>
                    <w:bottom w:val="none" w:sz="0" w:space="0" w:color="auto"/>
                    <w:right w:val="none" w:sz="0" w:space="0" w:color="auto"/>
                  </w:divBdr>
                  <w:divsChild>
                    <w:div w:id="19373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3260180">
      <w:bodyDiv w:val="1"/>
      <w:marLeft w:val="0"/>
      <w:marRight w:val="0"/>
      <w:marTop w:val="0"/>
      <w:marBottom w:val="0"/>
      <w:divBdr>
        <w:top w:val="none" w:sz="0" w:space="0" w:color="auto"/>
        <w:left w:val="none" w:sz="0" w:space="0" w:color="auto"/>
        <w:bottom w:val="none" w:sz="0" w:space="0" w:color="auto"/>
        <w:right w:val="none" w:sz="0" w:space="0" w:color="auto"/>
      </w:divBdr>
    </w:div>
    <w:div w:id="549536225">
      <w:bodyDiv w:val="1"/>
      <w:marLeft w:val="0"/>
      <w:marRight w:val="0"/>
      <w:marTop w:val="0"/>
      <w:marBottom w:val="0"/>
      <w:divBdr>
        <w:top w:val="none" w:sz="0" w:space="0" w:color="auto"/>
        <w:left w:val="none" w:sz="0" w:space="0" w:color="auto"/>
        <w:bottom w:val="none" w:sz="0" w:space="0" w:color="auto"/>
        <w:right w:val="none" w:sz="0" w:space="0" w:color="auto"/>
      </w:divBdr>
    </w:div>
    <w:div w:id="583495313">
      <w:bodyDiv w:val="1"/>
      <w:marLeft w:val="0"/>
      <w:marRight w:val="0"/>
      <w:marTop w:val="0"/>
      <w:marBottom w:val="0"/>
      <w:divBdr>
        <w:top w:val="none" w:sz="0" w:space="0" w:color="auto"/>
        <w:left w:val="none" w:sz="0" w:space="0" w:color="auto"/>
        <w:bottom w:val="none" w:sz="0" w:space="0" w:color="auto"/>
        <w:right w:val="none" w:sz="0" w:space="0" w:color="auto"/>
      </w:divBdr>
    </w:div>
    <w:div w:id="686325487">
      <w:bodyDiv w:val="1"/>
      <w:marLeft w:val="0"/>
      <w:marRight w:val="0"/>
      <w:marTop w:val="0"/>
      <w:marBottom w:val="0"/>
      <w:divBdr>
        <w:top w:val="none" w:sz="0" w:space="0" w:color="auto"/>
        <w:left w:val="none" w:sz="0" w:space="0" w:color="auto"/>
        <w:bottom w:val="none" w:sz="0" w:space="0" w:color="auto"/>
        <w:right w:val="none" w:sz="0" w:space="0" w:color="auto"/>
      </w:divBdr>
      <w:divsChild>
        <w:div w:id="369837632">
          <w:marLeft w:val="0"/>
          <w:marRight w:val="0"/>
          <w:marTop w:val="0"/>
          <w:marBottom w:val="0"/>
          <w:divBdr>
            <w:top w:val="none" w:sz="0" w:space="0" w:color="auto"/>
            <w:left w:val="none" w:sz="0" w:space="0" w:color="auto"/>
            <w:bottom w:val="none" w:sz="0" w:space="0" w:color="auto"/>
            <w:right w:val="none" w:sz="0" w:space="0" w:color="auto"/>
          </w:divBdr>
          <w:divsChild>
            <w:div w:id="1868831766">
              <w:marLeft w:val="0"/>
              <w:marRight w:val="0"/>
              <w:marTop w:val="0"/>
              <w:marBottom w:val="0"/>
              <w:divBdr>
                <w:top w:val="none" w:sz="0" w:space="0" w:color="auto"/>
                <w:left w:val="none" w:sz="0" w:space="0" w:color="auto"/>
                <w:bottom w:val="none" w:sz="0" w:space="0" w:color="auto"/>
                <w:right w:val="none" w:sz="0" w:space="0" w:color="auto"/>
              </w:divBdr>
              <w:divsChild>
                <w:div w:id="108167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1267730">
      <w:bodyDiv w:val="1"/>
      <w:marLeft w:val="0"/>
      <w:marRight w:val="0"/>
      <w:marTop w:val="0"/>
      <w:marBottom w:val="0"/>
      <w:divBdr>
        <w:top w:val="none" w:sz="0" w:space="0" w:color="auto"/>
        <w:left w:val="none" w:sz="0" w:space="0" w:color="auto"/>
        <w:bottom w:val="none" w:sz="0" w:space="0" w:color="auto"/>
        <w:right w:val="none" w:sz="0" w:space="0" w:color="auto"/>
      </w:divBdr>
    </w:div>
    <w:div w:id="905192002">
      <w:bodyDiv w:val="1"/>
      <w:marLeft w:val="0"/>
      <w:marRight w:val="0"/>
      <w:marTop w:val="0"/>
      <w:marBottom w:val="0"/>
      <w:divBdr>
        <w:top w:val="none" w:sz="0" w:space="0" w:color="auto"/>
        <w:left w:val="none" w:sz="0" w:space="0" w:color="auto"/>
        <w:bottom w:val="none" w:sz="0" w:space="0" w:color="auto"/>
        <w:right w:val="none" w:sz="0" w:space="0" w:color="auto"/>
      </w:divBdr>
    </w:div>
    <w:div w:id="990060113">
      <w:bodyDiv w:val="1"/>
      <w:marLeft w:val="0"/>
      <w:marRight w:val="0"/>
      <w:marTop w:val="0"/>
      <w:marBottom w:val="0"/>
      <w:divBdr>
        <w:top w:val="none" w:sz="0" w:space="0" w:color="auto"/>
        <w:left w:val="none" w:sz="0" w:space="0" w:color="auto"/>
        <w:bottom w:val="none" w:sz="0" w:space="0" w:color="auto"/>
        <w:right w:val="none" w:sz="0" w:space="0" w:color="auto"/>
      </w:divBdr>
      <w:divsChild>
        <w:div w:id="2126994670">
          <w:marLeft w:val="0"/>
          <w:marRight w:val="0"/>
          <w:marTop w:val="0"/>
          <w:marBottom w:val="0"/>
          <w:divBdr>
            <w:top w:val="none" w:sz="0" w:space="0" w:color="auto"/>
            <w:left w:val="none" w:sz="0" w:space="0" w:color="auto"/>
            <w:bottom w:val="none" w:sz="0" w:space="0" w:color="auto"/>
            <w:right w:val="none" w:sz="0" w:space="0" w:color="auto"/>
          </w:divBdr>
          <w:divsChild>
            <w:div w:id="1848404285">
              <w:marLeft w:val="0"/>
              <w:marRight w:val="0"/>
              <w:marTop w:val="0"/>
              <w:marBottom w:val="0"/>
              <w:divBdr>
                <w:top w:val="none" w:sz="0" w:space="0" w:color="auto"/>
                <w:left w:val="none" w:sz="0" w:space="0" w:color="auto"/>
                <w:bottom w:val="none" w:sz="0" w:space="0" w:color="auto"/>
                <w:right w:val="none" w:sz="0" w:space="0" w:color="auto"/>
              </w:divBdr>
              <w:divsChild>
                <w:div w:id="1872373375">
                  <w:marLeft w:val="0"/>
                  <w:marRight w:val="0"/>
                  <w:marTop w:val="0"/>
                  <w:marBottom w:val="0"/>
                  <w:divBdr>
                    <w:top w:val="none" w:sz="0" w:space="0" w:color="auto"/>
                    <w:left w:val="none" w:sz="0" w:space="0" w:color="auto"/>
                    <w:bottom w:val="none" w:sz="0" w:space="0" w:color="auto"/>
                    <w:right w:val="none" w:sz="0" w:space="0" w:color="auto"/>
                  </w:divBdr>
                  <w:divsChild>
                    <w:div w:id="197178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0150999">
      <w:bodyDiv w:val="1"/>
      <w:marLeft w:val="0"/>
      <w:marRight w:val="0"/>
      <w:marTop w:val="0"/>
      <w:marBottom w:val="0"/>
      <w:divBdr>
        <w:top w:val="none" w:sz="0" w:space="0" w:color="auto"/>
        <w:left w:val="none" w:sz="0" w:space="0" w:color="auto"/>
        <w:bottom w:val="none" w:sz="0" w:space="0" w:color="auto"/>
        <w:right w:val="none" w:sz="0" w:space="0" w:color="auto"/>
      </w:divBdr>
      <w:divsChild>
        <w:div w:id="2020886365">
          <w:marLeft w:val="0"/>
          <w:marRight w:val="0"/>
          <w:marTop w:val="0"/>
          <w:marBottom w:val="0"/>
          <w:divBdr>
            <w:top w:val="none" w:sz="0" w:space="0" w:color="auto"/>
            <w:left w:val="none" w:sz="0" w:space="0" w:color="auto"/>
            <w:bottom w:val="none" w:sz="0" w:space="0" w:color="auto"/>
            <w:right w:val="none" w:sz="0" w:space="0" w:color="auto"/>
          </w:divBdr>
          <w:divsChild>
            <w:div w:id="579759335">
              <w:marLeft w:val="0"/>
              <w:marRight w:val="0"/>
              <w:marTop w:val="0"/>
              <w:marBottom w:val="0"/>
              <w:divBdr>
                <w:top w:val="none" w:sz="0" w:space="0" w:color="auto"/>
                <w:left w:val="none" w:sz="0" w:space="0" w:color="auto"/>
                <w:bottom w:val="none" w:sz="0" w:space="0" w:color="auto"/>
                <w:right w:val="none" w:sz="0" w:space="0" w:color="auto"/>
              </w:divBdr>
              <w:divsChild>
                <w:div w:id="14121246">
                  <w:marLeft w:val="0"/>
                  <w:marRight w:val="0"/>
                  <w:marTop w:val="0"/>
                  <w:marBottom w:val="0"/>
                  <w:divBdr>
                    <w:top w:val="none" w:sz="0" w:space="0" w:color="auto"/>
                    <w:left w:val="none" w:sz="0" w:space="0" w:color="auto"/>
                    <w:bottom w:val="none" w:sz="0" w:space="0" w:color="auto"/>
                    <w:right w:val="none" w:sz="0" w:space="0" w:color="auto"/>
                  </w:divBdr>
                  <w:divsChild>
                    <w:div w:id="60038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1403680">
      <w:bodyDiv w:val="1"/>
      <w:marLeft w:val="0"/>
      <w:marRight w:val="0"/>
      <w:marTop w:val="0"/>
      <w:marBottom w:val="0"/>
      <w:divBdr>
        <w:top w:val="none" w:sz="0" w:space="0" w:color="auto"/>
        <w:left w:val="none" w:sz="0" w:space="0" w:color="auto"/>
        <w:bottom w:val="none" w:sz="0" w:space="0" w:color="auto"/>
        <w:right w:val="none" w:sz="0" w:space="0" w:color="auto"/>
      </w:divBdr>
    </w:div>
    <w:div w:id="1264532218">
      <w:bodyDiv w:val="1"/>
      <w:marLeft w:val="0"/>
      <w:marRight w:val="0"/>
      <w:marTop w:val="0"/>
      <w:marBottom w:val="0"/>
      <w:divBdr>
        <w:top w:val="none" w:sz="0" w:space="0" w:color="auto"/>
        <w:left w:val="none" w:sz="0" w:space="0" w:color="auto"/>
        <w:bottom w:val="none" w:sz="0" w:space="0" w:color="auto"/>
        <w:right w:val="none" w:sz="0" w:space="0" w:color="auto"/>
      </w:divBdr>
      <w:divsChild>
        <w:div w:id="905333407">
          <w:marLeft w:val="0"/>
          <w:marRight w:val="0"/>
          <w:marTop w:val="0"/>
          <w:marBottom w:val="0"/>
          <w:divBdr>
            <w:top w:val="none" w:sz="0" w:space="0" w:color="auto"/>
            <w:left w:val="none" w:sz="0" w:space="0" w:color="auto"/>
            <w:bottom w:val="none" w:sz="0" w:space="0" w:color="auto"/>
            <w:right w:val="none" w:sz="0" w:space="0" w:color="auto"/>
          </w:divBdr>
          <w:divsChild>
            <w:div w:id="405493097">
              <w:marLeft w:val="0"/>
              <w:marRight w:val="0"/>
              <w:marTop w:val="0"/>
              <w:marBottom w:val="0"/>
              <w:divBdr>
                <w:top w:val="none" w:sz="0" w:space="0" w:color="auto"/>
                <w:left w:val="none" w:sz="0" w:space="0" w:color="auto"/>
                <w:bottom w:val="none" w:sz="0" w:space="0" w:color="auto"/>
                <w:right w:val="none" w:sz="0" w:space="0" w:color="auto"/>
              </w:divBdr>
              <w:divsChild>
                <w:div w:id="145903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374007">
      <w:bodyDiv w:val="1"/>
      <w:marLeft w:val="0"/>
      <w:marRight w:val="0"/>
      <w:marTop w:val="0"/>
      <w:marBottom w:val="0"/>
      <w:divBdr>
        <w:top w:val="none" w:sz="0" w:space="0" w:color="auto"/>
        <w:left w:val="none" w:sz="0" w:space="0" w:color="auto"/>
        <w:bottom w:val="none" w:sz="0" w:space="0" w:color="auto"/>
        <w:right w:val="none" w:sz="0" w:space="0" w:color="auto"/>
      </w:divBdr>
    </w:div>
    <w:div w:id="1407266939">
      <w:bodyDiv w:val="1"/>
      <w:marLeft w:val="0"/>
      <w:marRight w:val="0"/>
      <w:marTop w:val="0"/>
      <w:marBottom w:val="0"/>
      <w:divBdr>
        <w:top w:val="none" w:sz="0" w:space="0" w:color="auto"/>
        <w:left w:val="none" w:sz="0" w:space="0" w:color="auto"/>
        <w:bottom w:val="none" w:sz="0" w:space="0" w:color="auto"/>
        <w:right w:val="none" w:sz="0" w:space="0" w:color="auto"/>
      </w:divBdr>
      <w:divsChild>
        <w:div w:id="240219597">
          <w:marLeft w:val="0"/>
          <w:marRight w:val="0"/>
          <w:marTop w:val="0"/>
          <w:marBottom w:val="0"/>
          <w:divBdr>
            <w:top w:val="none" w:sz="0" w:space="0" w:color="auto"/>
            <w:left w:val="none" w:sz="0" w:space="0" w:color="auto"/>
            <w:bottom w:val="none" w:sz="0" w:space="0" w:color="auto"/>
            <w:right w:val="none" w:sz="0" w:space="0" w:color="auto"/>
          </w:divBdr>
          <w:divsChild>
            <w:div w:id="394667765">
              <w:marLeft w:val="0"/>
              <w:marRight w:val="0"/>
              <w:marTop w:val="0"/>
              <w:marBottom w:val="0"/>
              <w:divBdr>
                <w:top w:val="none" w:sz="0" w:space="0" w:color="auto"/>
                <w:left w:val="none" w:sz="0" w:space="0" w:color="auto"/>
                <w:bottom w:val="none" w:sz="0" w:space="0" w:color="auto"/>
                <w:right w:val="none" w:sz="0" w:space="0" w:color="auto"/>
              </w:divBdr>
              <w:divsChild>
                <w:div w:id="478889419">
                  <w:marLeft w:val="0"/>
                  <w:marRight w:val="0"/>
                  <w:marTop w:val="0"/>
                  <w:marBottom w:val="0"/>
                  <w:divBdr>
                    <w:top w:val="none" w:sz="0" w:space="0" w:color="auto"/>
                    <w:left w:val="none" w:sz="0" w:space="0" w:color="auto"/>
                    <w:bottom w:val="none" w:sz="0" w:space="0" w:color="auto"/>
                    <w:right w:val="none" w:sz="0" w:space="0" w:color="auto"/>
                  </w:divBdr>
                  <w:divsChild>
                    <w:div w:id="173658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6365757">
      <w:bodyDiv w:val="1"/>
      <w:marLeft w:val="0"/>
      <w:marRight w:val="0"/>
      <w:marTop w:val="0"/>
      <w:marBottom w:val="0"/>
      <w:divBdr>
        <w:top w:val="none" w:sz="0" w:space="0" w:color="auto"/>
        <w:left w:val="none" w:sz="0" w:space="0" w:color="auto"/>
        <w:bottom w:val="none" w:sz="0" w:space="0" w:color="auto"/>
        <w:right w:val="none" w:sz="0" w:space="0" w:color="auto"/>
      </w:divBdr>
      <w:divsChild>
        <w:div w:id="358437873">
          <w:marLeft w:val="0"/>
          <w:marRight w:val="0"/>
          <w:marTop w:val="0"/>
          <w:marBottom w:val="0"/>
          <w:divBdr>
            <w:top w:val="none" w:sz="0" w:space="0" w:color="auto"/>
            <w:left w:val="none" w:sz="0" w:space="0" w:color="auto"/>
            <w:bottom w:val="none" w:sz="0" w:space="0" w:color="auto"/>
            <w:right w:val="none" w:sz="0" w:space="0" w:color="auto"/>
          </w:divBdr>
          <w:divsChild>
            <w:div w:id="290553348">
              <w:marLeft w:val="0"/>
              <w:marRight w:val="0"/>
              <w:marTop w:val="0"/>
              <w:marBottom w:val="0"/>
              <w:divBdr>
                <w:top w:val="none" w:sz="0" w:space="0" w:color="auto"/>
                <w:left w:val="none" w:sz="0" w:space="0" w:color="auto"/>
                <w:bottom w:val="none" w:sz="0" w:space="0" w:color="auto"/>
                <w:right w:val="none" w:sz="0" w:space="0" w:color="auto"/>
              </w:divBdr>
              <w:divsChild>
                <w:div w:id="1931739770">
                  <w:marLeft w:val="0"/>
                  <w:marRight w:val="0"/>
                  <w:marTop w:val="0"/>
                  <w:marBottom w:val="0"/>
                  <w:divBdr>
                    <w:top w:val="none" w:sz="0" w:space="0" w:color="auto"/>
                    <w:left w:val="none" w:sz="0" w:space="0" w:color="auto"/>
                    <w:bottom w:val="none" w:sz="0" w:space="0" w:color="auto"/>
                    <w:right w:val="none" w:sz="0" w:space="0" w:color="auto"/>
                  </w:divBdr>
                  <w:divsChild>
                    <w:div w:id="202940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0590179">
      <w:bodyDiv w:val="1"/>
      <w:marLeft w:val="0"/>
      <w:marRight w:val="0"/>
      <w:marTop w:val="0"/>
      <w:marBottom w:val="0"/>
      <w:divBdr>
        <w:top w:val="none" w:sz="0" w:space="0" w:color="auto"/>
        <w:left w:val="none" w:sz="0" w:space="0" w:color="auto"/>
        <w:bottom w:val="none" w:sz="0" w:space="0" w:color="auto"/>
        <w:right w:val="none" w:sz="0" w:space="0" w:color="auto"/>
      </w:divBdr>
      <w:divsChild>
        <w:div w:id="1093430529">
          <w:marLeft w:val="0"/>
          <w:marRight w:val="0"/>
          <w:marTop w:val="0"/>
          <w:marBottom w:val="0"/>
          <w:divBdr>
            <w:top w:val="none" w:sz="0" w:space="0" w:color="auto"/>
            <w:left w:val="none" w:sz="0" w:space="0" w:color="auto"/>
            <w:bottom w:val="none" w:sz="0" w:space="0" w:color="auto"/>
            <w:right w:val="none" w:sz="0" w:space="0" w:color="auto"/>
          </w:divBdr>
          <w:divsChild>
            <w:div w:id="463503267">
              <w:marLeft w:val="0"/>
              <w:marRight w:val="0"/>
              <w:marTop w:val="0"/>
              <w:marBottom w:val="0"/>
              <w:divBdr>
                <w:top w:val="none" w:sz="0" w:space="0" w:color="auto"/>
                <w:left w:val="none" w:sz="0" w:space="0" w:color="auto"/>
                <w:bottom w:val="none" w:sz="0" w:space="0" w:color="auto"/>
                <w:right w:val="none" w:sz="0" w:space="0" w:color="auto"/>
              </w:divBdr>
              <w:divsChild>
                <w:div w:id="2039502594">
                  <w:marLeft w:val="0"/>
                  <w:marRight w:val="0"/>
                  <w:marTop w:val="0"/>
                  <w:marBottom w:val="0"/>
                  <w:divBdr>
                    <w:top w:val="none" w:sz="0" w:space="0" w:color="auto"/>
                    <w:left w:val="none" w:sz="0" w:space="0" w:color="auto"/>
                    <w:bottom w:val="none" w:sz="0" w:space="0" w:color="auto"/>
                    <w:right w:val="none" w:sz="0" w:space="0" w:color="auto"/>
                  </w:divBdr>
                  <w:divsChild>
                    <w:div w:id="489491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2120940">
      <w:bodyDiv w:val="1"/>
      <w:marLeft w:val="0"/>
      <w:marRight w:val="0"/>
      <w:marTop w:val="0"/>
      <w:marBottom w:val="0"/>
      <w:divBdr>
        <w:top w:val="none" w:sz="0" w:space="0" w:color="auto"/>
        <w:left w:val="none" w:sz="0" w:space="0" w:color="auto"/>
        <w:bottom w:val="none" w:sz="0" w:space="0" w:color="auto"/>
        <w:right w:val="none" w:sz="0" w:space="0" w:color="auto"/>
      </w:divBdr>
      <w:divsChild>
        <w:div w:id="139156439">
          <w:marLeft w:val="0"/>
          <w:marRight w:val="0"/>
          <w:marTop w:val="0"/>
          <w:marBottom w:val="0"/>
          <w:divBdr>
            <w:top w:val="none" w:sz="0" w:space="0" w:color="auto"/>
            <w:left w:val="none" w:sz="0" w:space="0" w:color="auto"/>
            <w:bottom w:val="none" w:sz="0" w:space="0" w:color="auto"/>
            <w:right w:val="none" w:sz="0" w:space="0" w:color="auto"/>
          </w:divBdr>
          <w:divsChild>
            <w:div w:id="251865805">
              <w:marLeft w:val="0"/>
              <w:marRight w:val="0"/>
              <w:marTop w:val="0"/>
              <w:marBottom w:val="0"/>
              <w:divBdr>
                <w:top w:val="none" w:sz="0" w:space="0" w:color="auto"/>
                <w:left w:val="none" w:sz="0" w:space="0" w:color="auto"/>
                <w:bottom w:val="none" w:sz="0" w:space="0" w:color="auto"/>
                <w:right w:val="none" w:sz="0" w:space="0" w:color="auto"/>
              </w:divBdr>
              <w:divsChild>
                <w:div w:id="3959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067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8" Type="http://schemas.openxmlformats.org/officeDocument/2006/relationships/hyperlink" Target="https://www.npr.org/sections/coronavirus-live-updates/2020/11/02/930304129/el-paso-official-says-fourth-mobile-morgue-is-delivered-as-coronavirus-deaths-mo" TargetMode="External"/><Relationship Id="rId3" Type="http://schemas.openxmlformats.org/officeDocument/2006/relationships/hyperlink" Target="https://www.census.gov/quickfacts/elpasocountytexas" TargetMode="External"/><Relationship Id="rId7" Type="http://schemas.openxmlformats.org/officeDocument/2006/relationships/hyperlink" Target="https://www.theguardian.com/us-news/2020/oct/27/covid-coronavirus-el-paso-texas-surge" TargetMode="External"/><Relationship Id="rId12" Type="http://schemas.openxmlformats.org/officeDocument/2006/relationships/hyperlink" Target="https://www.nbcnews.com/news/us-news/active-shooter-near-el-paso-mall-police-responding-n1039001" TargetMode="External"/><Relationship Id="rId2" Type="http://schemas.openxmlformats.org/officeDocument/2006/relationships/hyperlink" Target="https://time.com/3923128/donald-trump-announcement-speech/" TargetMode="External"/><Relationship Id="rId1" Type="http://schemas.openxmlformats.org/officeDocument/2006/relationships/hyperlink" Target="https://www.latimes.com/politics/la-na-pol-donald-trump-immigration-speech-transcript-20160831-snap-htmlstory.html" TargetMode="External"/><Relationship Id="rId6" Type="http://schemas.openxmlformats.org/officeDocument/2006/relationships/hyperlink" Target="https://www.sos.state.tx.us/elections/historical/elpaso.shtml" TargetMode="External"/><Relationship Id="rId11" Type="http://schemas.openxmlformats.org/officeDocument/2006/relationships/hyperlink" Target="https://www.nytimes.com/2019/09/12/us/el-paso-suspect-capital-murder.html" TargetMode="External"/><Relationship Id="rId5" Type="http://schemas.openxmlformats.org/officeDocument/2006/relationships/hyperlink" Target="https://elpasomatters.org/2020/10/13/el-paso-shatters-record-for-first-day-of-early-voting/" TargetMode="External"/><Relationship Id="rId10" Type="http://schemas.openxmlformats.org/officeDocument/2006/relationships/hyperlink" Target="https://www.epstrong.org/results.php" TargetMode="External"/><Relationship Id="rId4" Type="http://schemas.openxmlformats.org/officeDocument/2006/relationships/hyperlink" Target="https://www.texastribune.org/2020/07/27/texas-greg-abbott-early-voting-november/" TargetMode="External"/><Relationship Id="rId9" Type="http://schemas.openxmlformats.org/officeDocument/2006/relationships/hyperlink" Target="https://www.nytimes.com/2020/11/10/us/coronavirus-hospitalizations-el-paso-texas.html"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C67C84-0381-7745-A3AF-7F1881E273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21</Pages>
  <Words>6674</Words>
  <Characters>38044</Characters>
  <Application>Microsoft Office Word</Application>
  <DocSecurity>0</DocSecurity>
  <Lines>317</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Volpert-Esmond</dc:creator>
  <cp:keywords/>
  <dc:description/>
  <cp:lastModifiedBy>Hannah Volpert-Esmond</cp:lastModifiedBy>
  <cp:revision>3</cp:revision>
  <dcterms:created xsi:type="dcterms:W3CDTF">2021-06-07T14:26:00Z</dcterms:created>
  <dcterms:modified xsi:type="dcterms:W3CDTF">2021-06-07T14:37:00Z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id="0kVDAD9v"/&gt;&lt;style id="http://www.zotero.org/styles/apa" locale="en-US" hasBibliography="1" bibliographyStyleHasBeenSet="1"/&gt;&lt;prefs&gt;&lt;pref name="fieldType" value="Field"/&gt;&lt;/prefs&gt;&lt;/data&gt;</vt:lpwstr>
  </property>
</Properties>
</file>