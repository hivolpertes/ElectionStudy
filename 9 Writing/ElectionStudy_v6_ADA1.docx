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E504" w14:textId="77777777" w:rsidR="003B6B13" w:rsidRDefault="003B6B13" w:rsidP="003B6B13">
      <w:pPr>
        <w:pStyle w:val="NormalWeb"/>
        <w:spacing w:line="480" w:lineRule="auto"/>
      </w:pPr>
    </w:p>
    <w:p w14:paraId="66EB706D" w14:textId="77777777" w:rsidR="003B6B13" w:rsidRDefault="003B6B13" w:rsidP="003B6B13">
      <w:pPr>
        <w:pStyle w:val="NormalWeb"/>
        <w:spacing w:line="480" w:lineRule="auto"/>
      </w:pPr>
    </w:p>
    <w:p w14:paraId="61EF7532" w14:textId="3C72F245" w:rsidR="003B6B13" w:rsidRPr="00EF5498" w:rsidRDefault="003B6B13" w:rsidP="003B6B13">
      <w:pPr>
        <w:pStyle w:val="NormalWeb"/>
        <w:spacing w:line="480" w:lineRule="auto"/>
        <w:jc w:val="center"/>
        <w:rPr>
          <w:b/>
          <w:bCs/>
        </w:rPr>
      </w:pPr>
      <w:commentRangeStart w:id="0"/>
      <w:commentRangeStart w:id="1"/>
      <w:r w:rsidRPr="00EF5498">
        <w:rPr>
          <w:b/>
          <w:bCs/>
        </w:rPr>
        <w:t xml:space="preserve">The </w:t>
      </w:r>
      <w:r w:rsidR="002907EF" w:rsidRPr="00EF5498">
        <w:rPr>
          <w:b/>
          <w:bCs/>
        </w:rPr>
        <w:t>I</w:t>
      </w:r>
      <w:r w:rsidRPr="00EF5498">
        <w:rPr>
          <w:b/>
          <w:bCs/>
        </w:rPr>
        <w:t xml:space="preserve">mpact of the 2020 </w:t>
      </w:r>
      <w:r w:rsidR="002907EF" w:rsidRPr="00EF5498">
        <w:rPr>
          <w:b/>
          <w:bCs/>
        </w:rPr>
        <w:t>U.S. P</w:t>
      </w:r>
      <w:r w:rsidRPr="00EF5498">
        <w:rPr>
          <w:b/>
          <w:bCs/>
        </w:rPr>
        <w:t xml:space="preserve">residential </w:t>
      </w:r>
      <w:r w:rsidR="002907EF" w:rsidRPr="00EF5498">
        <w:rPr>
          <w:b/>
          <w:bCs/>
        </w:rPr>
        <w:t>E</w:t>
      </w:r>
      <w:r w:rsidRPr="00EF5498">
        <w:rPr>
          <w:b/>
          <w:bCs/>
        </w:rPr>
        <w:t xml:space="preserve">lection on the </w:t>
      </w:r>
      <w:r w:rsidR="002907EF" w:rsidRPr="00EF5498">
        <w:rPr>
          <w:b/>
          <w:bCs/>
        </w:rPr>
        <w:t>M</w:t>
      </w:r>
      <w:r w:rsidRPr="00EF5498">
        <w:rPr>
          <w:b/>
          <w:bCs/>
        </w:rPr>
        <w:t xml:space="preserve">ental </w:t>
      </w:r>
      <w:r w:rsidR="002907EF" w:rsidRPr="00EF5498">
        <w:rPr>
          <w:b/>
          <w:bCs/>
        </w:rPr>
        <w:t>H</w:t>
      </w:r>
      <w:r w:rsidRPr="00EF5498">
        <w:rPr>
          <w:b/>
          <w:bCs/>
        </w:rPr>
        <w:t>ealth of Hispanics</w:t>
      </w:r>
      <w:commentRangeEnd w:id="0"/>
      <w:r w:rsidR="00A07B91" w:rsidRPr="00EF5498">
        <w:rPr>
          <w:rStyle w:val="CommentReference"/>
          <w:rFonts w:asciiTheme="minorHAnsi" w:eastAsiaTheme="minorHAnsi" w:hAnsiTheme="minorHAnsi" w:cstheme="minorBidi"/>
          <w:b/>
          <w:bCs/>
        </w:rPr>
        <w:commentReference w:id="0"/>
      </w:r>
      <w:commentRangeEnd w:id="1"/>
      <w:r w:rsidR="002C2B04">
        <w:rPr>
          <w:rStyle w:val="CommentReference"/>
          <w:rFonts w:asciiTheme="minorHAnsi" w:eastAsiaTheme="minorHAnsi" w:hAnsiTheme="minorHAnsi" w:cstheme="minorBidi"/>
        </w:rPr>
        <w:commentReference w:id="1"/>
      </w:r>
    </w:p>
    <w:p w14:paraId="6045D232" w14:textId="77777777" w:rsidR="003B6B13" w:rsidRPr="003B6B13" w:rsidRDefault="003B6B13" w:rsidP="003B6B13">
      <w:pPr>
        <w:pStyle w:val="NormalWeb"/>
        <w:spacing w:line="480" w:lineRule="auto"/>
        <w:jc w:val="center"/>
      </w:pPr>
    </w:p>
    <w:p w14:paraId="17AA66AC" w14:textId="77777777" w:rsidR="003B6B13" w:rsidRPr="003B6B13" w:rsidRDefault="003B6B13" w:rsidP="003B6B13">
      <w:pPr>
        <w:pStyle w:val="NormalWeb"/>
        <w:spacing w:line="480" w:lineRule="auto"/>
        <w:jc w:val="center"/>
      </w:pPr>
      <w:r w:rsidRPr="003B6B13">
        <w:t>Hannah I. Volpert-Esmond</w:t>
      </w:r>
    </w:p>
    <w:p w14:paraId="3582784E" w14:textId="51B3D791" w:rsidR="003B6B13" w:rsidRPr="003B6B13" w:rsidDel="00A95BAA" w:rsidRDefault="003B6B13" w:rsidP="003B6B13">
      <w:pPr>
        <w:pStyle w:val="NormalWeb"/>
        <w:spacing w:line="480" w:lineRule="auto"/>
        <w:jc w:val="center"/>
        <w:rPr>
          <w:moveFrom w:id="2" w:author="Angel Armenta" w:date="2021-06-30T13:56:00Z"/>
        </w:rPr>
      </w:pPr>
      <w:moveFromRangeStart w:id="3" w:author="Angel Armenta" w:date="2021-06-30T13:56:00Z" w:name="move75953799"/>
      <w:commentRangeStart w:id="4"/>
      <w:moveFrom w:id="5" w:author="Angel Armenta" w:date="2021-06-30T13:56:00Z">
        <w:r w:rsidRPr="003B6B13" w:rsidDel="00A95BAA">
          <w:t>Angel</w:t>
        </w:r>
        <w:ins w:id="6" w:author="A H" w:date="2021-06-16T17:56:00Z">
          <w:r w:rsidR="00E05A31" w:rsidDel="00A95BAA">
            <w:t xml:space="preserve"> A.</w:t>
          </w:r>
        </w:ins>
        <w:r w:rsidRPr="003B6B13" w:rsidDel="00A95BAA">
          <w:t xml:space="preserve"> Huerta</w:t>
        </w:r>
        <w:commentRangeEnd w:id="4"/>
        <w:r w:rsidR="00A07B91" w:rsidDel="00A95BAA">
          <w:rPr>
            <w:rStyle w:val="CommentReference"/>
            <w:rFonts w:asciiTheme="minorHAnsi" w:eastAsiaTheme="minorHAnsi" w:hAnsiTheme="minorHAnsi" w:cstheme="minorBidi"/>
          </w:rPr>
          <w:commentReference w:id="4"/>
        </w:r>
      </w:moveFrom>
    </w:p>
    <w:moveFromRangeEnd w:id="3"/>
    <w:p w14:paraId="071A16DA" w14:textId="77777777" w:rsidR="00A95BAA" w:rsidRDefault="003B6B13" w:rsidP="00A95BAA">
      <w:pPr>
        <w:pStyle w:val="NormalWeb"/>
        <w:spacing w:line="480" w:lineRule="auto"/>
        <w:jc w:val="center"/>
        <w:rPr>
          <w:ins w:id="7" w:author="Angel Armenta" w:date="2021-06-30T13:56:00Z"/>
        </w:rPr>
      </w:pPr>
      <w:r w:rsidRPr="003B6B13">
        <w:t>Angel D. Armenta</w:t>
      </w:r>
      <w:ins w:id="8" w:author="Angel Armenta" w:date="2021-06-30T13:56:00Z">
        <w:r w:rsidR="00A95BAA" w:rsidRPr="00A95BAA">
          <w:t xml:space="preserve"> </w:t>
        </w:r>
      </w:ins>
    </w:p>
    <w:p w14:paraId="7B61C88A" w14:textId="610E9294" w:rsidR="00A95BAA" w:rsidRPr="003B6B13" w:rsidRDefault="00A95BAA" w:rsidP="00A95BAA">
      <w:pPr>
        <w:pStyle w:val="NormalWeb"/>
        <w:spacing w:line="480" w:lineRule="auto"/>
        <w:jc w:val="center"/>
        <w:rPr>
          <w:moveTo w:id="9" w:author="Angel Armenta" w:date="2021-06-30T13:56:00Z"/>
        </w:rPr>
      </w:pPr>
      <w:moveToRangeStart w:id="10" w:author="Angel Armenta" w:date="2021-06-30T13:56:00Z" w:name="move75953799"/>
      <w:commentRangeStart w:id="11"/>
      <w:moveTo w:id="12" w:author="Angel Armenta" w:date="2021-06-30T13:56:00Z">
        <w:r w:rsidRPr="003B6B13">
          <w:t>Angel</w:t>
        </w:r>
        <w:r>
          <w:t xml:space="preserve"> A.</w:t>
        </w:r>
        <w:r w:rsidRPr="003B6B13">
          <w:t xml:space="preserve"> Huerta</w:t>
        </w:r>
        <w:commentRangeEnd w:id="11"/>
        <w:r>
          <w:rPr>
            <w:rStyle w:val="CommentReference"/>
            <w:rFonts w:asciiTheme="minorHAnsi" w:eastAsiaTheme="minorHAnsi" w:hAnsiTheme="minorHAnsi" w:cstheme="minorBidi"/>
          </w:rPr>
          <w:commentReference w:id="11"/>
        </w:r>
      </w:moveTo>
    </w:p>
    <w:moveToRangeEnd w:id="10"/>
    <w:p w14:paraId="7C729AC3" w14:textId="7157416D" w:rsidR="003B6B13" w:rsidRPr="003B6B13" w:rsidRDefault="003B6B13" w:rsidP="003B6B13">
      <w:pPr>
        <w:pStyle w:val="NormalWeb"/>
        <w:spacing w:line="480" w:lineRule="auto"/>
        <w:jc w:val="center"/>
      </w:pPr>
    </w:p>
    <w:p w14:paraId="77594AB9" w14:textId="345D0E21" w:rsidR="00620E0A" w:rsidRPr="003B6B13" w:rsidRDefault="00B13711" w:rsidP="003B6B13">
      <w:pPr>
        <w:spacing w:line="480" w:lineRule="auto"/>
        <w:jc w:val="center"/>
        <w:rPr>
          <w:rFonts w:ascii="Times New Roman" w:hAnsi="Times New Roman" w:cs="Times New Roman"/>
        </w:rPr>
      </w:pPr>
    </w:p>
    <w:p w14:paraId="70F3E98B" w14:textId="5853665E" w:rsidR="003B6B13" w:rsidRPr="003B6B13" w:rsidRDefault="003B6B13" w:rsidP="003B6B13">
      <w:pPr>
        <w:spacing w:line="480" w:lineRule="auto"/>
        <w:jc w:val="center"/>
        <w:rPr>
          <w:rFonts w:ascii="Times New Roman" w:hAnsi="Times New Roman" w:cs="Times New Roman"/>
        </w:rPr>
      </w:pPr>
    </w:p>
    <w:p w14:paraId="0A8F920D" w14:textId="77777777" w:rsidR="003B6B13" w:rsidRPr="003B6B13" w:rsidRDefault="003B6B13" w:rsidP="00063163">
      <w:pPr>
        <w:spacing w:line="480" w:lineRule="auto"/>
        <w:jc w:val="center"/>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Department of Psychology, University of Texas at El Paso, El Paso, TX 79968, USA.</w:t>
      </w:r>
    </w:p>
    <w:p w14:paraId="128AFB25" w14:textId="40E2B42B" w:rsidR="003B6B13" w:rsidRPr="003B6B13" w:rsidRDefault="003B6B13" w:rsidP="003B6B13">
      <w:pPr>
        <w:spacing w:line="480" w:lineRule="auto"/>
        <w:jc w:val="center"/>
        <w:rPr>
          <w:rFonts w:ascii="Times New Roman" w:hAnsi="Times New Roman" w:cs="Times New Roman"/>
        </w:rPr>
      </w:pPr>
    </w:p>
    <w:p w14:paraId="5426BF58" w14:textId="01181F59" w:rsidR="003B6B13" w:rsidRPr="003B6B13" w:rsidRDefault="003B6B13" w:rsidP="003B6B13">
      <w:pPr>
        <w:spacing w:line="480" w:lineRule="auto"/>
        <w:jc w:val="center"/>
        <w:rPr>
          <w:rFonts w:ascii="Times New Roman" w:hAnsi="Times New Roman" w:cs="Times New Roman"/>
        </w:rPr>
      </w:pPr>
    </w:p>
    <w:p w14:paraId="157743F8" w14:textId="1B774223" w:rsidR="003B6B13" w:rsidRPr="003B6B13" w:rsidRDefault="003B6B13" w:rsidP="003B6B13">
      <w:pPr>
        <w:spacing w:line="480" w:lineRule="auto"/>
        <w:jc w:val="center"/>
        <w:rPr>
          <w:rFonts w:ascii="Times New Roman" w:hAnsi="Times New Roman" w:cs="Times New Roman"/>
        </w:rPr>
      </w:pPr>
    </w:p>
    <w:p w14:paraId="655D3CBE" w14:textId="77777777" w:rsidR="0006316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Correspondence concerning this article should be directed to Hannah I. Volpert-Esmond. </w:t>
      </w:r>
    </w:p>
    <w:p w14:paraId="74ACB7DD" w14:textId="579AB6A2" w:rsidR="003B6B13" w:rsidRPr="003B6B1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Email: hivolpertes@utep.edu. </w:t>
      </w:r>
    </w:p>
    <w:p w14:paraId="4930EACE" w14:textId="4A262BCC" w:rsidR="003B6B13" w:rsidRDefault="003B6B13">
      <w:pPr>
        <w:rPr>
          <w:rFonts w:ascii="Times New Roman" w:hAnsi="Times New Roman" w:cs="Times New Roman"/>
        </w:rPr>
      </w:pPr>
      <w:r>
        <w:rPr>
          <w:rFonts w:ascii="Times New Roman" w:hAnsi="Times New Roman" w:cs="Times New Roman"/>
        </w:rPr>
        <w:br w:type="page"/>
      </w:r>
    </w:p>
    <w:p w14:paraId="356B2087" w14:textId="72D9FE3E" w:rsidR="003B6B13" w:rsidRPr="00EF5498" w:rsidRDefault="003B6B13" w:rsidP="003B6B13">
      <w:pPr>
        <w:spacing w:line="480" w:lineRule="auto"/>
        <w:jc w:val="center"/>
        <w:rPr>
          <w:rFonts w:ascii="Times New Roman" w:hAnsi="Times New Roman" w:cs="Times New Roman"/>
          <w:b/>
          <w:bCs/>
        </w:rPr>
      </w:pPr>
      <w:r w:rsidRPr="00EF5498">
        <w:rPr>
          <w:rFonts w:ascii="Times New Roman" w:hAnsi="Times New Roman" w:cs="Times New Roman"/>
          <w:b/>
          <w:bCs/>
        </w:rPr>
        <w:lastRenderedPageBreak/>
        <w:t>Abstract</w:t>
      </w:r>
    </w:p>
    <w:p w14:paraId="2FFB936D" w14:textId="4E251543" w:rsidR="003B6B13" w:rsidRDefault="005E6376" w:rsidP="003B6B13">
      <w:pPr>
        <w:spacing w:line="480" w:lineRule="auto"/>
        <w:rPr>
          <w:ins w:id="13" w:author="Angel Armenta" w:date="2021-06-30T15:48:00Z"/>
          <w:rFonts w:ascii="Times New Roman" w:hAnsi="Times New Roman" w:cs="Times New Roman"/>
        </w:rPr>
      </w:pPr>
      <w:commentRangeStart w:id="14"/>
      <w:ins w:id="15" w:author="Angel Armenta" w:date="2021-06-30T15:35:00Z">
        <w:r>
          <w:rPr>
            <w:rFonts w:ascii="Times New Roman" w:hAnsi="Times New Roman" w:cs="Times New Roman"/>
          </w:rPr>
          <w:t xml:space="preserve">Every election is </w:t>
        </w:r>
      </w:ins>
      <w:ins w:id="16" w:author="Angel Armenta" w:date="2021-06-30T15:39:00Z">
        <w:r w:rsidR="001E25EE">
          <w:rPr>
            <w:rFonts w:ascii="Times New Roman" w:hAnsi="Times New Roman" w:cs="Times New Roman"/>
          </w:rPr>
          <w:t>important;</w:t>
        </w:r>
      </w:ins>
      <w:ins w:id="17" w:author="Angel Armenta" w:date="2021-06-30T15:35:00Z">
        <w:r>
          <w:rPr>
            <w:rFonts w:ascii="Times New Roman" w:hAnsi="Times New Roman" w:cs="Times New Roman"/>
          </w:rPr>
          <w:t xml:space="preserve"> </w:t>
        </w:r>
      </w:ins>
      <w:ins w:id="18" w:author="Angel Armenta" w:date="2021-06-30T15:39:00Z">
        <w:r w:rsidR="001E25EE">
          <w:rPr>
            <w:rFonts w:ascii="Times New Roman" w:hAnsi="Times New Roman" w:cs="Times New Roman"/>
          </w:rPr>
          <w:t>h</w:t>
        </w:r>
      </w:ins>
      <w:ins w:id="19" w:author="Angel Armenta" w:date="2021-06-30T15:35:00Z">
        <w:r>
          <w:rPr>
            <w:rFonts w:ascii="Times New Roman" w:hAnsi="Times New Roman" w:cs="Times New Roman"/>
          </w:rPr>
          <w:t xml:space="preserve">owever, the 2020 presidential election was </w:t>
        </w:r>
      </w:ins>
      <w:ins w:id="20" w:author="Angel Armenta" w:date="2021-06-30T15:36:00Z">
        <w:r w:rsidR="001D57B6">
          <w:rPr>
            <w:rFonts w:ascii="Times New Roman" w:hAnsi="Times New Roman" w:cs="Times New Roman"/>
          </w:rPr>
          <w:t>especially important for a variety of rea</w:t>
        </w:r>
      </w:ins>
      <w:ins w:id="21" w:author="Angel Armenta" w:date="2021-06-30T15:37:00Z">
        <w:r w:rsidR="001D57B6">
          <w:rPr>
            <w:rFonts w:ascii="Times New Roman" w:hAnsi="Times New Roman" w:cs="Times New Roman"/>
          </w:rPr>
          <w:t xml:space="preserve">sons. </w:t>
        </w:r>
      </w:ins>
      <w:ins w:id="22" w:author="Angel Armenta" w:date="2021-06-30T15:39:00Z">
        <w:r w:rsidR="001E25EE">
          <w:rPr>
            <w:rFonts w:ascii="Times New Roman" w:hAnsi="Times New Roman" w:cs="Times New Roman"/>
          </w:rPr>
          <w:t xml:space="preserve">On the campaign trail, Mr. Trump has </w:t>
        </w:r>
      </w:ins>
      <w:ins w:id="23" w:author="Angel Armenta" w:date="2021-06-30T15:40:00Z">
        <w:r w:rsidR="001E25EE">
          <w:rPr>
            <w:rFonts w:ascii="Times New Roman" w:hAnsi="Times New Roman" w:cs="Times New Roman"/>
          </w:rPr>
          <w:t xml:space="preserve">stated that if re-elected, he would continue </w:t>
        </w:r>
      </w:ins>
      <w:ins w:id="24" w:author="Angel Armenta" w:date="2021-06-30T15:41:00Z">
        <w:r w:rsidR="00D025C1">
          <w:rPr>
            <w:rFonts w:ascii="Times New Roman" w:hAnsi="Times New Roman" w:cs="Times New Roman"/>
          </w:rPr>
          <w:t>to enact</w:t>
        </w:r>
      </w:ins>
      <w:ins w:id="25" w:author="Angel Armenta" w:date="2021-06-30T15:40:00Z">
        <w:r w:rsidR="00D025C1">
          <w:rPr>
            <w:rFonts w:ascii="Times New Roman" w:hAnsi="Times New Roman" w:cs="Times New Roman"/>
          </w:rPr>
          <w:t xml:space="preserve"> </w:t>
        </w:r>
        <w:r w:rsidR="001E25EE">
          <w:rPr>
            <w:rFonts w:ascii="Times New Roman" w:hAnsi="Times New Roman" w:cs="Times New Roman"/>
          </w:rPr>
          <w:t>anti-immigrant, anti-Latino policies</w:t>
        </w:r>
      </w:ins>
      <w:ins w:id="26" w:author="Angel Armenta" w:date="2021-06-30T15:41:00Z">
        <w:r w:rsidR="00D025C1">
          <w:rPr>
            <w:rFonts w:ascii="Times New Roman" w:hAnsi="Times New Roman" w:cs="Times New Roman"/>
          </w:rPr>
          <w:t xml:space="preserve"> such as building a “great wall” along the entire US southern border </w:t>
        </w:r>
      </w:ins>
      <w:ins w:id="27" w:author="Angel Armenta" w:date="2021-06-30T15:44:00Z">
        <w:r w:rsidR="00D025C1">
          <w:rPr>
            <w:rFonts w:ascii="Times New Roman" w:hAnsi="Times New Roman" w:cs="Times New Roman"/>
          </w:rPr>
          <w:t>to</w:t>
        </w:r>
      </w:ins>
      <w:ins w:id="28" w:author="Angel Armenta" w:date="2021-06-30T15:41:00Z">
        <w:r w:rsidR="00D025C1">
          <w:rPr>
            <w:rFonts w:ascii="Times New Roman" w:hAnsi="Times New Roman" w:cs="Times New Roman"/>
          </w:rPr>
          <w:t xml:space="preserve"> keep Latinos out of the US.</w:t>
        </w:r>
      </w:ins>
      <w:ins w:id="29" w:author="Angel Armenta" w:date="2021-06-30T15:42:00Z">
        <w:r w:rsidR="00D025C1">
          <w:rPr>
            <w:rFonts w:ascii="Times New Roman" w:hAnsi="Times New Roman" w:cs="Times New Roman"/>
          </w:rPr>
          <w:t xml:space="preserve"> In addition</w:t>
        </w:r>
      </w:ins>
      <w:ins w:id="30" w:author="Angel Armenta" w:date="2021-06-30T15:43:00Z">
        <w:r w:rsidR="00D025C1">
          <w:rPr>
            <w:rFonts w:ascii="Times New Roman" w:hAnsi="Times New Roman" w:cs="Times New Roman"/>
          </w:rPr>
          <w:t xml:space="preserve"> to</w:t>
        </w:r>
      </w:ins>
      <w:ins w:id="31" w:author="Angel Armenta" w:date="2021-06-30T15:42:00Z">
        <w:r w:rsidR="00D025C1">
          <w:rPr>
            <w:rFonts w:ascii="Times New Roman" w:hAnsi="Times New Roman" w:cs="Times New Roman"/>
          </w:rPr>
          <w:t xml:space="preserve"> the policies, his rhetoric has continuously been anti-Latino by calling </w:t>
        </w:r>
        <w:proofErr w:type="gramStart"/>
        <w:r w:rsidR="00D025C1">
          <w:rPr>
            <w:rFonts w:ascii="Times New Roman" w:hAnsi="Times New Roman" w:cs="Times New Roman"/>
          </w:rPr>
          <w:t>Latinos</w:t>
        </w:r>
        <w:proofErr w:type="gramEnd"/>
        <w:r w:rsidR="00D025C1">
          <w:rPr>
            <w:rFonts w:ascii="Times New Roman" w:hAnsi="Times New Roman" w:cs="Times New Roman"/>
          </w:rPr>
          <w:t xml:space="preserve"> “criminals”, “rapists”, and “drug dealers.” As a result of these behaviors and policies,</w:t>
        </w:r>
      </w:ins>
      <w:ins w:id="32" w:author="Angel Armenta" w:date="2021-06-30T15:43:00Z">
        <w:r w:rsidR="00D025C1">
          <w:rPr>
            <w:rFonts w:ascii="Times New Roman" w:hAnsi="Times New Roman" w:cs="Times New Roman"/>
          </w:rPr>
          <w:t xml:space="preserve"> many Latinos in the US feel as if their place in the US has gotten worse under Trump’s administration and</w:t>
        </w:r>
      </w:ins>
      <w:ins w:id="33" w:author="Angel Armenta" w:date="2021-06-30T15:44:00Z">
        <w:r w:rsidR="00D025C1">
          <w:rPr>
            <w:rFonts w:ascii="Times New Roman" w:hAnsi="Times New Roman" w:cs="Times New Roman"/>
          </w:rPr>
          <w:t xml:space="preserve"> that his presidency</w:t>
        </w:r>
      </w:ins>
      <w:ins w:id="34" w:author="Angel Armenta" w:date="2021-06-30T15:43:00Z">
        <w:r w:rsidR="00D025C1">
          <w:rPr>
            <w:rFonts w:ascii="Times New Roman" w:hAnsi="Times New Roman" w:cs="Times New Roman"/>
          </w:rPr>
          <w:t xml:space="preserve"> has affected their psychological and physiological health. Thus, the purpose of the current study was to investigate </w:t>
        </w:r>
      </w:ins>
      <w:ins w:id="35" w:author="Angel Armenta" w:date="2021-06-30T15:44:00Z">
        <w:r w:rsidR="00D025C1">
          <w:rPr>
            <w:rFonts w:ascii="Times New Roman" w:hAnsi="Times New Roman" w:cs="Times New Roman"/>
          </w:rPr>
          <w:t xml:space="preserve">how </w:t>
        </w:r>
      </w:ins>
      <w:ins w:id="36" w:author="Angel Armenta" w:date="2021-06-30T15:45:00Z">
        <w:r w:rsidR="00D025C1">
          <w:rPr>
            <w:rFonts w:ascii="Times New Roman" w:hAnsi="Times New Roman" w:cs="Times New Roman"/>
          </w:rPr>
          <w:t xml:space="preserve">the 2020 election would impact Latino’s psychological and physiological health before, during, and after the election. Through various </w:t>
        </w:r>
      </w:ins>
      <w:ins w:id="37" w:author="Angel Armenta" w:date="2021-06-30T15:46:00Z">
        <w:r w:rsidR="00D025C1">
          <w:rPr>
            <w:rFonts w:ascii="Times New Roman" w:hAnsi="Times New Roman" w:cs="Times New Roman"/>
          </w:rPr>
          <w:t xml:space="preserve">separate piecewise growth models, we found that </w:t>
        </w:r>
      </w:ins>
      <w:ins w:id="38" w:author="Angel Armenta" w:date="2021-06-30T15:47:00Z">
        <w:r w:rsidR="00647EE6">
          <w:rPr>
            <w:rFonts w:ascii="Times New Roman" w:hAnsi="Times New Roman" w:cs="Times New Roman"/>
          </w:rPr>
          <w:t xml:space="preserve">depression, </w:t>
        </w:r>
      </w:ins>
      <w:ins w:id="39" w:author="Angel Armenta" w:date="2021-06-30T15:46:00Z">
        <w:r w:rsidR="00D025C1">
          <w:rPr>
            <w:rFonts w:ascii="Times New Roman" w:hAnsi="Times New Roman" w:cs="Times New Roman"/>
          </w:rPr>
          <w:t>negative affect</w:t>
        </w:r>
      </w:ins>
      <w:ins w:id="40" w:author="Angel Armenta" w:date="2021-06-30T15:47:00Z">
        <w:r w:rsidR="00647EE6">
          <w:rPr>
            <w:rFonts w:ascii="Times New Roman" w:hAnsi="Times New Roman" w:cs="Times New Roman"/>
          </w:rPr>
          <w:t>, and anxiety increased in anticipation of the election win</w:t>
        </w:r>
      </w:ins>
      <w:ins w:id="41" w:author="Angel Armenta" w:date="2021-06-30T15:48:00Z">
        <w:r w:rsidR="00647EE6">
          <w:rPr>
            <w:rFonts w:ascii="Times New Roman" w:hAnsi="Times New Roman" w:cs="Times New Roman"/>
          </w:rPr>
          <w:t xml:space="preserve">ner. This effect was found to be moderated by voting intention such that non-Trump Latino supporters reported </w:t>
        </w:r>
      </w:ins>
      <w:ins w:id="42" w:author="Angel Armenta" w:date="2021-06-30T15:49:00Z">
        <w:r w:rsidR="00647EE6">
          <w:rPr>
            <w:rFonts w:ascii="Times New Roman" w:hAnsi="Times New Roman" w:cs="Times New Roman"/>
          </w:rPr>
          <w:t xml:space="preserve">higher levels of </w:t>
        </w:r>
      </w:ins>
      <w:ins w:id="43" w:author="Angel Armenta" w:date="2021-06-30T15:52:00Z">
        <w:r w:rsidR="00706476">
          <w:rPr>
            <w:rFonts w:ascii="Times New Roman" w:hAnsi="Times New Roman" w:cs="Times New Roman"/>
          </w:rPr>
          <w:t>the above-mentioned variables</w:t>
        </w:r>
      </w:ins>
      <w:ins w:id="44" w:author="Angel Armenta" w:date="2021-06-30T15:48:00Z">
        <w:r w:rsidR="00647EE6">
          <w:rPr>
            <w:rFonts w:ascii="Times New Roman" w:hAnsi="Times New Roman" w:cs="Times New Roman"/>
          </w:rPr>
          <w:t xml:space="preserve"> in anticipation of the election</w:t>
        </w:r>
      </w:ins>
      <w:ins w:id="45" w:author="Angel Armenta" w:date="2021-06-30T15:49:00Z">
        <w:r w:rsidR="00647EE6">
          <w:rPr>
            <w:rFonts w:ascii="Times New Roman" w:hAnsi="Times New Roman" w:cs="Times New Roman"/>
          </w:rPr>
          <w:t>, whereas Trump supporters did</w:t>
        </w:r>
      </w:ins>
      <w:ins w:id="46" w:author="Angel Armenta" w:date="2021-06-30T15:52:00Z">
        <w:r w:rsidR="00706476">
          <w:rPr>
            <w:rFonts w:ascii="Times New Roman" w:hAnsi="Times New Roman" w:cs="Times New Roman"/>
          </w:rPr>
          <w:t xml:space="preserve"> not</w:t>
        </w:r>
      </w:ins>
      <w:ins w:id="47" w:author="Angel Armenta" w:date="2021-06-30T15:48:00Z">
        <w:r w:rsidR="00647EE6">
          <w:rPr>
            <w:rFonts w:ascii="Times New Roman" w:hAnsi="Times New Roman" w:cs="Times New Roman"/>
          </w:rPr>
          <w:t xml:space="preserve">. Those health outcomes stabilized after the winner was announced. </w:t>
        </w:r>
      </w:ins>
      <w:ins w:id="48" w:author="Angel Armenta" w:date="2021-06-30T15:50:00Z">
        <w:r w:rsidR="00647EE6">
          <w:rPr>
            <w:rFonts w:ascii="Times New Roman" w:hAnsi="Times New Roman" w:cs="Times New Roman"/>
          </w:rPr>
          <w:t xml:space="preserve">We also report on individual difference factors such as nativity, ethnic identity, and familism that act as moderators of the </w:t>
        </w:r>
        <w:proofErr w:type="gramStart"/>
        <w:r w:rsidR="00647EE6">
          <w:rPr>
            <w:rFonts w:ascii="Times New Roman" w:hAnsi="Times New Roman" w:cs="Times New Roman"/>
          </w:rPr>
          <w:t>aforementioned effects</w:t>
        </w:r>
        <w:proofErr w:type="gramEnd"/>
        <w:r w:rsidR="00647EE6">
          <w:rPr>
            <w:rFonts w:ascii="Times New Roman" w:hAnsi="Times New Roman" w:cs="Times New Roman"/>
          </w:rPr>
          <w:t xml:space="preserve">. </w:t>
        </w:r>
        <w:r w:rsidR="00706476">
          <w:rPr>
            <w:rFonts w:ascii="Times New Roman" w:hAnsi="Times New Roman" w:cs="Times New Roman"/>
          </w:rPr>
          <w:t>Future directions are discuss</w:t>
        </w:r>
      </w:ins>
      <w:ins w:id="49" w:author="Angel Armenta" w:date="2021-06-30T15:53:00Z">
        <w:r w:rsidR="00706476">
          <w:rPr>
            <w:rFonts w:ascii="Times New Roman" w:hAnsi="Times New Roman" w:cs="Times New Roman"/>
          </w:rPr>
          <w:t>ed</w:t>
        </w:r>
      </w:ins>
      <w:ins w:id="50" w:author="Angel Armenta" w:date="2021-06-30T15:50:00Z">
        <w:r w:rsidR="00706476">
          <w:rPr>
            <w:rFonts w:ascii="Times New Roman" w:hAnsi="Times New Roman" w:cs="Times New Roman"/>
          </w:rPr>
          <w:t xml:space="preserve">. </w:t>
        </w:r>
      </w:ins>
      <w:commentRangeEnd w:id="14"/>
      <w:ins w:id="51" w:author="Angel Armenta" w:date="2021-06-30T15:51:00Z">
        <w:r w:rsidR="00706476">
          <w:rPr>
            <w:rStyle w:val="CommentReference"/>
          </w:rPr>
          <w:commentReference w:id="14"/>
        </w:r>
      </w:ins>
    </w:p>
    <w:p w14:paraId="576B80AD" w14:textId="77777777" w:rsidR="00647EE6" w:rsidRDefault="00647EE6" w:rsidP="003B6B13">
      <w:pPr>
        <w:spacing w:line="480" w:lineRule="auto"/>
        <w:rPr>
          <w:rFonts w:ascii="Times New Roman" w:hAnsi="Times New Roman" w:cs="Times New Roman"/>
        </w:rPr>
      </w:pPr>
    </w:p>
    <w:p w14:paraId="5AE244D9" w14:textId="3578106D" w:rsidR="003B6B13" w:rsidRDefault="003B6B13">
      <w:pPr>
        <w:rPr>
          <w:rFonts w:ascii="Times New Roman" w:hAnsi="Times New Roman" w:cs="Times New Roman"/>
        </w:rPr>
      </w:pPr>
      <w:r>
        <w:rPr>
          <w:rFonts w:ascii="Times New Roman" w:hAnsi="Times New Roman" w:cs="Times New Roman"/>
        </w:rPr>
        <w:br w:type="page"/>
      </w:r>
    </w:p>
    <w:p w14:paraId="7760821D" w14:textId="77777777" w:rsidR="00EF5498" w:rsidRPr="00EF5498" w:rsidRDefault="00EF5498" w:rsidP="00EF5498">
      <w:pPr>
        <w:pStyle w:val="NormalWeb"/>
        <w:spacing w:line="480" w:lineRule="auto"/>
        <w:jc w:val="center"/>
        <w:rPr>
          <w:ins w:id="52" w:author="Angel Armenta" w:date="2021-06-29T16:04:00Z"/>
          <w:b/>
          <w:bCs/>
        </w:rPr>
      </w:pPr>
      <w:commentRangeStart w:id="53"/>
      <w:ins w:id="54" w:author="Angel Armenta" w:date="2021-06-29T16:04:00Z">
        <w:r w:rsidRPr="00EF5498">
          <w:rPr>
            <w:b/>
            <w:bCs/>
          </w:rPr>
          <w:lastRenderedPageBreak/>
          <w:t>The Impact of the 2020 U.S. Presidential Election on the Mental Health of Hispanics</w:t>
        </w:r>
        <w:commentRangeEnd w:id="53"/>
        <w:r w:rsidRPr="00EF5498">
          <w:rPr>
            <w:rStyle w:val="CommentReference"/>
            <w:rFonts w:asciiTheme="minorHAnsi" w:eastAsiaTheme="minorHAnsi" w:hAnsiTheme="minorHAnsi" w:cstheme="minorBidi"/>
            <w:b/>
            <w:bCs/>
          </w:rPr>
          <w:commentReference w:id="53"/>
        </w:r>
      </w:ins>
    </w:p>
    <w:p w14:paraId="5A1AE609" w14:textId="7BEFEABA" w:rsidR="003B6B13" w:rsidDel="00EF5498" w:rsidRDefault="00EF5498" w:rsidP="003B6B13">
      <w:pPr>
        <w:spacing w:line="480" w:lineRule="auto"/>
        <w:jc w:val="center"/>
        <w:rPr>
          <w:del w:id="55" w:author="Angel Armenta" w:date="2021-06-29T16:02:00Z"/>
          <w:rFonts w:ascii="Times New Roman" w:hAnsi="Times New Roman" w:cs="Times New Roman"/>
        </w:rPr>
      </w:pPr>
      <w:ins w:id="56" w:author="Angel Armenta" w:date="2021-06-29T16:02:00Z">
        <w:r>
          <w:rPr>
            <w:rFonts w:ascii="Times New Roman" w:hAnsi="Times New Roman" w:cs="Times New Roman"/>
          </w:rPr>
          <w:tab/>
        </w:r>
      </w:ins>
      <w:commentRangeStart w:id="57"/>
      <w:del w:id="58" w:author="Angel Armenta" w:date="2021-06-29T16:02:00Z">
        <w:r w:rsidR="003B6B13" w:rsidDel="00EF5498">
          <w:rPr>
            <w:rFonts w:ascii="Times New Roman" w:hAnsi="Times New Roman" w:cs="Times New Roman"/>
          </w:rPr>
          <w:delText>Introduction</w:delText>
        </w:r>
        <w:commentRangeEnd w:id="57"/>
        <w:r w:rsidR="00EF4D19" w:rsidDel="00EF5498">
          <w:rPr>
            <w:rStyle w:val="CommentReference"/>
          </w:rPr>
          <w:commentReference w:id="57"/>
        </w:r>
      </w:del>
    </w:p>
    <w:p w14:paraId="7EF43C97" w14:textId="375A1036" w:rsidR="007C0E66" w:rsidRDefault="007C0E66" w:rsidP="007C0E66">
      <w:pPr>
        <w:spacing w:line="480" w:lineRule="auto"/>
        <w:rPr>
          <w:rFonts w:ascii="Times New Roman" w:hAnsi="Times New Roman" w:cs="Times New Roman"/>
        </w:rPr>
      </w:pPr>
      <w:r>
        <w:rPr>
          <w:rFonts w:ascii="Times New Roman" w:hAnsi="Times New Roman" w:cs="Times New Roman"/>
        </w:rPr>
        <w:t xml:space="preserve">Elections </w:t>
      </w:r>
      <w:r w:rsidR="00D72CCA">
        <w:rPr>
          <w:rFonts w:ascii="Times New Roman" w:hAnsi="Times New Roman" w:cs="Times New Roman"/>
        </w:rPr>
        <w:t xml:space="preserve">can be </w:t>
      </w:r>
      <w:r>
        <w:rPr>
          <w:rFonts w:ascii="Times New Roman" w:hAnsi="Times New Roman" w:cs="Times New Roman"/>
        </w:rPr>
        <w:t xml:space="preserve">stressful, particularly for those who </w:t>
      </w:r>
      <w:r w:rsidR="00B13921">
        <w:rPr>
          <w:rFonts w:ascii="Times New Roman" w:hAnsi="Times New Roman" w:cs="Times New Roman"/>
        </w:rPr>
        <w:t>are</w:t>
      </w:r>
      <w:r>
        <w:rPr>
          <w:rFonts w:ascii="Times New Roman" w:hAnsi="Times New Roman" w:cs="Times New Roman"/>
        </w:rPr>
        <w:t xml:space="preserve"> </w:t>
      </w:r>
      <w:del w:id="59" w:author="Angel Armenta" w:date="2021-06-30T13:56:00Z">
        <w:r w:rsidR="00066565" w:rsidDel="00A95BAA">
          <w:rPr>
            <w:rFonts w:ascii="Times New Roman" w:hAnsi="Times New Roman" w:cs="Times New Roman"/>
          </w:rPr>
          <w:delText xml:space="preserve">especially </w:delText>
        </w:r>
      </w:del>
      <w:ins w:id="60" w:author="Angel Armenta" w:date="2021-06-30T13:56:00Z">
        <w:r w:rsidR="00A95BAA">
          <w:rPr>
            <w:rFonts w:ascii="Times New Roman" w:hAnsi="Times New Roman" w:cs="Times New Roman"/>
          </w:rPr>
          <w:t xml:space="preserve">disproportionately </w:t>
        </w:r>
      </w:ins>
      <w:r>
        <w:rPr>
          <w:rFonts w:ascii="Times New Roman" w:hAnsi="Times New Roman" w:cs="Times New Roman"/>
        </w:rPr>
        <w:t xml:space="preserve">impacted by </w:t>
      </w:r>
      <w:r w:rsidR="00D72CCA">
        <w:rPr>
          <w:rFonts w:ascii="Times New Roman" w:hAnsi="Times New Roman" w:cs="Times New Roman"/>
        </w:rPr>
        <w:t xml:space="preserve">the outcome and resulting </w:t>
      </w:r>
      <w:r>
        <w:rPr>
          <w:rFonts w:ascii="Times New Roman" w:hAnsi="Times New Roman" w:cs="Times New Roman"/>
        </w:rPr>
        <w:t>policy changes</w:t>
      </w:r>
      <w:r w:rsidR="00D72CCA">
        <w:rPr>
          <w:rFonts w:ascii="Times New Roman" w:hAnsi="Times New Roman" w:cs="Times New Roman"/>
        </w:rPr>
        <w:t xml:space="preserve"> (Williams &amp; Medlock, 2017</w:t>
      </w:r>
      <w:r w:rsidR="00101A54">
        <w:rPr>
          <w:rFonts w:ascii="Times New Roman" w:hAnsi="Times New Roman" w:cs="Times New Roman"/>
        </w:rPr>
        <w:t xml:space="preserve">; </w:t>
      </w:r>
      <w:proofErr w:type="spellStart"/>
      <w:r w:rsidR="00101A54">
        <w:rPr>
          <w:rFonts w:ascii="Times New Roman" w:hAnsi="Times New Roman" w:cs="Times New Roman"/>
        </w:rPr>
        <w:t>Zeiders</w:t>
      </w:r>
      <w:proofErr w:type="spellEnd"/>
      <w:r w:rsidR="00101A54">
        <w:rPr>
          <w:rFonts w:ascii="Times New Roman" w:hAnsi="Times New Roman" w:cs="Times New Roman"/>
        </w:rPr>
        <w:t>, Nair, Hoyt et al., 2019</w:t>
      </w:r>
      <w:r w:rsidR="00D72CCA">
        <w:rPr>
          <w:rFonts w:ascii="Times New Roman" w:hAnsi="Times New Roman" w:cs="Times New Roman"/>
        </w:rPr>
        <w:t>)</w:t>
      </w:r>
      <w:r>
        <w:rPr>
          <w:rFonts w:ascii="Times New Roman" w:hAnsi="Times New Roman" w:cs="Times New Roman"/>
        </w:rPr>
        <w:t xml:space="preserve">. The 2020 U.S. presidential election </w:t>
      </w:r>
      <w:r w:rsidR="00D72CCA">
        <w:rPr>
          <w:rFonts w:ascii="Times New Roman" w:hAnsi="Times New Roman" w:cs="Times New Roman"/>
        </w:rPr>
        <w:t xml:space="preserve">in particular was stressful for many, as </w:t>
      </w:r>
      <w:r w:rsidR="00B13921">
        <w:rPr>
          <w:rFonts w:ascii="Times New Roman" w:hAnsi="Times New Roman" w:cs="Times New Roman"/>
        </w:rPr>
        <w:t>there was</w:t>
      </w:r>
      <w:r>
        <w:rPr>
          <w:rFonts w:ascii="Times New Roman" w:hAnsi="Times New Roman" w:cs="Times New Roman"/>
        </w:rPr>
        <w:t xml:space="preserve"> a possibility </w:t>
      </w:r>
      <w:r w:rsidR="00B13921">
        <w:rPr>
          <w:rFonts w:ascii="Times New Roman" w:hAnsi="Times New Roman" w:cs="Times New Roman"/>
        </w:rPr>
        <w:t xml:space="preserve">of </w:t>
      </w:r>
      <w:r>
        <w:rPr>
          <w:rFonts w:ascii="Times New Roman" w:hAnsi="Times New Roman" w:cs="Times New Roman"/>
        </w:rPr>
        <w:t xml:space="preserve">the re-election of the incumbent Donald Trump, whose campaign rhetoric in 2016 heavily featured immigration and denigration towards Mexico and Mexican-Americans, including emphasis on </w:t>
      </w:r>
      <w:commentRangeStart w:id="61"/>
      <w:del w:id="62" w:author="A H" w:date="2021-06-16T18:11:00Z">
        <w:r w:rsidDel="00230A37">
          <w:rPr>
            <w:rFonts w:ascii="Times New Roman" w:hAnsi="Times New Roman" w:cs="Times New Roman"/>
          </w:rPr>
          <w:delText>“</w:delText>
        </w:r>
      </w:del>
      <w:r>
        <w:rPr>
          <w:rFonts w:ascii="Times New Roman" w:hAnsi="Times New Roman" w:cs="Times New Roman"/>
        </w:rPr>
        <w:t xml:space="preserve">Building </w:t>
      </w:r>
      <w:del w:id="63" w:author="A H" w:date="2021-06-16T18:11:00Z">
        <w:r w:rsidDel="00230A37">
          <w:rPr>
            <w:rFonts w:ascii="Times New Roman" w:hAnsi="Times New Roman" w:cs="Times New Roman"/>
          </w:rPr>
          <w:delText>the</w:delText>
        </w:r>
      </w:del>
      <w:r>
        <w:rPr>
          <w:rFonts w:ascii="Times New Roman" w:hAnsi="Times New Roman" w:cs="Times New Roman"/>
        </w:rPr>
        <w:t xml:space="preserve"> </w:t>
      </w:r>
      <w:ins w:id="64" w:author="A H" w:date="2021-06-16T18:11:00Z">
        <w:r w:rsidR="00230A37">
          <w:rPr>
            <w:rFonts w:ascii="Times New Roman" w:hAnsi="Times New Roman" w:cs="Times New Roman"/>
          </w:rPr>
          <w:t xml:space="preserve">“a great </w:t>
        </w:r>
      </w:ins>
      <w:r>
        <w:rPr>
          <w:rFonts w:ascii="Times New Roman" w:hAnsi="Times New Roman" w:cs="Times New Roman"/>
        </w:rPr>
        <w:t xml:space="preserve">wall” and </w:t>
      </w:r>
      <w:del w:id="65" w:author="A H" w:date="2021-06-16T18:11:00Z">
        <w:r w:rsidDel="00230A37">
          <w:rPr>
            <w:rFonts w:ascii="Times New Roman" w:hAnsi="Times New Roman" w:cs="Times New Roman"/>
          </w:rPr>
          <w:delText>“</w:delText>
        </w:r>
      </w:del>
      <w:r>
        <w:rPr>
          <w:rFonts w:ascii="Times New Roman" w:hAnsi="Times New Roman" w:cs="Times New Roman"/>
        </w:rPr>
        <w:t xml:space="preserve">making </w:t>
      </w:r>
      <w:ins w:id="66" w:author="A H" w:date="2021-06-16T18:12:00Z">
        <w:r w:rsidR="00230A37">
          <w:rPr>
            <w:rFonts w:ascii="Times New Roman" w:hAnsi="Times New Roman" w:cs="Times New Roman"/>
          </w:rPr>
          <w:t>“</w:t>
        </w:r>
      </w:ins>
      <w:r>
        <w:rPr>
          <w:rFonts w:ascii="Times New Roman" w:hAnsi="Times New Roman" w:cs="Times New Roman"/>
        </w:rPr>
        <w:t xml:space="preserve">Mexico pay for </w:t>
      </w:r>
      <w:ins w:id="67" w:author="A H" w:date="2021-06-16T18:11:00Z">
        <w:r w:rsidR="00230A37">
          <w:rPr>
            <w:rFonts w:ascii="Times New Roman" w:hAnsi="Times New Roman" w:cs="Times New Roman"/>
          </w:rPr>
          <w:t xml:space="preserve">that </w:t>
        </w:r>
        <w:r w:rsidR="00230A37" w:rsidRPr="00DB1F78">
          <w:rPr>
            <w:rFonts w:ascii="Times New Roman" w:hAnsi="Times New Roman" w:cs="Times New Roman"/>
          </w:rPr>
          <w:t>wall</w:t>
        </w:r>
      </w:ins>
      <w:del w:id="68" w:author="A H" w:date="2021-06-16T18:11:00Z">
        <w:r w:rsidRPr="00DB1F78" w:rsidDel="00230A37">
          <w:rPr>
            <w:rFonts w:ascii="Times New Roman" w:hAnsi="Times New Roman" w:cs="Times New Roman"/>
          </w:rPr>
          <w:delText>it</w:delText>
        </w:r>
      </w:del>
      <w:r w:rsidRPr="00DB1F78">
        <w:rPr>
          <w:rFonts w:ascii="Times New Roman" w:hAnsi="Times New Roman" w:cs="Times New Roman"/>
        </w:rPr>
        <w:t>”</w:t>
      </w:r>
      <w:r w:rsidR="00D72CCA" w:rsidRPr="00DB1F78">
        <w:rPr>
          <w:rFonts w:ascii="Times New Roman" w:hAnsi="Times New Roman" w:cs="Times New Roman"/>
        </w:rPr>
        <w:t xml:space="preserve"> </w:t>
      </w:r>
      <w:del w:id="69" w:author="King Of Games" w:date="2021-06-14T19:10:00Z">
        <w:r w:rsidR="00D72CCA" w:rsidRPr="00DB1F78" w:rsidDel="009C7203">
          <w:rPr>
            <w:rFonts w:ascii="Times New Roman" w:hAnsi="Times New Roman" w:cs="Times New Roman"/>
          </w:rPr>
          <w:delText>(</w:delText>
        </w:r>
      </w:del>
      <w:r w:rsidR="000405C7" w:rsidRPr="00AF1252">
        <w:rPr>
          <w:rFonts w:ascii="Times New Roman" w:hAnsi="Times New Roman" w:cs="Times New Roman"/>
        </w:rPr>
        <w:fldChar w:fldCharType="begin"/>
      </w:r>
      <w:r w:rsidR="00BF60A3" w:rsidRPr="00DB1F78">
        <w:rPr>
          <w:rFonts w:ascii="Times New Roman" w:hAnsi="Times New Roman" w:cs="Times New Roman"/>
          <w:rPrChange w:id="70" w:author="Angel Armenta" w:date="2021-06-29T18:56:00Z">
            <w:rPr>
              <w:rFonts w:ascii="Times New Roman" w:hAnsi="Times New Roman" w:cs="Times New Roman"/>
              <w:highlight w:val="yellow"/>
            </w:rPr>
          </w:rPrChange>
        </w:rPr>
        <w:instrText xml:space="preserve"> ADDIN ZOTERO_ITEM CSL_CITATION {"citationID":"smu3fHg1","properties":{"formattedCitation":"(NETWORK, n.d.)","plainCitation":"(NETWORK, n.d.)","dontUpdate":true,"noteIndex":0},"citationItems":[{"id":31,"uris":["http://zotero.org/groups/3775336/items/47AEGUJB"],"uri":["http://zotero.org/groups/3775336/items/47AEGUJB"],"itemData":{"id":31,"type":"webpage","abstract":"Consider the simple tomato. Could it be the way to extract payment for a wall? And if so, who would pay?","container-title":"USAToday.com","language":"en","title":"Border commerce, and who will really pay for the wall","URL":"https://www.usatoday.com/border-wall/us-trade-mexico-imports-tomatoes/585350001/","author":[{"family":"NETWORK","given":"Daniel González | azcentral com | USA TODAY"}],"accessed":{"date-parts":[["2021",6,14]]}}}],"schema":"https://github.com/citation-style-language/schema/raw/master/csl-citation.json"} </w:instrText>
      </w:r>
      <w:r w:rsidR="000405C7" w:rsidRPr="00AF1252">
        <w:rPr>
          <w:rFonts w:ascii="Times New Roman" w:hAnsi="Times New Roman" w:cs="Times New Roman"/>
          <w:rPrChange w:id="71" w:author="Angel Armenta" w:date="2021-06-29T18:56:00Z">
            <w:rPr>
              <w:rFonts w:ascii="Times New Roman" w:hAnsi="Times New Roman" w:cs="Times New Roman"/>
            </w:rPr>
          </w:rPrChange>
        </w:rPr>
        <w:fldChar w:fldCharType="separate"/>
      </w:r>
      <w:r w:rsidR="000405C7" w:rsidRPr="00DB1F78">
        <w:rPr>
          <w:rFonts w:ascii="Times New Roman" w:hAnsi="Times New Roman" w:cs="Times New Roman"/>
        </w:rPr>
        <w:t>(</w:t>
      </w:r>
      <w:ins w:id="72" w:author="A H" w:date="2021-06-14T19:26:00Z">
        <w:del w:id="73" w:author="Angel Armenta" w:date="2021-06-29T16:04:00Z">
          <w:r w:rsidR="00CA21B1" w:rsidRPr="00DB1F78" w:rsidDel="00EF5498">
            <w:rPr>
              <w:rFonts w:ascii="Times New Roman" w:hAnsi="Times New Roman" w:cs="Times New Roman"/>
              <w:rPrChange w:id="74" w:author="Angel Armenta" w:date="2021-06-29T18:56:00Z">
                <w:rPr>
                  <w:rFonts w:ascii="Times New Roman" w:hAnsi="Times New Roman" w:cs="Times New Roman"/>
                  <w:highlight w:val="yellow"/>
                </w:rPr>
              </w:rPrChange>
            </w:rPr>
            <w:delText xml:space="preserve"> </w:delText>
          </w:r>
        </w:del>
        <w:del w:id="75" w:author="Angel Armenta" w:date="2021-06-29T18:55:00Z">
          <w:r w:rsidR="00CA21B1" w:rsidRPr="00DB1F78" w:rsidDel="00DB1F78">
            <w:rPr>
              <w:rFonts w:ascii="Times New Roman" w:hAnsi="Times New Roman" w:cs="Times New Roman"/>
            </w:rPr>
            <w:delText>González,</w:delText>
          </w:r>
          <w:r w:rsidR="00CA21B1" w:rsidRPr="00DB1F78" w:rsidDel="00DB1F78">
            <w:delText xml:space="preserve"> </w:delText>
          </w:r>
          <w:r w:rsidR="00CA21B1" w:rsidRPr="00DB1F78" w:rsidDel="00DB1F78">
            <w:rPr>
              <w:rFonts w:ascii="Times New Roman" w:hAnsi="Times New Roman" w:cs="Times New Roman"/>
            </w:rPr>
            <w:delText>Daniel, 20</w:delText>
          </w:r>
        </w:del>
      </w:ins>
      <w:ins w:id="76" w:author="A H" w:date="2021-06-14T19:27:00Z">
        <w:del w:id="77" w:author="Angel Armenta" w:date="2021-06-29T18:55:00Z">
          <w:r w:rsidR="00CA21B1" w:rsidRPr="00DB1F78" w:rsidDel="00DB1F78">
            <w:rPr>
              <w:rFonts w:ascii="Times New Roman" w:hAnsi="Times New Roman" w:cs="Times New Roman"/>
            </w:rPr>
            <w:delText>18</w:delText>
          </w:r>
        </w:del>
      </w:ins>
      <w:del w:id="78" w:author="Angel Armenta" w:date="2021-06-29T18:55:00Z">
        <w:r w:rsidR="00655929" w:rsidRPr="00DB1F78" w:rsidDel="00DB1F78">
          <w:rPr>
            <w:rFonts w:ascii="Times New Roman" w:hAnsi="Times New Roman" w:cs="Times New Roman"/>
            <w:rPrChange w:id="79" w:author="Angel Armenta" w:date="2021-06-29T18:56:00Z">
              <w:rPr>
                <w:rFonts w:ascii="Times New Roman" w:hAnsi="Times New Roman" w:cs="Times New Roman"/>
                <w:highlight w:val="yellow"/>
              </w:rPr>
            </w:rPrChange>
          </w:rPr>
          <w:delText xml:space="preserve">; </w:delText>
        </w:r>
      </w:del>
      <w:r w:rsidR="000405C7" w:rsidRPr="00AF1252">
        <w:rPr>
          <w:rFonts w:ascii="Times New Roman" w:hAnsi="Times New Roman" w:cs="Times New Roman"/>
        </w:rPr>
        <w:fldChar w:fldCharType="end"/>
      </w:r>
      <w:ins w:id="80" w:author="A H" w:date="2021-06-16T18:12:00Z">
        <w:r w:rsidR="00230A37" w:rsidRPr="00DB1F78">
          <w:rPr>
            <w:rFonts w:ascii="Times New Roman" w:hAnsi="Times New Roman" w:cs="Times New Roman"/>
            <w:rPrChange w:id="81" w:author="Angel Armenta" w:date="2021-06-29T18:56:00Z">
              <w:rPr>
                <w:rFonts w:ascii="Times New Roman" w:hAnsi="Times New Roman" w:cs="Times New Roman"/>
                <w:highlight w:val="yellow"/>
              </w:rPr>
            </w:rPrChange>
          </w:rPr>
          <w:t>Time, 2015)</w:t>
        </w:r>
      </w:ins>
      <w:r w:rsidRPr="00DB1F78">
        <w:rPr>
          <w:rFonts w:ascii="Times New Roman" w:hAnsi="Times New Roman" w:cs="Times New Roman"/>
        </w:rPr>
        <w:t>.</w:t>
      </w:r>
      <w:r w:rsidRPr="00DB1F78">
        <w:rPr>
          <w:rFonts w:ascii="Times New Roman" w:hAnsi="Times New Roman" w:cs="Times New Roman"/>
          <w:rPrChange w:id="82" w:author="Angel Armenta" w:date="2021-06-29T18:56:00Z">
            <w:rPr>
              <w:rFonts w:ascii="Times New Roman" w:hAnsi="Times New Roman" w:cs="Times New Roman"/>
              <w:highlight w:val="yellow"/>
            </w:rPr>
          </w:rPrChange>
        </w:rPr>
        <w:t xml:space="preserve"> </w:t>
      </w:r>
      <w:commentRangeEnd w:id="61"/>
      <w:r w:rsidR="00230A37" w:rsidRPr="00DB1F78">
        <w:rPr>
          <w:rStyle w:val="CommentReference"/>
          <w:rPrChange w:id="83" w:author="Angel Armenta" w:date="2021-06-29T18:56:00Z">
            <w:rPr>
              <w:rStyle w:val="CommentReference"/>
              <w:highlight w:val="yellow"/>
            </w:rPr>
          </w:rPrChange>
        </w:rPr>
        <w:commentReference w:id="61"/>
      </w:r>
      <w:commentRangeStart w:id="84"/>
      <w:r w:rsidR="00D72CCA" w:rsidRPr="00DB1F78">
        <w:rPr>
          <w:rFonts w:ascii="Times New Roman" w:hAnsi="Times New Roman" w:cs="Times New Roman"/>
        </w:rPr>
        <w:t xml:space="preserve">Following Trump’s </w:t>
      </w:r>
      <w:r w:rsidRPr="00DB1F78">
        <w:rPr>
          <w:rFonts w:ascii="Times New Roman" w:hAnsi="Times New Roman" w:cs="Times New Roman"/>
        </w:rPr>
        <w:t>election in 2016</w:t>
      </w:r>
      <w:r w:rsidR="00D72CCA" w:rsidRPr="00DB1F78">
        <w:rPr>
          <w:rFonts w:ascii="Times New Roman" w:hAnsi="Times New Roman" w:cs="Times New Roman"/>
        </w:rPr>
        <w:t>, hate crimes and hostility toward</w:t>
      </w:r>
      <w:del w:id="85" w:author="Angel Armenta" w:date="2021-06-30T14:14:00Z">
        <w:r w:rsidR="00D72CCA" w:rsidRPr="00DB1F78" w:rsidDel="00805A27">
          <w:rPr>
            <w:rFonts w:ascii="Times New Roman" w:hAnsi="Times New Roman" w:cs="Times New Roman"/>
          </w:rPr>
          <w:delText>s</w:delText>
        </w:r>
      </w:del>
      <w:r w:rsidR="00D72CCA" w:rsidRPr="00DB1F78">
        <w:rPr>
          <w:rFonts w:ascii="Times New Roman" w:hAnsi="Times New Roman" w:cs="Times New Roman"/>
        </w:rPr>
        <w:t xml:space="preserve"> people from</w:t>
      </w:r>
      <w:r w:rsidR="00D72CCA">
        <w:rPr>
          <w:rFonts w:ascii="Times New Roman" w:hAnsi="Times New Roman" w:cs="Times New Roman"/>
        </w:rPr>
        <w:t xml:space="preserve"> racial/ethnic minority groups, immigrants, and Muslim</w:t>
      </w:r>
      <w:ins w:id="86" w:author="Angel Armenta" w:date="2021-06-30T14:14:00Z">
        <w:r w:rsidR="00805A27">
          <w:rPr>
            <w:rFonts w:ascii="Times New Roman" w:hAnsi="Times New Roman" w:cs="Times New Roman"/>
          </w:rPr>
          <w:t xml:space="preserve"> people</w:t>
        </w:r>
      </w:ins>
      <w:del w:id="87" w:author="Angel Armenta" w:date="2021-06-30T14:14:00Z">
        <w:r w:rsidR="00D72CCA" w:rsidDel="00805A27">
          <w:rPr>
            <w:rFonts w:ascii="Times New Roman" w:hAnsi="Times New Roman" w:cs="Times New Roman"/>
          </w:rPr>
          <w:delText>s</w:delText>
        </w:r>
      </w:del>
      <w:r w:rsidR="00D72CCA">
        <w:rPr>
          <w:rFonts w:ascii="Times New Roman" w:hAnsi="Times New Roman" w:cs="Times New Roman"/>
        </w:rPr>
        <w:t xml:space="preserve"> increased significantly </w:t>
      </w:r>
      <w:r w:rsidR="00CA21B1" w:rsidRPr="00AF1252">
        <w:rPr>
          <w:rFonts w:ascii="Times New Roman" w:hAnsi="Times New Roman" w:cs="Times New Roman"/>
        </w:rPr>
        <w:fldChar w:fldCharType="begin"/>
      </w:r>
      <w:r w:rsidR="00CA21B1" w:rsidRPr="00655929">
        <w:rPr>
          <w:rFonts w:ascii="Times New Roman" w:hAnsi="Times New Roman" w:cs="Times New Roman"/>
        </w:rPr>
        <w:instrText xml:space="preserve"> ADDIN ZOTERO_ITEM CSL_CITATION {"citationID":"N3YzLOgq","properties":{"formattedCitation":"(Lopez, 2017)","plainCitation":"(Lopez, 2017)","noteIndex":0},"citationItems":[{"id":35,"uris":["http://zotero.org/groups/3775336/items/CFSZKNG9"],"uri":["http://zotero.org/groups/3775336/items/CFSZKNG9"],"itemData":{"id":35,"type":"webpage","abstract":"The number of reported hate crimes increased by nearly 5 percent.","container-title":"Vox","language":"en","title":"A new FBI report says hate crimes — especially against Muslims — went up in 2016","URL":"https://www.vox.com/identities/2017/11/13/16643448/fbi-hate-crimes-2016","author":[{"family":"Lopez","given":"German"}],"accessed":{"date-parts":[["2021",6,14]]},"issued":{"date-parts":[["2017",11,13]]}}}],"schema":"https://github.com/citation-style-language/schema/raw/master/csl-citation.json"} </w:instrText>
      </w:r>
      <w:r w:rsidR="00CA21B1" w:rsidRPr="00AF1252">
        <w:rPr>
          <w:rFonts w:ascii="Times New Roman" w:hAnsi="Times New Roman" w:cs="Times New Roman"/>
          <w:rPrChange w:id="88" w:author="A H" w:date="2021-06-14T19:32:00Z">
            <w:rPr>
              <w:rFonts w:ascii="Times New Roman" w:hAnsi="Times New Roman" w:cs="Times New Roman"/>
            </w:rPr>
          </w:rPrChange>
        </w:rPr>
        <w:fldChar w:fldCharType="separate"/>
      </w:r>
      <w:r w:rsidR="00CA21B1" w:rsidRPr="00655929">
        <w:rPr>
          <w:rFonts w:ascii="Times New Roman" w:hAnsi="Times New Roman" w:cs="Times New Roman"/>
        </w:rPr>
        <w:t>(Lopez, 2017)</w:t>
      </w:r>
      <w:r w:rsidR="00CA21B1" w:rsidRPr="00AF1252">
        <w:rPr>
          <w:rFonts w:ascii="Times New Roman" w:hAnsi="Times New Roman" w:cs="Times New Roman"/>
        </w:rPr>
        <w:fldChar w:fldCharType="end"/>
      </w:r>
      <w:ins w:id="89" w:author="A H" w:date="2021-06-14T19:34:00Z">
        <w:r w:rsidR="0008303F">
          <w:rPr>
            <w:rFonts w:ascii="Times New Roman" w:hAnsi="Times New Roman" w:cs="Times New Roman"/>
          </w:rPr>
          <w:t xml:space="preserve">, </w:t>
        </w:r>
      </w:ins>
      <w:r w:rsidR="00101A54">
        <w:rPr>
          <w:rFonts w:ascii="Times New Roman" w:hAnsi="Times New Roman" w:cs="Times New Roman"/>
        </w:rPr>
        <w:t xml:space="preserve">contributing to feelings of anxiety, stress, and fear </w:t>
      </w:r>
      <w:r w:rsidR="002D0D62">
        <w:rPr>
          <w:rFonts w:ascii="Times New Roman" w:hAnsi="Times New Roman" w:cs="Times New Roman"/>
        </w:rPr>
        <w:t xml:space="preserve">among individuals targeted </w:t>
      </w:r>
      <w:r w:rsidR="0008303F" w:rsidRPr="00C30D89">
        <w:rPr>
          <w:rFonts w:ascii="Times New Roman" w:hAnsi="Times New Roman" w:cs="Times New Roman"/>
        </w:rPr>
        <w:fldChar w:fldCharType="begin"/>
      </w:r>
      <w:r w:rsidR="0008303F" w:rsidRPr="00655929">
        <w:rPr>
          <w:rFonts w:ascii="Times New Roman" w:hAnsi="Times New Roman" w:cs="Times New Roman"/>
        </w:rPr>
        <w:instrText xml:space="preserve"> ADDIN ZOTERO_ITEM CSL_CITATION {"citationID":"7Uo19hJW","properties":{"formattedCitation":"(Wray-Lake et al., 2018)","plainCitation":"(Wray-Lake et al., 2018)","noteIndex":0},"citationItems":[{"id":41,"uris":["http://zotero.org/groups/3775336/items/PU78ULRQ"],"uri":["http://zotero.org/groups/3775336/items/PU78ULRQ"],"itemData":{"id":41,"type":"article-journal","abstract":"The 2016 presidential election of Donald Trump has ushered in a turbulent time in U.S. history. Given the Trump administration's emphasis on anti-immigrant policies and rhetoric, scholars and practitioners need to better understand how Latinx youth are responding to and affected by the political climate. Using written, open-ended responses from 562 Latinx adolescents from Southern California, the current study documented reactions to Trump's immigration politics. Forty percent of youth articulated views about immigration in their election reactions, and 96% of immigration-related responses were critical of the President's approach. Salient themes identified in immigration-related responses included feeling afraid and/or anxious; expressing anger, contempt, and/or disgust; recognizing and experiencing racism; offering pro-immigrant narratives; and increasing civic engagement. Findings align with social contract theory and suggest that many Latinx youth are feeling marginalized and threatened by government and recognizing injustices in the rights and protections afforded to their racial/ethnic communities. This work can raise awareness among educators and social workers about the tangible consequences of immigration policies and rhetoric for Latinx youth. This sociopolitical moment may also offer opportunities for youth empowerment through civic engagement.","container-title":"Children and Youth Services Review","DOI":"10.1016/j.childyouth.2018.02.032","ISSN":"0190-7409","journalAbbreviation":"Children and Youth Services Review","language":"en","page":"192-204","source":"ScienceDirect","title":"Being a Latinx adolescent under a trump presidency: Analysis of Latinx youth's reactions to immigration politics","title-short":"Being a Latinx adolescent under a trump presidency","volume":"87","author":[{"family":"Wray-Lake","given":"Laura"},{"family":"Wells","given":"Rachel"},{"family":"Alvis","given":"Lauren"},{"family":"Delgado","given":"Sandra"},{"family":"Syvertsen","given":"Amy K."},{"family":"Metzger","given":"Aaron"}],"issued":{"date-parts":[["2018",4,1]]}}}],"schema":"https://github.com/citation-style-language/schema/raw/master/csl-citation.json"} </w:instrText>
      </w:r>
      <w:r w:rsidR="0008303F" w:rsidRPr="00C30D89">
        <w:rPr>
          <w:rFonts w:ascii="Times New Roman" w:hAnsi="Times New Roman" w:cs="Times New Roman"/>
          <w:rPrChange w:id="90" w:author="A H" w:date="2021-06-14T19:35:00Z">
            <w:rPr>
              <w:rFonts w:ascii="Times New Roman" w:hAnsi="Times New Roman" w:cs="Times New Roman"/>
            </w:rPr>
          </w:rPrChange>
        </w:rPr>
        <w:fldChar w:fldCharType="separate"/>
      </w:r>
      <w:r w:rsidR="0008303F" w:rsidRPr="00655929">
        <w:rPr>
          <w:rFonts w:ascii="Times New Roman" w:hAnsi="Times New Roman" w:cs="Times New Roman"/>
        </w:rPr>
        <w:t>(Wray-Lake et al., 2018)</w:t>
      </w:r>
      <w:r w:rsidR="0008303F" w:rsidRPr="00C30D89">
        <w:rPr>
          <w:rFonts w:ascii="Times New Roman" w:hAnsi="Times New Roman" w:cs="Times New Roman"/>
        </w:rPr>
        <w:fldChar w:fldCharType="end"/>
      </w:r>
      <w:ins w:id="91" w:author="A H" w:date="2021-06-14T19:35:00Z">
        <w:r w:rsidR="0008303F" w:rsidRPr="00655929">
          <w:rPr>
            <w:rFonts w:ascii="Times New Roman" w:hAnsi="Times New Roman" w:cs="Times New Roman"/>
          </w:rPr>
          <w:t xml:space="preserve">. </w:t>
        </w:r>
      </w:ins>
      <w:commentRangeEnd w:id="84"/>
      <w:ins w:id="92" w:author="A H" w:date="2021-06-16T18:18:00Z">
        <w:r w:rsidR="005354DB" w:rsidRPr="00655929">
          <w:rPr>
            <w:rStyle w:val="CommentReference"/>
          </w:rPr>
          <w:commentReference w:id="84"/>
        </w:r>
      </w:ins>
      <w:r w:rsidR="00101A54">
        <w:rPr>
          <w:rFonts w:ascii="Times New Roman" w:hAnsi="Times New Roman" w:cs="Times New Roman"/>
        </w:rPr>
        <w:t xml:space="preserve">Anti-immigration policies were additionally enacted, affecting the lives and livelihood of immigrants and their communities </w:t>
      </w:r>
      <w:r w:rsidR="00101A54" w:rsidRPr="00655929">
        <w:rPr>
          <w:rFonts w:ascii="Times New Roman" w:hAnsi="Times New Roman" w:cs="Times New Roman"/>
          <w:highlight w:val="yellow"/>
        </w:rPr>
        <w:t>(</w:t>
      </w:r>
      <w:commentRangeStart w:id="93"/>
      <w:commentRangeStart w:id="94"/>
      <w:del w:id="95" w:author="A H" w:date="2021-06-14T19:36:00Z">
        <w:r w:rsidR="00101A54" w:rsidRPr="00655929" w:rsidDel="0008303F">
          <w:rPr>
            <w:rFonts w:ascii="Times New Roman" w:hAnsi="Times New Roman" w:cs="Times New Roman"/>
            <w:highlight w:val="yellow"/>
          </w:rPr>
          <w:delText>CITE</w:delText>
        </w:r>
      </w:del>
      <w:commentRangeEnd w:id="93"/>
      <w:commentRangeEnd w:id="94"/>
      <w:ins w:id="96" w:author="A H" w:date="2021-06-14T19:36:00Z">
        <w:r w:rsidR="0008303F" w:rsidRPr="00655929">
          <w:rPr>
            <w:rFonts w:ascii="Times New Roman" w:hAnsi="Times New Roman" w:cs="Times New Roman"/>
            <w:highlight w:val="yellow"/>
          </w:rPr>
          <w:t>Martin, 2017</w:t>
        </w:r>
      </w:ins>
      <w:del w:id="97" w:author="A H" w:date="2021-06-14T19:36:00Z">
        <w:r w:rsidR="00101A54" w:rsidRPr="00655929" w:rsidDel="0008303F">
          <w:rPr>
            <w:rStyle w:val="CommentReference"/>
            <w:highlight w:val="yellow"/>
          </w:rPr>
          <w:commentReference w:id="93"/>
        </w:r>
      </w:del>
      <w:r w:rsidR="0008303F" w:rsidRPr="00655929">
        <w:rPr>
          <w:rStyle w:val="CommentReference"/>
          <w:highlight w:val="yellow"/>
        </w:rPr>
        <w:commentReference w:id="94"/>
      </w:r>
      <w:ins w:id="98" w:author="Angel Armenta" w:date="2021-06-29T18:56:00Z">
        <w:r w:rsidR="00DB1F78">
          <w:rPr>
            <w:rFonts w:ascii="Times New Roman" w:hAnsi="Times New Roman" w:cs="Times New Roman"/>
          </w:rPr>
          <w:t>)</w:t>
        </w:r>
      </w:ins>
      <w:del w:id="99" w:author="A H" w:date="2021-06-14T19:36:00Z">
        <w:r w:rsidR="00101A54" w:rsidDel="0008303F">
          <w:rPr>
            <w:rFonts w:ascii="Times New Roman" w:hAnsi="Times New Roman" w:cs="Times New Roman"/>
          </w:rPr>
          <w:delText>)</w:delText>
        </w:r>
      </w:del>
      <w:r w:rsidR="00101A54">
        <w:rPr>
          <w:rFonts w:ascii="Times New Roman" w:hAnsi="Times New Roman" w:cs="Times New Roman"/>
        </w:rPr>
        <w:t xml:space="preserve">. Given the impact the election of Trump </w:t>
      </w:r>
      <w:r w:rsidR="002D0D62">
        <w:rPr>
          <w:rFonts w:ascii="Times New Roman" w:hAnsi="Times New Roman" w:cs="Times New Roman"/>
        </w:rPr>
        <w:t xml:space="preserve">in 2016 </w:t>
      </w:r>
      <w:r w:rsidR="00101A54">
        <w:rPr>
          <w:rFonts w:ascii="Times New Roman" w:hAnsi="Times New Roman" w:cs="Times New Roman"/>
        </w:rPr>
        <w:t>on the health and wellbeing of Latinos</w:t>
      </w:r>
      <w:ins w:id="100" w:author="Angel Armenta" w:date="2021-06-30T13:59:00Z">
        <w:r w:rsidR="00A95BAA">
          <w:rPr>
            <w:rFonts w:ascii="Times New Roman" w:hAnsi="Times New Roman" w:cs="Times New Roman"/>
          </w:rPr>
          <w:t xml:space="preserve">, including </w:t>
        </w:r>
      </w:ins>
      <w:del w:id="101" w:author="Angel Armenta" w:date="2021-06-30T13:59:00Z">
        <w:r w:rsidR="00101A54" w:rsidDel="00A95BAA">
          <w:rPr>
            <w:rFonts w:ascii="Times New Roman" w:hAnsi="Times New Roman" w:cs="Times New Roman"/>
          </w:rPr>
          <w:delText xml:space="preserve"> and </w:delText>
        </w:r>
      </w:del>
      <w:proofErr w:type="gramStart"/>
      <w:r w:rsidR="00101A54">
        <w:rPr>
          <w:rFonts w:ascii="Times New Roman" w:hAnsi="Times New Roman" w:cs="Times New Roman"/>
        </w:rPr>
        <w:t>Mexican-Americans</w:t>
      </w:r>
      <w:proofErr w:type="gramEnd"/>
      <w:r w:rsidR="00101A54">
        <w:rPr>
          <w:rFonts w:ascii="Times New Roman" w:hAnsi="Times New Roman" w:cs="Times New Roman"/>
        </w:rPr>
        <w:t xml:space="preserve"> in the U.S., </w:t>
      </w:r>
      <w:r>
        <w:rPr>
          <w:rFonts w:ascii="Times New Roman" w:hAnsi="Times New Roman" w:cs="Times New Roman"/>
        </w:rPr>
        <w:t>the current study examine</w:t>
      </w:r>
      <w:r w:rsidR="00101A54">
        <w:rPr>
          <w:rFonts w:ascii="Times New Roman" w:hAnsi="Times New Roman" w:cs="Times New Roman"/>
        </w:rPr>
        <w:t>d</w:t>
      </w:r>
      <w:r>
        <w:rPr>
          <w:rFonts w:ascii="Times New Roman" w:hAnsi="Times New Roman" w:cs="Times New Roman"/>
        </w:rPr>
        <w:t xml:space="preserve"> </w:t>
      </w:r>
      <w:r w:rsidR="002D0D62">
        <w:rPr>
          <w:rFonts w:ascii="Times New Roman" w:hAnsi="Times New Roman" w:cs="Times New Roman"/>
        </w:rPr>
        <w:t>how the 2020 presidential election (and the possibility of Trump’s re-election) affected daily affect and mental health among Latinos/Hispanics, specifically focusing on anticipatory processes leading up to the election</w:t>
      </w:r>
      <w:r>
        <w:rPr>
          <w:rFonts w:ascii="Times New Roman" w:hAnsi="Times New Roman" w:cs="Times New Roman"/>
        </w:rPr>
        <w:t>.</w:t>
      </w:r>
    </w:p>
    <w:p w14:paraId="7AC55E85" w14:textId="5F38D5FE" w:rsidR="007C0E66" w:rsidRPr="0027371D" w:rsidRDefault="007C0E66" w:rsidP="007C0E66">
      <w:pPr>
        <w:spacing w:line="480" w:lineRule="auto"/>
        <w:rPr>
          <w:rFonts w:ascii="Times New Roman" w:hAnsi="Times New Roman" w:cs="Times New Roman"/>
          <w:b/>
          <w:bCs/>
        </w:rPr>
      </w:pPr>
      <w:r w:rsidRPr="0027371D">
        <w:rPr>
          <w:rFonts w:ascii="Times New Roman" w:hAnsi="Times New Roman" w:cs="Times New Roman"/>
          <w:b/>
          <w:bCs/>
        </w:rPr>
        <w:t xml:space="preserve">Impact of elections </w:t>
      </w:r>
      <w:r w:rsidR="00F1713A">
        <w:rPr>
          <w:rFonts w:ascii="Times New Roman" w:hAnsi="Times New Roman" w:cs="Times New Roman"/>
          <w:b/>
          <w:bCs/>
        </w:rPr>
        <w:t>and policy on individu</w:t>
      </w:r>
      <w:r w:rsidRPr="0027371D">
        <w:rPr>
          <w:rFonts w:ascii="Times New Roman" w:hAnsi="Times New Roman" w:cs="Times New Roman"/>
          <w:b/>
          <w:bCs/>
        </w:rPr>
        <w:t>als</w:t>
      </w:r>
    </w:p>
    <w:p w14:paraId="67867BEA" w14:textId="77777777" w:rsidR="00530E32" w:rsidRDefault="007C0E66" w:rsidP="007C0E66">
      <w:pPr>
        <w:spacing w:line="480" w:lineRule="auto"/>
        <w:rPr>
          <w:ins w:id="102" w:author="Angel Armenta" w:date="2021-06-30T14:19:00Z"/>
          <w:rFonts w:ascii="Times New Roman" w:hAnsi="Times New Roman" w:cs="Times New Roman"/>
        </w:rPr>
      </w:pPr>
      <w:r>
        <w:rPr>
          <w:rFonts w:ascii="Times New Roman" w:hAnsi="Times New Roman" w:cs="Times New Roman"/>
        </w:rPr>
        <w:tab/>
        <w:t>Macrolevel factors impact the health</w:t>
      </w:r>
      <w:r w:rsidR="00A32538">
        <w:rPr>
          <w:rFonts w:ascii="Times New Roman" w:hAnsi="Times New Roman" w:cs="Times New Roman"/>
        </w:rPr>
        <w:t>,</w:t>
      </w:r>
      <w:r>
        <w:rPr>
          <w:rFonts w:ascii="Times New Roman" w:hAnsi="Times New Roman" w:cs="Times New Roman"/>
        </w:rPr>
        <w:t xml:space="preserve"> wellbeing</w:t>
      </w:r>
      <w:r w:rsidR="00A32538">
        <w:rPr>
          <w:rFonts w:ascii="Times New Roman" w:hAnsi="Times New Roman" w:cs="Times New Roman"/>
        </w:rPr>
        <w:t>, and development</w:t>
      </w:r>
      <w:r>
        <w:rPr>
          <w:rFonts w:ascii="Times New Roman" w:hAnsi="Times New Roman" w:cs="Times New Roman"/>
        </w:rPr>
        <w:t xml:space="preserve"> of individuals</w:t>
      </w:r>
      <w:r w:rsidR="00A32538">
        <w:rPr>
          <w:rFonts w:ascii="Times New Roman" w:hAnsi="Times New Roman" w:cs="Times New Roman"/>
        </w:rPr>
        <w:t xml:space="preserve">, as highlighted by the bioecological </w:t>
      </w:r>
      <w:r w:rsidR="00F2607B">
        <w:rPr>
          <w:rFonts w:ascii="Times New Roman" w:hAnsi="Times New Roman" w:cs="Times New Roman"/>
        </w:rPr>
        <w:t>theory</w:t>
      </w:r>
      <w:r w:rsidR="00A32538">
        <w:rPr>
          <w:rFonts w:ascii="Times New Roman" w:hAnsi="Times New Roman" w:cs="Times New Roman"/>
        </w:rPr>
        <w:t xml:space="preserve"> of human </w:t>
      </w:r>
      <w:r w:rsidR="00A32538" w:rsidRPr="0068110B">
        <w:rPr>
          <w:rFonts w:ascii="Times New Roman" w:hAnsi="Times New Roman" w:cs="Times New Roman"/>
        </w:rPr>
        <w:t>development (</w:t>
      </w:r>
      <w:r w:rsidR="00F2607B" w:rsidRPr="0068110B">
        <w:rPr>
          <w:rFonts w:ascii="Times New Roman" w:hAnsi="Times New Roman" w:cs="Times New Roman"/>
          <w:rPrChange w:id="103" w:author="Angel Armenta" w:date="2021-06-29T17:07:00Z">
            <w:rPr>
              <w:rFonts w:ascii="Times New Roman" w:hAnsi="Times New Roman" w:cs="Times New Roman"/>
              <w:highlight w:val="yellow"/>
            </w:rPr>
          </w:rPrChange>
        </w:rPr>
        <w:t xml:space="preserve">Bronfenbrenner, 1979; </w:t>
      </w:r>
      <w:r w:rsidR="00A32538" w:rsidRPr="0068110B">
        <w:rPr>
          <w:rFonts w:ascii="Times New Roman" w:hAnsi="Times New Roman" w:cs="Times New Roman"/>
          <w:rPrChange w:id="104" w:author="Angel Armenta" w:date="2021-06-29T17:05:00Z">
            <w:rPr>
              <w:rFonts w:ascii="Times New Roman" w:hAnsi="Times New Roman" w:cs="Times New Roman"/>
              <w:highlight w:val="yellow"/>
            </w:rPr>
          </w:rPrChange>
        </w:rPr>
        <w:t>Bronfen</w:t>
      </w:r>
      <w:r w:rsidR="00F2607B" w:rsidRPr="0068110B">
        <w:rPr>
          <w:rFonts w:ascii="Times New Roman" w:hAnsi="Times New Roman" w:cs="Times New Roman"/>
          <w:rPrChange w:id="105" w:author="Angel Armenta" w:date="2021-06-29T17:05:00Z">
            <w:rPr>
              <w:rFonts w:ascii="Times New Roman" w:hAnsi="Times New Roman" w:cs="Times New Roman"/>
              <w:highlight w:val="yellow"/>
            </w:rPr>
          </w:rPrChange>
        </w:rPr>
        <w:t>brenner &amp; Morris, 1998</w:t>
      </w:r>
      <w:r w:rsidR="00F2607B" w:rsidRPr="0068110B">
        <w:rPr>
          <w:rFonts w:ascii="Times New Roman" w:hAnsi="Times New Roman" w:cs="Times New Roman"/>
        </w:rPr>
        <w:t>)</w:t>
      </w:r>
      <w:r w:rsidR="00522DC0" w:rsidRPr="0068110B">
        <w:rPr>
          <w:rFonts w:ascii="Times New Roman" w:hAnsi="Times New Roman" w:cs="Times New Roman"/>
        </w:rPr>
        <w:t xml:space="preserve"> and</w:t>
      </w:r>
      <w:r w:rsidR="00522DC0">
        <w:rPr>
          <w:rFonts w:ascii="Times New Roman" w:hAnsi="Times New Roman" w:cs="Times New Roman"/>
        </w:rPr>
        <w:t xml:space="preserve"> other studies showing the influence of macrolevel factors on individuals’ </w:t>
      </w:r>
      <w:r w:rsidR="00522DC0" w:rsidRPr="00DF1904">
        <w:rPr>
          <w:rFonts w:ascii="Times New Roman" w:hAnsi="Times New Roman" w:cs="Times New Roman"/>
        </w:rPr>
        <w:t>wellbeing and mental health</w:t>
      </w:r>
      <w:r w:rsidR="002D0D62" w:rsidRPr="00DF1904">
        <w:rPr>
          <w:rFonts w:ascii="Times New Roman" w:hAnsi="Times New Roman" w:cs="Times New Roman"/>
        </w:rPr>
        <w:t xml:space="preserve"> </w:t>
      </w:r>
      <w:commentRangeStart w:id="106"/>
      <w:del w:id="107" w:author="A H" w:date="2021-06-15T14:39:00Z">
        <w:r w:rsidR="00522DC0" w:rsidRPr="00DF1904" w:rsidDel="00165E46">
          <w:rPr>
            <w:rFonts w:ascii="Times New Roman" w:hAnsi="Times New Roman" w:cs="Times New Roman"/>
          </w:rPr>
          <w:delText>(</w:delText>
        </w:r>
      </w:del>
      <w:r w:rsidR="00165E46" w:rsidRPr="00AF1252">
        <w:rPr>
          <w:rFonts w:ascii="Times New Roman" w:hAnsi="Times New Roman" w:cs="Times New Roman"/>
        </w:rPr>
        <w:fldChar w:fldCharType="begin"/>
      </w:r>
      <w:r w:rsidR="005A53A9" w:rsidRPr="00DF1904">
        <w:rPr>
          <w:rFonts w:ascii="Times New Roman" w:hAnsi="Times New Roman" w:cs="Times New Roman"/>
        </w:rPr>
        <w:instrText xml:space="preserve"> ADDIN ZOTERO_ITEM CSL_CITATION {"citationID":"NDPx70ko","properties":{"formattedCitation":"(Andoh-Arthur &amp; Adjorlolo, 2021; Elia et al., n.d.; Ottova et al., 2012)","plainCitation":"(Andoh-Arthur &amp; Adjorlolo, 2021; Elia et al., n.d.; Ottova et al., 2012)","noteIndex":0},"citationItems":[{"id":45,"uris":["http://zotero.org/groups/3775336/items/VM6TMP3F"],"uri":["http://zotero.org/groups/3775336/items/VM6TMP3F"],"itemData":{"id":45,"type":"article-journal","abstract":"BACKGROUND: The relationship between macro-level mental health system indicators and population suicide rates is an area of contention in the literature, necessitating an analysis of current cross-national data to document any new trend in the relationship.\nOBJECTIVE: This study investigated whether mental health system indicators are associated with national suicide rates.\nMETHOD: Using an ecological study design and multivariate non-parametric robust regression models, data on suicide rates and mental health system indicators of 191 countries retrieved from WHOs 2017 Mental Health Atlas were compared.\nRESULTS: Findings revealed that the average suicide mortality rate was significantly higher in high- income countries, relative to low-income countries. High-income countries are significantly more likely to have high number of mental health professionals, mental health policies and legislation, independent mental health authority and suicide prevention programs. These mental health system indicators demonstrated significant and positive association with suicide, suggesting that countries scoring high on these factors have higher odds of being categorized as high suicide risk countries.\nCONCLUSION: The findings have several implications for policy and practice, including the need to make existing mental health systems very responsive to suicide prevention.","container-title":"Global Health Action","DOI":"10.1080/16549716.2020.1839999","ISSN":"1654-9880","issue":"1","journalAbbreviation":"Glob Health Action","language":"eng","note":"PMID: 33465014\nPMCID: PMC7833019","page":"1839999","source":"PubMed","title":"Macro-level mental health system indicators and cross-national suicide rates","volume":"14","author":[{"family":"Andoh-Arthur","given":"Johnny"},{"family":"Adjorlolo","given":"Samuel"}],"issued":{"date-parts":[["2021",1,1]]}}},{"id":48,"uris":["http://zotero.org/groups/3775336/items/G8AU4L4S"],"uri":["http://zotero.org/groups/3775336/items/G8AU4L4S"],"itemData":{"id":48,"type":"webpage","abstract":"Adolescents and young people (10–24 years old) in the Latin America and the Caribbean (LAC) region represent approximately 25% of the region’s population. Since the 2008 global economic crisis, the pace of reduction in poverty and income inequality in the LAC region has stalled. The region is characterised by high levels of inequities and is also vulnerable to many natural disasters. Food systems are changing with increased availability and marketing of packaged and fast foods and sugar-sweetened drinks. Adolescence is a formative phase of the life course with multiple physical, emotional and social changes which can make them vulnerable to health problems. We assess the potential impact of macro-determinants, human and economic development as well as income inequality, on 2 top-ranking regional priorities for adolescent nutrition and mental health, using measures of overweight and suicidal ideation and planning which some have shown to be associated.","title":"Association of macro-level determinants with adolescent overweight and suicidal ideation with planning: A cross-sectional study of 21 Latin American and Caribbean Countries","URL":"https://journals.plos.org/plosmedicine/article?id=10.1371/journal.pmed.1003443","author":[{"family":"Elia","given":"Christelle"},{"family":"Karamanos","given":"Alexis"},{"family":"Dregan","given":"Alexandru"},{"family":"O'keeffe","given":"Majella"},{"family":"Wolfe","given":"Ingrid"},{"family":"Sandall","given":"Jane"},{"family":"Morgan","given":"Craig"},{"family":"Cruickshank","given":"J. Kennedy"},{"family":"Gobin","given":"Reeta"},{"family":"Wilks","given":"Rainford"},{"family":"Harding","given":"Seeromanie"}],"accessed":{"date-parts":[["2021",6,15]]}}},{"id":43,"uris":["http://zotero.org/groups/3775336/items/HLJVT2JK"],"uri":["http://zotero.org/groups/3775336/items/HLJVT2JK"],"itemData":{"id":43,"type":"article-journal","abstract":"This study examines the social determinants of psychosomatic complaints in young adolescents. Using data from the Health Behaviour in School-aged Children (HBSC) study, psychosomatic complaints are studied in 98,773 adolescents (11- and 13-year-olds; 48% 11-year-olds, 52% 13-year-olds; 52% females, 48% males) from 34 European countries. Individual-level determinants, including family-, peer- and school-related factors as well as country-level determinants (Human Development Index [HDI]) are considered. In line with existing evidence, results revealed more psychosomatic complaints in young adolescents experiencing stress inducing familial-, peer- and school-related factors. Negative effects of poor friendships, negative class climate, school pressure, and high media use were more pronounced for girls. After controlling for these factors, a higher HDI was related to a lower risk for psychosomatic complaints. Gender-specific intervention programs should aim at improving the quality of relationships, especially among peers, to prevent psychosomatic complaints among young adolescents.","container-title":"The Journal of Early Adolescence","DOI":"10.1177/0272431611419510","ISSN":"0272-4316","issue":"1","journalAbbreviation":"The Journal of Early Adolescence","language":"en","note":"publisher: SAGE Publications Inc","page":"126-158","source":"SAGE Journals","title":"The Role of Individual- and Macro-Level Social Determinants on Young Adolescents’ Psychosomatic Complaints","volume":"32","author":[{"family":"Ottova","given":"Veronika"},{"family":"Erhart","given":"Michael"},{"family":"Vollebergh","given":"Wilma"},{"family":"Kökönyei","given":"Gyöngyi"},{"family":"Morgan","given":"Antony"},{"family":"Gobina","given":"Inese"},{"family":"Jericek","given":"Helena"},{"family":"Cavallo","given":"Franco"},{"family":"Välimaa","given":"Raili"},{"family":"Matos","given":"Margarida Gaspar","non-dropping-particle":"de"},{"family":"Gaspar","given":"Tania"},{"family":"Schnohr","given":"Christina W."},{"family":"Ravens-Sieberer","given":"Ulrike"}],"issued":{"date-parts":[["2012",2,1]]}}}],"schema":"https://github.com/citation-style-language/schema/raw/master/csl-citation.json"} </w:instrText>
      </w:r>
      <w:r w:rsidR="00165E46" w:rsidRPr="00AF1252">
        <w:rPr>
          <w:rFonts w:ascii="Times New Roman" w:hAnsi="Times New Roman" w:cs="Times New Roman"/>
          <w:rPrChange w:id="108" w:author="Angel Armenta" w:date="2021-06-29T17:09:00Z">
            <w:rPr>
              <w:rFonts w:ascii="Times New Roman" w:hAnsi="Times New Roman" w:cs="Times New Roman"/>
            </w:rPr>
          </w:rPrChange>
        </w:rPr>
        <w:fldChar w:fldCharType="separate"/>
      </w:r>
      <w:r w:rsidR="005A53A9" w:rsidRPr="00DF1904">
        <w:rPr>
          <w:rFonts w:ascii="Times New Roman" w:hAnsi="Times New Roman" w:cs="Times New Roman"/>
        </w:rPr>
        <w:t xml:space="preserve">(Andoh-Arthur &amp; Adjorlolo, 2021; Elia et al., </w:t>
      </w:r>
      <w:del w:id="109" w:author="Angel Armenta" w:date="2021-06-29T19:53:00Z">
        <w:r w:rsidR="005A53A9" w:rsidRPr="00DF1904" w:rsidDel="00AF1252">
          <w:rPr>
            <w:rFonts w:ascii="Times New Roman" w:hAnsi="Times New Roman" w:cs="Times New Roman"/>
          </w:rPr>
          <w:delText>n.d.</w:delText>
        </w:r>
      </w:del>
      <w:ins w:id="110" w:author="Angel Armenta" w:date="2021-06-29T19:53:00Z">
        <w:r w:rsidR="00AF1252">
          <w:rPr>
            <w:rFonts w:ascii="Times New Roman" w:hAnsi="Times New Roman" w:cs="Times New Roman"/>
          </w:rPr>
          <w:t>2020</w:t>
        </w:r>
      </w:ins>
      <w:r w:rsidR="005A53A9" w:rsidRPr="00DF1904">
        <w:rPr>
          <w:rFonts w:ascii="Times New Roman" w:hAnsi="Times New Roman" w:cs="Times New Roman"/>
        </w:rPr>
        <w:t>; Ottova et al., 2012)</w:t>
      </w:r>
      <w:r w:rsidR="00165E46" w:rsidRPr="00AF1252">
        <w:rPr>
          <w:rFonts w:ascii="Times New Roman" w:hAnsi="Times New Roman" w:cs="Times New Roman"/>
        </w:rPr>
        <w:fldChar w:fldCharType="end"/>
      </w:r>
      <w:commentRangeEnd w:id="106"/>
      <w:r w:rsidR="005E4E0C" w:rsidRPr="00DF1904">
        <w:rPr>
          <w:rStyle w:val="CommentReference"/>
        </w:rPr>
        <w:commentReference w:id="106"/>
      </w:r>
      <w:r w:rsidR="00522DC0" w:rsidRPr="00DF1904">
        <w:rPr>
          <w:rFonts w:ascii="Times New Roman" w:hAnsi="Times New Roman" w:cs="Times New Roman"/>
        </w:rPr>
        <w:t>.</w:t>
      </w:r>
      <w:r w:rsidRPr="00DF1904">
        <w:rPr>
          <w:rFonts w:ascii="Times New Roman" w:hAnsi="Times New Roman" w:cs="Times New Roman"/>
        </w:rPr>
        <w:t xml:space="preserve"> </w:t>
      </w:r>
      <w:r w:rsidR="002D0D62" w:rsidRPr="00DF1904">
        <w:rPr>
          <w:rFonts w:ascii="Times New Roman" w:hAnsi="Times New Roman" w:cs="Times New Roman"/>
          <w:rPrChange w:id="111" w:author="Angel Armenta" w:date="2021-06-29T17:09:00Z">
            <w:rPr>
              <w:rFonts w:ascii="Times New Roman" w:hAnsi="Times New Roman" w:cs="Times New Roman"/>
              <w:highlight w:val="yellow"/>
            </w:rPr>
          </w:rPrChange>
        </w:rPr>
        <w:t>Bronfenbrenner’s (1977)</w:t>
      </w:r>
      <w:r w:rsidR="002D0D62" w:rsidRPr="00DF1904">
        <w:rPr>
          <w:rFonts w:ascii="Times New Roman" w:hAnsi="Times New Roman" w:cs="Times New Roman"/>
        </w:rPr>
        <w:t xml:space="preserve"> bioecolo</w:t>
      </w:r>
      <w:r w:rsidR="002D0D62">
        <w:rPr>
          <w:rFonts w:ascii="Times New Roman" w:hAnsi="Times New Roman" w:cs="Times New Roman"/>
        </w:rPr>
        <w:t xml:space="preserve">gical systems theory conceptualizes factors of influence </w:t>
      </w:r>
      <w:r w:rsidR="00B13921">
        <w:rPr>
          <w:rFonts w:ascii="Times New Roman" w:hAnsi="Times New Roman" w:cs="Times New Roman"/>
        </w:rPr>
        <w:t xml:space="preserve">as </w:t>
      </w:r>
      <w:r w:rsidR="002D0D62">
        <w:rPr>
          <w:rFonts w:ascii="Times New Roman" w:hAnsi="Times New Roman" w:cs="Times New Roman"/>
        </w:rPr>
        <w:t xml:space="preserve">ranging from the more proximal (microsystem: closest to the individual </w:t>
      </w:r>
      <w:r w:rsidR="002D0D62">
        <w:rPr>
          <w:rFonts w:ascii="Times New Roman" w:hAnsi="Times New Roman" w:cs="Times New Roman"/>
        </w:rPr>
        <w:lastRenderedPageBreak/>
        <w:t xml:space="preserve">that the individual has direct contact with) to the more distal (macrosystem: cultural environment including economic, social, and political systems) and </w:t>
      </w:r>
      <w:r w:rsidR="00FA4098">
        <w:rPr>
          <w:rFonts w:ascii="Times New Roman" w:hAnsi="Times New Roman" w:cs="Times New Roman"/>
        </w:rPr>
        <w:t>emphasizes</w:t>
      </w:r>
      <w:r w:rsidR="002D0D62">
        <w:rPr>
          <w:rFonts w:ascii="Times New Roman" w:hAnsi="Times New Roman" w:cs="Times New Roman"/>
        </w:rPr>
        <w:t xml:space="preserve"> interactions between levels </w:t>
      </w:r>
      <w:r w:rsidR="00FA4098">
        <w:rPr>
          <w:rFonts w:ascii="Times New Roman" w:hAnsi="Times New Roman" w:cs="Times New Roman"/>
        </w:rPr>
        <w:t>a</w:t>
      </w:r>
      <w:r w:rsidR="002D0D62">
        <w:rPr>
          <w:rFonts w:ascii="Times New Roman" w:hAnsi="Times New Roman" w:cs="Times New Roman"/>
        </w:rPr>
        <w:t xml:space="preserve">s essential in understanding individual </w:t>
      </w:r>
      <w:r w:rsidR="002D0D62" w:rsidRPr="00D14981">
        <w:rPr>
          <w:rFonts w:ascii="Times New Roman" w:hAnsi="Times New Roman" w:cs="Times New Roman"/>
        </w:rPr>
        <w:t xml:space="preserve">development. </w:t>
      </w:r>
      <w:r w:rsidR="002D0D62" w:rsidRPr="00D14981">
        <w:rPr>
          <w:rFonts w:ascii="Times New Roman" w:hAnsi="Times New Roman" w:cs="Times New Roman"/>
          <w:rPrChange w:id="112" w:author="Angel Armenta" w:date="2021-06-29T17:17:00Z">
            <w:rPr>
              <w:rFonts w:ascii="Times New Roman" w:hAnsi="Times New Roman" w:cs="Times New Roman"/>
              <w:highlight w:val="yellow"/>
            </w:rPr>
          </w:rPrChange>
        </w:rPr>
        <w:t>Lazarus and Folkman (1984)</w:t>
      </w:r>
      <w:r w:rsidR="002D0D62" w:rsidRPr="00D14981">
        <w:rPr>
          <w:rFonts w:ascii="Times New Roman" w:hAnsi="Times New Roman" w:cs="Times New Roman"/>
        </w:rPr>
        <w:t xml:space="preserve"> similarly</w:t>
      </w:r>
      <w:r w:rsidR="002D0D62">
        <w:rPr>
          <w:rFonts w:ascii="Times New Roman" w:hAnsi="Times New Roman" w:cs="Times New Roman"/>
        </w:rPr>
        <w:t xml:space="preserve"> emphasize interactions between environment and individuals in determining the impact of stress on individuals.</w:t>
      </w:r>
      <w:r w:rsidR="00FA4098">
        <w:rPr>
          <w:rFonts w:ascii="Times New Roman" w:hAnsi="Times New Roman" w:cs="Times New Roman"/>
        </w:rPr>
        <w:t xml:space="preserve"> Thus, we conceptualize national e</w:t>
      </w:r>
      <w:r>
        <w:rPr>
          <w:rFonts w:ascii="Times New Roman" w:hAnsi="Times New Roman" w:cs="Times New Roman"/>
        </w:rPr>
        <w:t xml:space="preserve">lections </w:t>
      </w:r>
      <w:r w:rsidR="00FA4098">
        <w:rPr>
          <w:rFonts w:ascii="Times New Roman" w:hAnsi="Times New Roman" w:cs="Times New Roman"/>
        </w:rPr>
        <w:t xml:space="preserve">as macrolevel events that influence stress and wellbeing among individuals. </w:t>
      </w:r>
    </w:p>
    <w:p w14:paraId="00C8034A" w14:textId="4F757140" w:rsidR="007C0E66" w:rsidRDefault="00FA4098">
      <w:pPr>
        <w:spacing w:line="480" w:lineRule="auto"/>
        <w:ind w:firstLine="720"/>
        <w:rPr>
          <w:rFonts w:ascii="Times New Roman" w:hAnsi="Times New Roman" w:cs="Times New Roman"/>
        </w:rPr>
        <w:pPrChange w:id="113" w:author="Angel Armenta" w:date="2021-06-30T14:19:00Z">
          <w:pPr>
            <w:spacing w:line="480" w:lineRule="auto"/>
          </w:pPr>
        </w:pPrChange>
      </w:pPr>
      <w:r>
        <w:rPr>
          <w:rFonts w:ascii="Times New Roman" w:hAnsi="Times New Roman" w:cs="Times New Roman"/>
        </w:rPr>
        <w:t xml:space="preserve">Prior research has documented the activation of a physiological stress response surrounding an election, including disturbances in both </w:t>
      </w:r>
      <w:commentRangeStart w:id="114"/>
      <w:commentRangeStart w:id="115"/>
      <w:commentRangeStart w:id="116"/>
      <w:r>
        <w:rPr>
          <w:rFonts w:ascii="Times New Roman" w:hAnsi="Times New Roman" w:cs="Times New Roman"/>
        </w:rPr>
        <w:t>cortisol cycles</w:t>
      </w:r>
      <w:commentRangeEnd w:id="114"/>
      <w:r w:rsidR="006A5907">
        <w:rPr>
          <w:rStyle w:val="CommentReference"/>
        </w:rPr>
        <w:commentReference w:id="114"/>
      </w:r>
      <w:commentRangeEnd w:id="115"/>
      <w:r w:rsidR="00805A27">
        <w:rPr>
          <w:rStyle w:val="CommentReference"/>
        </w:rPr>
        <w:commentReference w:id="115"/>
      </w:r>
      <w:commentRangeEnd w:id="116"/>
      <w:r w:rsidR="00805A27">
        <w:rPr>
          <w:rStyle w:val="CommentReference"/>
        </w:rPr>
        <w:commentReference w:id="116"/>
      </w:r>
      <w:r>
        <w:rPr>
          <w:rFonts w:ascii="Times New Roman" w:hAnsi="Times New Roman" w:cs="Times New Roman"/>
        </w:rPr>
        <w:t xml:space="preserve"> </w:t>
      </w:r>
      <w:r w:rsidRPr="00DD0764">
        <w:rPr>
          <w:rFonts w:ascii="Times New Roman" w:hAnsi="Times New Roman" w:cs="Times New Roman"/>
        </w:rPr>
        <w:t>(</w:t>
      </w:r>
      <w:r w:rsidRPr="00DD0764">
        <w:rPr>
          <w:rFonts w:ascii="Times New Roman" w:hAnsi="Times New Roman" w:cs="Times New Roman"/>
          <w:rPrChange w:id="117" w:author="Angel Armenta" w:date="2021-06-29T17:35:00Z">
            <w:rPr>
              <w:rFonts w:ascii="Times New Roman" w:hAnsi="Times New Roman" w:cs="Times New Roman"/>
              <w:highlight w:val="yellow"/>
            </w:rPr>
          </w:rPrChange>
        </w:rPr>
        <w:t>Stanton</w:t>
      </w:r>
      <w:del w:id="118" w:author="Angel Armenta" w:date="2021-06-29T18:56:00Z">
        <w:r w:rsidRPr="00DD0764" w:rsidDel="00DB1F78">
          <w:rPr>
            <w:rFonts w:ascii="Times New Roman" w:hAnsi="Times New Roman" w:cs="Times New Roman"/>
            <w:rPrChange w:id="119" w:author="Angel Armenta" w:date="2021-06-29T17:35:00Z">
              <w:rPr>
                <w:rFonts w:ascii="Times New Roman" w:hAnsi="Times New Roman" w:cs="Times New Roman"/>
                <w:highlight w:val="yellow"/>
              </w:rPr>
            </w:rPrChange>
          </w:rPr>
          <w:delText>, LaBar, Saini</w:delText>
        </w:r>
      </w:del>
      <w:r w:rsidRPr="00DD0764">
        <w:rPr>
          <w:rFonts w:ascii="Times New Roman" w:hAnsi="Times New Roman" w:cs="Times New Roman"/>
          <w:rPrChange w:id="120" w:author="Angel Armenta" w:date="2021-06-29T17:35:00Z">
            <w:rPr>
              <w:rFonts w:ascii="Times New Roman" w:hAnsi="Times New Roman" w:cs="Times New Roman"/>
              <w:highlight w:val="yellow"/>
            </w:rPr>
          </w:rPrChange>
        </w:rPr>
        <w:t xml:space="preserve"> et al., 2010</w:t>
      </w:r>
      <w:r w:rsidRPr="00AA3AC5">
        <w:rPr>
          <w:rFonts w:ascii="Times New Roman" w:hAnsi="Times New Roman" w:cs="Times New Roman"/>
          <w:rPrChange w:id="121" w:author="Angel Armenta" w:date="2021-06-29T17:37:00Z">
            <w:rPr>
              <w:rFonts w:ascii="Times New Roman" w:hAnsi="Times New Roman" w:cs="Times New Roman"/>
              <w:highlight w:val="yellow"/>
            </w:rPr>
          </w:rPrChange>
        </w:rPr>
        <w:t>;</w:t>
      </w:r>
      <w:r w:rsidRPr="00AA3AC5">
        <w:rPr>
          <w:rFonts w:ascii="Times New Roman" w:hAnsi="Times New Roman" w:cs="Times New Roman"/>
        </w:rPr>
        <w:t xml:space="preserve"> </w:t>
      </w:r>
      <w:proofErr w:type="spellStart"/>
      <w:r w:rsidRPr="00AA3AC5">
        <w:rPr>
          <w:rFonts w:ascii="Times New Roman" w:hAnsi="Times New Roman" w:cs="Times New Roman"/>
          <w:rPrChange w:id="122" w:author="Angel Armenta" w:date="2021-06-29T17:37:00Z">
            <w:rPr>
              <w:rFonts w:ascii="Times New Roman" w:hAnsi="Times New Roman" w:cs="Times New Roman"/>
              <w:highlight w:val="yellow"/>
            </w:rPr>
          </w:rPrChange>
        </w:rPr>
        <w:t>Trawalter</w:t>
      </w:r>
      <w:proofErr w:type="spellEnd"/>
      <w:ins w:id="123" w:author="Angel Armenta" w:date="2021-06-29T18:56:00Z">
        <w:r w:rsidR="00DB1F78">
          <w:rPr>
            <w:rFonts w:ascii="Times New Roman" w:hAnsi="Times New Roman" w:cs="Times New Roman"/>
          </w:rPr>
          <w:t xml:space="preserve"> </w:t>
        </w:r>
      </w:ins>
      <w:del w:id="124" w:author="Angel Armenta" w:date="2021-06-29T18:56:00Z">
        <w:r w:rsidRPr="00AA3AC5" w:rsidDel="00DB1F78">
          <w:rPr>
            <w:rFonts w:ascii="Times New Roman" w:hAnsi="Times New Roman" w:cs="Times New Roman"/>
            <w:rPrChange w:id="125" w:author="Angel Armenta" w:date="2021-06-29T17:37:00Z">
              <w:rPr>
                <w:rFonts w:ascii="Times New Roman" w:hAnsi="Times New Roman" w:cs="Times New Roman"/>
                <w:highlight w:val="yellow"/>
              </w:rPr>
            </w:rPrChange>
          </w:rPr>
          <w:delText xml:space="preserve">, Chung, DeSantis </w:delText>
        </w:r>
      </w:del>
      <w:r w:rsidRPr="00AA3AC5">
        <w:rPr>
          <w:rFonts w:ascii="Times New Roman" w:hAnsi="Times New Roman" w:cs="Times New Roman"/>
          <w:rPrChange w:id="126" w:author="Angel Armenta" w:date="2021-06-29T17:37:00Z">
            <w:rPr>
              <w:rFonts w:ascii="Times New Roman" w:hAnsi="Times New Roman" w:cs="Times New Roman"/>
              <w:highlight w:val="yellow"/>
            </w:rPr>
          </w:rPrChange>
        </w:rPr>
        <w:t>et al</w:t>
      </w:r>
      <w:r w:rsidRPr="00921DE8">
        <w:rPr>
          <w:rFonts w:ascii="Times New Roman" w:hAnsi="Times New Roman" w:cs="Times New Roman"/>
          <w:rPrChange w:id="127" w:author="Angel Armenta" w:date="2021-06-29T17:56:00Z">
            <w:rPr>
              <w:rFonts w:ascii="Times New Roman" w:hAnsi="Times New Roman" w:cs="Times New Roman"/>
              <w:highlight w:val="yellow"/>
            </w:rPr>
          </w:rPrChange>
        </w:rPr>
        <w:t>., 2011</w:t>
      </w:r>
      <w:r w:rsidR="002E3F79" w:rsidRPr="00921DE8">
        <w:rPr>
          <w:rFonts w:ascii="Times New Roman" w:hAnsi="Times New Roman" w:cs="Times New Roman"/>
          <w:rPrChange w:id="128" w:author="Angel Armenta" w:date="2021-06-29T17:56:00Z">
            <w:rPr>
              <w:rFonts w:ascii="Times New Roman" w:hAnsi="Times New Roman" w:cs="Times New Roman"/>
              <w:highlight w:val="yellow"/>
            </w:rPr>
          </w:rPrChange>
        </w:rPr>
        <w:t>;</w:t>
      </w:r>
      <w:r w:rsidR="002E3F79" w:rsidRPr="00921DE8">
        <w:rPr>
          <w:rFonts w:ascii="Times New Roman" w:hAnsi="Times New Roman" w:cs="Times New Roman"/>
        </w:rPr>
        <w:t xml:space="preserve"> </w:t>
      </w:r>
      <w:proofErr w:type="spellStart"/>
      <w:r w:rsidR="002E3F79" w:rsidRPr="00921DE8">
        <w:rPr>
          <w:rFonts w:ascii="Times New Roman" w:hAnsi="Times New Roman" w:cs="Times New Roman"/>
          <w:rPrChange w:id="129" w:author="Angel Armenta" w:date="2021-06-29T17:56:00Z">
            <w:rPr>
              <w:rFonts w:ascii="Times New Roman" w:hAnsi="Times New Roman" w:cs="Times New Roman"/>
              <w:highlight w:val="yellow"/>
            </w:rPr>
          </w:rPrChange>
        </w:rPr>
        <w:t>Waismel</w:t>
      </w:r>
      <w:proofErr w:type="spellEnd"/>
      <w:r w:rsidR="002E3F79" w:rsidRPr="00921DE8">
        <w:rPr>
          <w:rFonts w:ascii="Times New Roman" w:hAnsi="Times New Roman" w:cs="Times New Roman"/>
          <w:rPrChange w:id="130" w:author="Angel Armenta" w:date="2021-06-29T17:56:00Z">
            <w:rPr>
              <w:rFonts w:ascii="Times New Roman" w:hAnsi="Times New Roman" w:cs="Times New Roman"/>
              <w:highlight w:val="yellow"/>
            </w:rPr>
          </w:rPrChange>
        </w:rPr>
        <w:t>-Manor</w:t>
      </w:r>
      <w:del w:id="131" w:author="Angel Armenta" w:date="2021-06-29T18:56:00Z">
        <w:r w:rsidR="002E3F79" w:rsidRPr="00921DE8" w:rsidDel="00DB1F78">
          <w:rPr>
            <w:rFonts w:ascii="Times New Roman" w:hAnsi="Times New Roman" w:cs="Times New Roman"/>
            <w:rPrChange w:id="132" w:author="Angel Armenta" w:date="2021-06-29T17:56:00Z">
              <w:rPr>
                <w:rFonts w:ascii="Times New Roman" w:hAnsi="Times New Roman" w:cs="Times New Roman"/>
                <w:highlight w:val="yellow"/>
              </w:rPr>
            </w:rPrChange>
          </w:rPr>
          <w:delText>, Ifergane</w:delText>
        </w:r>
      </w:del>
      <w:r w:rsidR="002E3F79" w:rsidRPr="00921DE8">
        <w:rPr>
          <w:rFonts w:ascii="Times New Roman" w:hAnsi="Times New Roman" w:cs="Times New Roman"/>
          <w:rPrChange w:id="133" w:author="Angel Armenta" w:date="2021-06-29T17:56:00Z">
            <w:rPr>
              <w:rFonts w:ascii="Times New Roman" w:hAnsi="Times New Roman" w:cs="Times New Roman"/>
              <w:highlight w:val="yellow"/>
            </w:rPr>
          </w:rPrChange>
        </w:rPr>
        <w:t xml:space="preserve"> et al., 2011</w:t>
      </w:r>
      <w:r w:rsidR="002E3F79" w:rsidRPr="00921DE8">
        <w:rPr>
          <w:rFonts w:ascii="Times New Roman" w:hAnsi="Times New Roman" w:cs="Times New Roman"/>
        </w:rPr>
        <w:t xml:space="preserve">; </w:t>
      </w:r>
      <w:r w:rsidR="002E3F79" w:rsidRPr="00921DE8">
        <w:rPr>
          <w:rFonts w:ascii="Times New Roman" w:hAnsi="Times New Roman" w:cs="Times New Roman"/>
          <w:rPrChange w:id="134" w:author="Angel Armenta" w:date="2021-06-29T17:56:00Z">
            <w:rPr>
              <w:rFonts w:ascii="Times New Roman" w:hAnsi="Times New Roman" w:cs="Times New Roman"/>
              <w:highlight w:val="yellow"/>
            </w:rPr>
          </w:rPrChange>
        </w:rPr>
        <w:t>Hoyt</w:t>
      </w:r>
      <w:del w:id="135" w:author="Angel Armenta" w:date="2021-06-29T18:56:00Z">
        <w:r w:rsidR="002E3F79" w:rsidRPr="00921DE8" w:rsidDel="00DB1F78">
          <w:rPr>
            <w:rFonts w:ascii="Times New Roman" w:hAnsi="Times New Roman" w:cs="Times New Roman"/>
            <w:rPrChange w:id="136" w:author="Angel Armenta" w:date="2021-06-29T17:56:00Z">
              <w:rPr>
                <w:rFonts w:ascii="Times New Roman" w:hAnsi="Times New Roman" w:cs="Times New Roman"/>
                <w:highlight w:val="yellow"/>
              </w:rPr>
            </w:rPrChange>
          </w:rPr>
          <w:delText>, Zeiders, Chaku</w:delText>
        </w:r>
      </w:del>
      <w:r w:rsidR="002E3F79" w:rsidRPr="00921DE8">
        <w:rPr>
          <w:rFonts w:ascii="Times New Roman" w:hAnsi="Times New Roman" w:cs="Times New Roman"/>
          <w:rPrChange w:id="137" w:author="Angel Armenta" w:date="2021-06-29T17:56:00Z">
            <w:rPr>
              <w:rFonts w:ascii="Times New Roman" w:hAnsi="Times New Roman" w:cs="Times New Roman"/>
              <w:highlight w:val="yellow"/>
            </w:rPr>
          </w:rPrChange>
        </w:rPr>
        <w:t xml:space="preserve"> et al., 2018;</w:t>
      </w:r>
      <w:r w:rsidR="002E3F79" w:rsidRPr="00921DE8">
        <w:rPr>
          <w:rFonts w:ascii="Times New Roman" w:hAnsi="Times New Roman" w:cs="Times New Roman"/>
        </w:rPr>
        <w:t xml:space="preserve"> </w:t>
      </w:r>
      <w:proofErr w:type="spellStart"/>
      <w:r w:rsidR="002E3F79" w:rsidRPr="00921DE8">
        <w:rPr>
          <w:rFonts w:ascii="Times New Roman" w:hAnsi="Times New Roman" w:cs="Times New Roman"/>
          <w:rPrChange w:id="138" w:author="Angel Armenta" w:date="2021-06-29T17:56:00Z">
            <w:rPr>
              <w:rFonts w:ascii="Times New Roman" w:hAnsi="Times New Roman" w:cs="Times New Roman"/>
              <w:highlight w:val="yellow"/>
            </w:rPr>
          </w:rPrChange>
        </w:rPr>
        <w:t>Zeiders</w:t>
      </w:r>
      <w:proofErr w:type="spellEnd"/>
      <w:del w:id="139" w:author="Angel Armenta" w:date="2021-06-29T18:56:00Z">
        <w:r w:rsidR="002E3F79" w:rsidRPr="00921DE8" w:rsidDel="00DB1F78">
          <w:rPr>
            <w:rFonts w:ascii="Times New Roman" w:hAnsi="Times New Roman" w:cs="Times New Roman"/>
            <w:rPrChange w:id="140" w:author="Angel Armenta" w:date="2021-06-29T17:56:00Z">
              <w:rPr>
                <w:rFonts w:ascii="Times New Roman" w:hAnsi="Times New Roman" w:cs="Times New Roman"/>
                <w:highlight w:val="yellow"/>
              </w:rPr>
            </w:rPrChange>
          </w:rPr>
          <w:delText>, Nair, Hoyt</w:delText>
        </w:r>
      </w:del>
      <w:r w:rsidR="002E3F79" w:rsidRPr="00921DE8">
        <w:rPr>
          <w:rFonts w:ascii="Times New Roman" w:hAnsi="Times New Roman" w:cs="Times New Roman"/>
          <w:rPrChange w:id="141" w:author="Angel Armenta" w:date="2021-06-29T17:56:00Z">
            <w:rPr>
              <w:rFonts w:ascii="Times New Roman" w:hAnsi="Times New Roman" w:cs="Times New Roman"/>
              <w:highlight w:val="yellow"/>
            </w:rPr>
          </w:rPrChange>
        </w:rPr>
        <w:t xml:space="preserve"> et al</w:t>
      </w:r>
      <w:r w:rsidR="002E3F79" w:rsidRPr="00AA3AC5">
        <w:rPr>
          <w:rFonts w:ascii="Times New Roman" w:hAnsi="Times New Roman" w:cs="Times New Roman"/>
          <w:rPrChange w:id="142" w:author="Angel Armenta" w:date="2021-06-29T17:40:00Z">
            <w:rPr>
              <w:rFonts w:ascii="Times New Roman" w:hAnsi="Times New Roman" w:cs="Times New Roman"/>
              <w:highlight w:val="yellow"/>
            </w:rPr>
          </w:rPrChange>
        </w:rPr>
        <w:t>., 20</w:t>
      </w:r>
      <w:ins w:id="143" w:author="Angel Armenta" w:date="2021-06-29T17:53:00Z">
        <w:r w:rsidR="00921DE8">
          <w:rPr>
            <w:rFonts w:ascii="Times New Roman" w:hAnsi="Times New Roman" w:cs="Times New Roman"/>
          </w:rPr>
          <w:t>20</w:t>
        </w:r>
      </w:ins>
      <w:del w:id="144" w:author="Angel Armenta" w:date="2021-06-29T17:53:00Z">
        <w:r w:rsidR="002E3F79" w:rsidRPr="00AA3AC5" w:rsidDel="00921DE8">
          <w:rPr>
            <w:rFonts w:ascii="Times New Roman" w:hAnsi="Times New Roman" w:cs="Times New Roman"/>
            <w:rPrChange w:id="145" w:author="Angel Armenta" w:date="2021-06-29T17:40:00Z">
              <w:rPr>
                <w:rFonts w:ascii="Times New Roman" w:hAnsi="Times New Roman" w:cs="Times New Roman"/>
                <w:highlight w:val="yellow"/>
              </w:rPr>
            </w:rPrChange>
          </w:rPr>
          <w:delText>19</w:delText>
        </w:r>
      </w:del>
      <w:r w:rsidRPr="00AA3AC5">
        <w:rPr>
          <w:rFonts w:ascii="Times New Roman" w:hAnsi="Times New Roman" w:cs="Times New Roman"/>
          <w:rPrChange w:id="146" w:author="Angel Armenta" w:date="2021-06-29T17:40:00Z">
            <w:rPr>
              <w:rFonts w:ascii="Times New Roman" w:hAnsi="Times New Roman" w:cs="Times New Roman"/>
              <w:highlight w:val="yellow"/>
            </w:rPr>
          </w:rPrChange>
        </w:rPr>
        <w:t>)</w:t>
      </w:r>
      <w:r>
        <w:rPr>
          <w:rFonts w:ascii="Times New Roman" w:hAnsi="Times New Roman" w:cs="Times New Roman"/>
        </w:rPr>
        <w:t xml:space="preserve"> and testosterone </w:t>
      </w:r>
      <w:r w:rsidRPr="00AA3AC5">
        <w:rPr>
          <w:rFonts w:ascii="Times New Roman" w:hAnsi="Times New Roman" w:cs="Times New Roman"/>
        </w:rPr>
        <w:t xml:space="preserve">levels </w:t>
      </w:r>
      <w:r w:rsidRPr="00AA3AC5">
        <w:rPr>
          <w:rFonts w:ascii="Times New Roman" w:hAnsi="Times New Roman" w:cs="Times New Roman"/>
          <w:rPrChange w:id="147" w:author="Angel Armenta" w:date="2021-06-29T17:42:00Z">
            <w:rPr>
              <w:rFonts w:ascii="Times New Roman" w:hAnsi="Times New Roman" w:cs="Times New Roman"/>
              <w:highlight w:val="yellow"/>
            </w:rPr>
          </w:rPrChange>
        </w:rPr>
        <w:t>(Stanton</w:t>
      </w:r>
      <w:del w:id="148" w:author="Angel Armenta" w:date="2021-06-29T18:56:00Z">
        <w:r w:rsidRPr="00AA3AC5" w:rsidDel="00DB1F78">
          <w:rPr>
            <w:rFonts w:ascii="Times New Roman" w:hAnsi="Times New Roman" w:cs="Times New Roman"/>
            <w:rPrChange w:id="149" w:author="Angel Armenta" w:date="2021-06-29T17:42:00Z">
              <w:rPr>
                <w:rFonts w:ascii="Times New Roman" w:hAnsi="Times New Roman" w:cs="Times New Roman"/>
                <w:highlight w:val="yellow"/>
              </w:rPr>
            </w:rPrChange>
          </w:rPr>
          <w:delText>, Beehner, Saini</w:delText>
        </w:r>
      </w:del>
      <w:r w:rsidRPr="00AA3AC5">
        <w:rPr>
          <w:rFonts w:ascii="Times New Roman" w:hAnsi="Times New Roman" w:cs="Times New Roman"/>
          <w:rPrChange w:id="150" w:author="Angel Armenta" w:date="2021-06-29T17:42:00Z">
            <w:rPr>
              <w:rFonts w:ascii="Times New Roman" w:hAnsi="Times New Roman" w:cs="Times New Roman"/>
              <w:highlight w:val="yellow"/>
            </w:rPr>
          </w:rPrChange>
        </w:rPr>
        <w:t xml:space="preserve"> et al., 2009; </w:t>
      </w:r>
      <w:proofErr w:type="spellStart"/>
      <w:r w:rsidRPr="00AA3AC5">
        <w:rPr>
          <w:rFonts w:ascii="Times New Roman" w:hAnsi="Times New Roman" w:cs="Times New Roman"/>
          <w:rPrChange w:id="151" w:author="Angel Armenta" w:date="2021-06-29T17:42:00Z">
            <w:rPr>
              <w:rFonts w:ascii="Times New Roman" w:hAnsi="Times New Roman" w:cs="Times New Roman"/>
              <w:highlight w:val="yellow"/>
            </w:rPr>
          </w:rPrChange>
        </w:rPr>
        <w:t>Trawalter</w:t>
      </w:r>
      <w:proofErr w:type="spellEnd"/>
      <w:del w:id="152" w:author="Angel Armenta" w:date="2021-06-29T18:56:00Z">
        <w:r w:rsidRPr="00AA3AC5" w:rsidDel="00DB1F78">
          <w:rPr>
            <w:rFonts w:ascii="Times New Roman" w:hAnsi="Times New Roman" w:cs="Times New Roman"/>
            <w:rPrChange w:id="153" w:author="Angel Armenta" w:date="2021-06-29T17:42:00Z">
              <w:rPr>
                <w:rFonts w:ascii="Times New Roman" w:hAnsi="Times New Roman" w:cs="Times New Roman"/>
                <w:highlight w:val="yellow"/>
              </w:rPr>
            </w:rPrChange>
          </w:rPr>
          <w:delText>, Chung, DeSantis</w:delText>
        </w:r>
      </w:del>
      <w:r w:rsidRPr="00AA3AC5">
        <w:rPr>
          <w:rFonts w:ascii="Times New Roman" w:hAnsi="Times New Roman" w:cs="Times New Roman"/>
          <w:rPrChange w:id="154" w:author="Angel Armenta" w:date="2021-06-29T17:42:00Z">
            <w:rPr>
              <w:rFonts w:ascii="Times New Roman" w:hAnsi="Times New Roman" w:cs="Times New Roman"/>
              <w:highlight w:val="yellow"/>
            </w:rPr>
          </w:rPrChange>
        </w:rPr>
        <w:t xml:space="preserve"> et al., 2011)</w:t>
      </w:r>
      <w:ins w:id="155" w:author="Angel Armenta" w:date="2021-06-30T14:17:00Z">
        <w:r w:rsidR="00805A27">
          <w:rPr>
            <w:rFonts w:ascii="Times New Roman" w:hAnsi="Times New Roman" w:cs="Times New Roman"/>
          </w:rPr>
          <w:t xml:space="preserve">. The impact of elections on </w:t>
        </w:r>
      </w:ins>
      <w:ins w:id="156" w:author="Angel Armenta" w:date="2021-06-30T14:18:00Z">
        <w:r w:rsidR="00805A27">
          <w:rPr>
            <w:rFonts w:ascii="Times New Roman" w:hAnsi="Times New Roman" w:cs="Times New Roman"/>
          </w:rPr>
          <w:t>the</w:t>
        </w:r>
      </w:ins>
      <w:ins w:id="157" w:author="Angel Armenta" w:date="2021-06-30T14:19:00Z">
        <w:r w:rsidR="00805A27">
          <w:rPr>
            <w:rFonts w:ascii="Times New Roman" w:hAnsi="Times New Roman" w:cs="Times New Roman"/>
          </w:rPr>
          <w:t xml:space="preserve"> individual’s wellbeing</w:t>
        </w:r>
      </w:ins>
      <w:del w:id="158" w:author="Angel Armenta" w:date="2021-06-30T14:17:00Z">
        <w:r w:rsidRPr="00AA3AC5" w:rsidDel="00805A27">
          <w:rPr>
            <w:rFonts w:ascii="Times New Roman" w:hAnsi="Times New Roman" w:cs="Times New Roman"/>
          </w:rPr>
          <w:delText>,</w:delText>
        </w:r>
      </w:del>
      <w:r w:rsidRPr="00AA3AC5">
        <w:rPr>
          <w:rFonts w:ascii="Times New Roman" w:hAnsi="Times New Roman" w:cs="Times New Roman"/>
        </w:rPr>
        <w:t xml:space="preserve"> </w:t>
      </w:r>
      <w:r w:rsidR="00082F74" w:rsidRPr="00AA3AC5">
        <w:rPr>
          <w:rFonts w:ascii="Times New Roman" w:hAnsi="Times New Roman" w:cs="Times New Roman"/>
        </w:rPr>
        <w:t>in some cases</w:t>
      </w:r>
      <w:r w:rsidRPr="00AA3AC5">
        <w:rPr>
          <w:rFonts w:ascii="Times New Roman" w:hAnsi="Times New Roman" w:cs="Times New Roman"/>
        </w:rPr>
        <w:t xml:space="preserve"> </w:t>
      </w:r>
      <w:ins w:id="159" w:author="Angel Armenta" w:date="2021-06-30T14:17:00Z">
        <w:r w:rsidR="00805A27">
          <w:rPr>
            <w:rFonts w:ascii="Times New Roman" w:hAnsi="Times New Roman" w:cs="Times New Roman"/>
          </w:rPr>
          <w:t xml:space="preserve">is contingent </w:t>
        </w:r>
      </w:ins>
      <w:del w:id="160" w:author="Angel Armenta" w:date="2021-06-30T14:17:00Z">
        <w:r w:rsidRPr="00AA3AC5" w:rsidDel="00805A27">
          <w:rPr>
            <w:rFonts w:ascii="Times New Roman" w:hAnsi="Times New Roman" w:cs="Times New Roman"/>
          </w:rPr>
          <w:delText xml:space="preserve">dependent </w:delText>
        </w:r>
      </w:del>
      <w:r w:rsidRPr="00AA3AC5">
        <w:rPr>
          <w:rFonts w:ascii="Times New Roman" w:hAnsi="Times New Roman" w:cs="Times New Roman"/>
        </w:rPr>
        <w:t xml:space="preserve">on whether one’s supported candidate is expected to win </w:t>
      </w:r>
      <w:r w:rsidRPr="00AA3AC5">
        <w:rPr>
          <w:rFonts w:ascii="Times New Roman" w:hAnsi="Times New Roman" w:cs="Times New Roman"/>
          <w:rPrChange w:id="161" w:author="Angel Armenta" w:date="2021-06-29T17:42:00Z">
            <w:rPr>
              <w:rFonts w:ascii="Times New Roman" w:hAnsi="Times New Roman" w:cs="Times New Roman"/>
              <w:highlight w:val="yellow"/>
            </w:rPr>
          </w:rPrChange>
        </w:rPr>
        <w:t>(</w:t>
      </w:r>
      <w:r w:rsidR="002E3F79" w:rsidRPr="00AA3AC5">
        <w:rPr>
          <w:rFonts w:ascii="Times New Roman" w:hAnsi="Times New Roman" w:cs="Times New Roman"/>
          <w:rPrChange w:id="162" w:author="Angel Armenta" w:date="2021-06-29T17:42:00Z">
            <w:rPr>
              <w:rFonts w:ascii="Times New Roman" w:hAnsi="Times New Roman" w:cs="Times New Roman"/>
              <w:highlight w:val="yellow"/>
            </w:rPr>
          </w:rPrChange>
        </w:rPr>
        <w:t>Stanton</w:t>
      </w:r>
      <w:del w:id="163" w:author="Angel Armenta" w:date="2021-06-29T18:56:00Z">
        <w:r w:rsidR="002E3F79" w:rsidRPr="00AA3AC5" w:rsidDel="00DB1F78">
          <w:rPr>
            <w:rFonts w:ascii="Times New Roman" w:hAnsi="Times New Roman" w:cs="Times New Roman"/>
            <w:rPrChange w:id="164" w:author="Angel Armenta" w:date="2021-06-29T17:42:00Z">
              <w:rPr>
                <w:rFonts w:ascii="Times New Roman" w:hAnsi="Times New Roman" w:cs="Times New Roman"/>
                <w:highlight w:val="yellow"/>
              </w:rPr>
            </w:rPrChange>
          </w:rPr>
          <w:delText>, Beehner, Saini</w:delText>
        </w:r>
      </w:del>
      <w:r w:rsidR="002E3F79" w:rsidRPr="00AA3AC5">
        <w:rPr>
          <w:rFonts w:ascii="Times New Roman" w:hAnsi="Times New Roman" w:cs="Times New Roman"/>
          <w:rPrChange w:id="165" w:author="Angel Armenta" w:date="2021-06-29T17:42:00Z">
            <w:rPr>
              <w:rFonts w:ascii="Times New Roman" w:hAnsi="Times New Roman" w:cs="Times New Roman"/>
              <w:highlight w:val="yellow"/>
            </w:rPr>
          </w:rPrChange>
        </w:rPr>
        <w:t xml:space="preserve"> et al., 2009; Stanton, </w:t>
      </w:r>
      <w:proofErr w:type="spellStart"/>
      <w:r w:rsidR="002E3F79" w:rsidRPr="00AA3AC5">
        <w:rPr>
          <w:rFonts w:ascii="Times New Roman" w:hAnsi="Times New Roman" w:cs="Times New Roman"/>
          <w:rPrChange w:id="166" w:author="Angel Armenta" w:date="2021-06-29T17:42:00Z">
            <w:rPr>
              <w:rFonts w:ascii="Times New Roman" w:hAnsi="Times New Roman" w:cs="Times New Roman"/>
              <w:highlight w:val="yellow"/>
            </w:rPr>
          </w:rPrChange>
        </w:rPr>
        <w:t>LaBar</w:t>
      </w:r>
      <w:proofErr w:type="spellEnd"/>
      <w:del w:id="167" w:author="Angel Armenta" w:date="2021-06-29T18:56:00Z">
        <w:r w:rsidR="002E3F79" w:rsidRPr="00AA3AC5" w:rsidDel="00DB1F78">
          <w:rPr>
            <w:rFonts w:ascii="Times New Roman" w:hAnsi="Times New Roman" w:cs="Times New Roman"/>
            <w:rPrChange w:id="168" w:author="Angel Armenta" w:date="2021-06-29T17:42:00Z">
              <w:rPr>
                <w:rFonts w:ascii="Times New Roman" w:hAnsi="Times New Roman" w:cs="Times New Roman"/>
                <w:highlight w:val="yellow"/>
              </w:rPr>
            </w:rPrChange>
          </w:rPr>
          <w:delText>, Saini</w:delText>
        </w:r>
      </w:del>
      <w:r w:rsidR="002E3F79" w:rsidRPr="00AA3AC5">
        <w:rPr>
          <w:rFonts w:ascii="Times New Roman" w:hAnsi="Times New Roman" w:cs="Times New Roman"/>
          <w:rPrChange w:id="169" w:author="Angel Armenta" w:date="2021-06-29T17:42:00Z">
            <w:rPr>
              <w:rFonts w:ascii="Times New Roman" w:hAnsi="Times New Roman" w:cs="Times New Roman"/>
              <w:highlight w:val="yellow"/>
            </w:rPr>
          </w:rPrChange>
        </w:rPr>
        <w:t xml:space="preserve"> et al., 2010</w:t>
      </w:r>
      <w:r w:rsidRPr="00AA3AC5">
        <w:rPr>
          <w:rFonts w:ascii="Times New Roman" w:hAnsi="Times New Roman" w:cs="Times New Roman"/>
          <w:rPrChange w:id="170" w:author="Angel Armenta" w:date="2021-06-29T17:42:00Z">
            <w:rPr>
              <w:rFonts w:ascii="Times New Roman" w:hAnsi="Times New Roman" w:cs="Times New Roman"/>
              <w:highlight w:val="yellow"/>
            </w:rPr>
          </w:rPrChange>
        </w:rPr>
        <w:t>).</w:t>
      </w:r>
      <w:r>
        <w:rPr>
          <w:rFonts w:ascii="Times New Roman" w:hAnsi="Times New Roman" w:cs="Times New Roman"/>
        </w:rPr>
        <w:t xml:space="preserve"> Other research has focused on psychological responses, showing complicated patterns of effects on positive</w:t>
      </w:r>
      <w:r w:rsidR="002E3F79">
        <w:rPr>
          <w:rFonts w:ascii="Times New Roman" w:hAnsi="Times New Roman" w:cs="Times New Roman"/>
        </w:rPr>
        <w:t xml:space="preserve"> and negative </w:t>
      </w:r>
      <w:r>
        <w:rPr>
          <w:rFonts w:ascii="Times New Roman" w:hAnsi="Times New Roman" w:cs="Times New Roman"/>
        </w:rPr>
        <w:t>affect</w:t>
      </w:r>
      <w:r w:rsidR="002E3F79">
        <w:rPr>
          <w:rFonts w:ascii="Times New Roman" w:hAnsi="Times New Roman" w:cs="Times New Roman"/>
        </w:rPr>
        <w:t>, mood,</w:t>
      </w:r>
      <w:r>
        <w:rPr>
          <w:rFonts w:ascii="Times New Roman" w:hAnsi="Times New Roman" w:cs="Times New Roman"/>
        </w:rPr>
        <w:t xml:space="preserve"> and other psychological outcomes (</w:t>
      </w:r>
      <w:proofErr w:type="spellStart"/>
      <w:r w:rsidRPr="00DE39A7">
        <w:rPr>
          <w:rFonts w:ascii="Times New Roman" w:hAnsi="Times New Roman" w:cs="Times New Roman"/>
          <w:rPrChange w:id="171" w:author="Angel Armenta" w:date="2021-06-29T17:47:00Z">
            <w:rPr>
              <w:rFonts w:ascii="Times New Roman" w:hAnsi="Times New Roman" w:cs="Times New Roman"/>
              <w:highlight w:val="yellow"/>
            </w:rPr>
          </w:rPrChange>
        </w:rPr>
        <w:t>Scheibe</w:t>
      </w:r>
      <w:proofErr w:type="spellEnd"/>
      <w:ins w:id="172" w:author="Angel Armenta" w:date="2021-06-29T18:57:00Z">
        <w:r w:rsidR="00DB1F78">
          <w:rPr>
            <w:rFonts w:ascii="Times New Roman" w:hAnsi="Times New Roman" w:cs="Times New Roman"/>
          </w:rPr>
          <w:t xml:space="preserve"> et al.</w:t>
        </w:r>
      </w:ins>
      <w:del w:id="173" w:author="Angel Armenta" w:date="2021-06-29T18:57:00Z">
        <w:r w:rsidRPr="00DE39A7" w:rsidDel="00DB1F78">
          <w:rPr>
            <w:rFonts w:ascii="Times New Roman" w:hAnsi="Times New Roman" w:cs="Times New Roman"/>
            <w:rPrChange w:id="174" w:author="Angel Armenta" w:date="2021-06-29T17:47:00Z">
              <w:rPr>
                <w:rFonts w:ascii="Times New Roman" w:hAnsi="Times New Roman" w:cs="Times New Roman"/>
                <w:highlight w:val="yellow"/>
              </w:rPr>
            </w:rPrChange>
          </w:rPr>
          <w:delText>, Mata, Carstensen</w:delText>
        </w:r>
      </w:del>
      <w:r w:rsidRPr="00DE39A7">
        <w:rPr>
          <w:rFonts w:ascii="Times New Roman" w:hAnsi="Times New Roman" w:cs="Times New Roman"/>
          <w:rPrChange w:id="175" w:author="Angel Armenta" w:date="2021-06-29T17:47:00Z">
            <w:rPr>
              <w:rFonts w:ascii="Times New Roman" w:hAnsi="Times New Roman" w:cs="Times New Roman"/>
              <w:highlight w:val="yellow"/>
            </w:rPr>
          </w:rPrChange>
        </w:rPr>
        <w:t xml:space="preserve">, </w:t>
      </w:r>
      <w:r w:rsidR="002E3F79" w:rsidRPr="00DE39A7">
        <w:rPr>
          <w:rFonts w:ascii="Times New Roman" w:hAnsi="Times New Roman" w:cs="Times New Roman"/>
          <w:rPrChange w:id="176" w:author="Angel Armenta" w:date="2021-06-29T17:47:00Z">
            <w:rPr>
              <w:rFonts w:ascii="Times New Roman" w:hAnsi="Times New Roman" w:cs="Times New Roman"/>
              <w:highlight w:val="yellow"/>
            </w:rPr>
          </w:rPrChange>
        </w:rPr>
        <w:t>2011;</w:t>
      </w:r>
      <w:r w:rsidR="002E3F79">
        <w:rPr>
          <w:rFonts w:ascii="Times New Roman" w:hAnsi="Times New Roman" w:cs="Times New Roman"/>
        </w:rPr>
        <w:t xml:space="preserve"> </w:t>
      </w:r>
      <w:r w:rsidRPr="00921DE8">
        <w:rPr>
          <w:rFonts w:ascii="Times New Roman" w:hAnsi="Times New Roman" w:cs="Times New Roman"/>
          <w:rPrChange w:id="177" w:author="Angel Armenta" w:date="2021-06-29T17:50:00Z">
            <w:rPr>
              <w:rFonts w:ascii="Times New Roman" w:hAnsi="Times New Roman" w:cs="Times New Roman"/>
              <w:highlight w:val="yellow"/>
            </w:rPr>
          </w:rPrChange>
        </w:rPr>
        <w:t>Marx</w:t>
      </w:r>
      <w:ins w:id="178" w:author="Angel Armenta" w:date="2021-06-29T18:57:00Z">
        <w:r w:rsidR="00DB1F78">
          <w:rPr>
            <w:rFonts w:ascii="Times New Roman" w:hAnsi="Times New Roman" w:cs="Times New Roman"/>
          </w:rPr>
          <w:t xml:space="preserve"> et al.</w:t>
        </w:r>
      </w:ins>
      <w:del w:id="179" w:author="Angel Armenta" w:date="2021-06-29T18:57:00Z">
        <w:r w:rsidRPr="00921DE8" w:rsidDel="00DB1F78">
          <w:rPr>
            <w:rFonts w:ascii="Times New Roman" w:hAnsi="Times New Roman" w:cs="Times New Roman"/>
            <w:rPrChange w:id="180" w:author="Angel Armenta" w:date="2021-06-29T17:50:00Z">
              <w:rPr>
                <w:rFonts w:ascii="Times New Roman" w:hAnsi="Times New Roman" w:cs="Times New Roman"/>
                <w:highlight w:val="yellow"/>
              </w:rPr>
            </w:rPrChange>
          </w:rPr>
          <w:delText>, Ko &amp; Friedman</w:delText>
        </w:r>
      </w:del>
      <w:r w:rsidRPr="00921DE8">
        <w:rPr>
          <w:rFonts w:ascii="Times New Roman" w:hAnsi="Times New Roman" w:cs="Times New Roman"/>
          <w:rPrChange w:id="181" w:author="Angel Armenta" w:date="2021-06-29T17:50:00Z">
            <w:rPr>
              <w:rFonts w:ascii="Times New Roman" w:hAnsi="Times New Roman" w:cs="Times New Roman"/>
              <w:highlight w:val="yellow"/>
            </w:rPr>
          </w:rPrChange>
        </w:rPr>
        <w:t>, 2009</w:t>
      </w:r>
      <w:r w:rsidRPr="00921DE8">
        <w:rPr>
          <w:rFonts w:ascii="Times New Roman" w:hAnsi="Times New Roman" w:cs="Times New Roman"/>
          <w:rPrChange w:id="182" w:author="Angel Armenta" w:date="2021-06-29T17:51:00Z">
            <w:rPr>
              <w:rFonts w:ascii="Times New Roman" w:hAnsi="Times New Roman" w:cs="Times New Roman"/>
              <w:highlight w:val="yellow"/>
            </w:rPr>
          </w:rPrChange>
        </w:rPr>
        <w:t>; Williams</w:t>
      </w:r>
      <w:r w:rsidRPr="00921DE8">
        <w:rPr>
          <w:rFonts w:ascii="Times New Roman" w:hAnsi="Times New Roman" w:cs="Times New Roman"/>
        </w:rPr>
        <w:t xml:space="preserve"> </w:t>
      </w:r>
      <w:r w:rsidRPr="00921DE8">
        <w:rPr>
          <w:rFonts w:ascii="Times New Roman" w:hAnsi="Times New Roman" w:cs="Times New Roman"/>
          <w:rPrChange w:id="183" w:author="Angel Armenta" w:date="2021-06-29T17:51:00Z">
            <w:rPr>
              <w:rFonts w:ascii="Times New Roman" w:hAnsi="Times New Roman" w:cs="Times New Roman"/>
              <w:highlight w:val="yellow"/>
            </w:rPr>
          </w:rPrChange>
        </w:rPr>
        <w:t xml:space="preserve">&amp; Mohammed, 2013; </w:t>
      </w:r>
      <w:r w:rsidRPr="00921DE8">
        <w:rPr>
          <w:rFonts w:ascii="Times New Roman" w:hAnsi="Times New Roman" w:cs="Times New Roman"/>
          <w:rPrChange w:id="184" w:author="Angel Armenta" w:date="2021-06-29T17:52:00Z">
            <w:rPr>
              <w:rFonts w:ascii="Times New Roman" w:hAnsi="Times New Roman" w:cs="Times New Roman"/>
              <w:highlight w:val="yellow"/>
            </w:rPr>
          </w:rPrChange>
        </w:rPr>
        <w:t xml:space="preserve">Williams &amp; Medlock, 2017; </w:t>
      </w:r>
      <w:proofErr w:type="spellStart"/>
      <w:r w:rsidR="002E3F79" w:rsidRPr="00921DE8">
        <w:rPr>
          <w:rFonts w:ascii="Times New Roman" w:hAnsi="Times New Roman" w:cs="Times New Roman"/>
          <w:rPrChange w:id="185" w:author="Angel Armenta" w:date="2021-06-29T17:56:00Z">
            <w:rPr>
              <w:rFonts w:ascii="Times New Roman" w:hAnsi="Times New Roman" w:cs="Times New Roman"/>
              <w:highlight w:val="yellow"/>
            </w:rPr>
          </w:rPrChange>
        </w:rPr>
        <w:t>Waismel</w:t>
      </w:r>
      <w:proofErr w:type="spellEnd"/>
      <w:r w:rsidR="002E3F79" w:rsidRPr="00921DE8">
        <w:rPr>
          <w:rFonts w:ascii="Times New Roman" w:hAnsi="Times New Roman" w:cs="Times New Roman"/>
          <w:rPrChange w:id="186" w:author="Angel Armenta" w:date="2021-06-29T17:56:00Z">
            <w:rPr>
              <w:rFonts w:ascii="Times New Roman" w:hAnsi="Times New Roman" w:cs="Times New Roman"/>
              <w:highlight w:val="yellow"/>
            </w:rPr>
          </w:rPrChange>
        </w:rPr>
        <w:t>-Manor</w:t>
      </w:r>
      <w:del w:id="187" w:author="Angel Armenta" w:date="2021-06-29T21:09:00Z">
        <w:r w:rsidR="002E3F79" w:rsidRPr="00921DE8" w:rsidDel="004227F1">
          <w:rPr>
            <w:rFonts w:ascii="Times New Roman" w:hAnsi="Times New Roman" w:cs="Times New Roman"/>
            <w:rPrChange w:id="188" w:author="Angel Armenta" w:date="2021-06-29T17:56:00Z">
              <w:rPr>
                <w:rFonts w:ascii="Times New Roman" w:hAnsi="Times New Roman" w:cs="Times New Roman"/>
                <w:highlight w:val="yellow"/>
              </w:rPr>
            </w:rPrChange>
          </w:rPr>
          <w:delText>, Ifergane</w:delText>
        </w:r>
      </w:del>
      <w:r w:rsidR="002E3F79" w:rsidRPr="00921DE8">
        <w:rPr>
          <w:rFonts w:ascii="Times New Roman" w:hAnsi="Times New Roman" w:cs="Times New Roman"/>
          <w:rPrChange w:id="189" w:author="Angel Armenta" w:date="2021-06-29T17:56:00Z">
            <w:rPr>
              <w:rFonts w:ascii="Times New Roman" w:hAnsi="Times New Roman" w:cs="Times New Roman"/>
              <w:highlight w:val="yellow"/>
            </w:rPr>
          </w:rPrChange>
        </w:rPr>
        <w:t xml:space="preserve"> et al., 2011; Hoyt</w:t>
      </w:r>
      <w:del w:id="190" w:author="Angel Armenta" w:date="2021-06-29T18:57:00Z">
        <w:r w:rsidR="002E3F79" w:rsidRPr="00AA3AC5" w:rsidDel="00DB1F78">
          <w:rPr>
            <w:rFonts w:ascii="Times New Roman" w:hAnsi="Times New Roman" w:cs="Times New Roman"/>
            <w:rPrChange w:id="191" w:author="Angel Armenta" w:date="2021-06-29T17:43:00Z">
              <w:rPr>
                <w:rFonts w:ascii="Times New Roman" w:hAnsi="Times New Roman" w:cs="Times New Roman"/>
                <w:highlight w:val="yellow"/>
              </w:rPr>
            </w:rPrChange>
          </w:rPr>
          <w:delText>, Zeiders, Chaku</w:delText>
        </w:r>
      </w:del>
      <w:r w:rsidR="002E3F79" w:rsidRPr="00AA3AC5">
        <w:rPr>
          <w:rFonts w:ascii="Times New Roman" w:hAnsi="Times New Roman" w:cs="Times New Roman"/>
          <w:rPrChange w:id="192" w:author="Angel Armenta" w:date="2021-06-29T17:43:00Z">
            <w:rPr>
              <w:rFonts w:ascii="Times New Roman" w:hAnsi="Times New Roman" w:cs="Times New Roman"/>
              <w:highlight w:val="yellow"/>
            </w:rPr>
          </w:rPrChange>
        </w:rPr>
        <w:t xml:space="preserve"> et al., 2018</w:t>
      </w:r>
      <w:r w:rsidR="002E3F79" w:rsidRPr="00921DE8">
        <w:rPr>
          <w:rFonts w:ascii="Times New Roman" w:hAnsi="Times New Roman" w:cs="Times New Roman"/>
          <w:rPrChange w:id="193" w:author="Angel Armenta" w:date="2021-06-29T17:53:00Z">
            <w:rPr>
              <w:rFonts w:ascii="Times New Roman" w:hAnsi="Times New Roman" w:cs="Times New Roman"/>
              <w:highlight w:val="yellow"/>
            </w:rPr>
          </w:rPrChange>
        </w:rPr>
        <w:t>; Neupert</w:t>
      </w:r>
      <w:ins w:id="194" w:author="Angel Armenta" w:date="2021-06-29T18:57:00Z">
        <w:r w:rsidR="00DB1F78">
          <w:rPr>
            <w:rFonts w:ascii="Times New Roman" w:hAnsi="Times New Roman" w:cs="Times New Roman"/>
          </w:rPr>
          <w:t xml:space="preserve"> et al.</w:t>
        </w:r>
      </w:ins>
      <w:del w:id="195" w:author="Angel Armenta" w:date="2021-06-29T18:57:00Z">
        <w:r w:rsidR="002E3F79" w:rsidRPr="00921DE8" w:rsidDel="00DB1F78">
          <w:rPr>
            <w:rFonts w:ascii="Times New Roman" w:hAnsi="Times New Roman" w:cs="Times New Roman"/>
            <w:rPrChange w:id="196" w:author="Angel Armenta" w:date="2021-06-29T17:53:00Z">
              <w:rPr>
                <w:rFonts w:ascii="Times New Roman" w:hAnsi="Times New Roman" w:cs="Times New Roman"/>
                <w:highlight w:val="yellow"/>
              </w:rPr>
            </w:rPrChange>
          </w:rPr>
          <w:delText>, Bellingtier &amp; Smith</w:delText>
        </w:r>
      </w:del>
      <w:r w:rsidR="002E3F79" w:rsidRPr="00921DE8">
        <w:rPr>
          <w:rFonts w:ascii="Times New Roman" w:hAnsi="Times New Roman" w:cs="Times New Roman"/>
          <w:rPrChange w:id="197" w:author="Angel Armenta" w:date="2021-06-29T17:53:00Z">
            <w:rPr>
              <w:rFonts w:ascii="Times New Roman" w:hAnsi="Times New Roman" w:cs="Times New Roman"/>
              <w:highlight w:val="yellow"/>
            </w:rPr>
          </w:rPrChange>
        </w:rPr>
        <w:t>, 2019</w:t>
      </w:r>
      <w:r w:rsidR="002E3F79" w:rsidRPr="00921DE8">
        <w:rPr>
          <w:rFonts w:ascii="Times New Roman" w:hAnsi="Times New Roman" w:cs="Times New Roman"/>
          <w:rPrChange w:id="198" w:author="Angel Armenta" w:date="2021-06-29T17:55:00Z">
            <w:rPr>
              <w:rFonts w:ascii="Times New Roman" w:hAnsi="Times New Roman" w:cs="Times New Roman"/>
              <w:highlight w:val="yellow"/>
            </w:rPr>
          </w:rPrChange>
        </w:rPr>
        <w:t xml:space="preserve">; Roche &amp; Jacobson, 2019; </w:t>
      </w:r>
      <w:proofErr w:type="spellStart"/>
      <w:r w:rsidR="002E3F79" w:rsidRPr="00921DE8">
        <w:rPr>
          <w:rFonts w:ascii="Times New Roman" w:hAnsi="Times New Roman" w:cs="Times New Roman"/>
          <w:rPrChange w:id="199" w:author="Angel Armenta" w:date="2021-06-29T17:55:00Z">
            <w:rPr>
              <w:rFonts w:ascii="Times New Roman" w:hAnsi="Times New Roman" w:cs="Times New Roman"/>
              <w:highlight w:val="yellow"/>
            </w:rPr>
          </w:rPrChange>
        </w:rPr>
        <w:t>Zeiders</w:t>
      </w:r>
      <w:proofErr w:type="spellEnd"/>
      <w:del w:id="200" w:author="Angel Armenta" w:date="2021-06-29T18:57:00Z">
        <w:r w:rsidR="002E3F79" w:rsidRPr="00921DE8" w:rsidDel="00DB1F78">
          <w:rPr>
            <w:rFonts w:ascii="Times New Roman" w:hAnsi="Times New Roman" w:cs="Times New Roman"/>
            <w:rPrChange w:id="201" w:author="Angel Armenta" w:date="2021-06-29T17:54:00Z">
              <w:rPr>
                <w:rFonts w:ascii="Times New Roman" w:hAnsi="Times New Roman" w:cs="Times New Roman"/>
                <w:highlight w:val="yellow"/>
              </w:rPr>
            </w:rPrChange>
          </w:rPr>
          <w:delText>, Nair, Hoyt</w:delText>
        </w:r>
      </w:del>
      <w:r w:rsidR="002E3F79" w:rsidRPr="00921DE8">
        <w:rPr>
          <w:rFonts w:ascii="Times New Roman" w:hAnsi="Times New Roman" w:cs="Times New Roman"/>
          <w:rPrChange w:id="202" w:author="Angel Armenta" w:date="2021-06-29T17:54:00Z">
            <w:rPr>
              <w:rFonts w:ascii="Times New Roman" w:hAnsi="Times New Roman" w:cs="Times New Roman"/>
              <w:highlight w:val="yellow"/>
            </w:rPr>
          </w:rPrChange>
        </w:rPr>
        <w:t xml:space="preserve"> et al., 20</w:t>
      </w:r>
      <w:ins w:id="203" w:author="Angel Armenta" w:date="2021-06-29T17:54:00Z">
        <w:r w:rsidR="00921DE8" w:rsidRPr="00921DE8">
          <w:rPr>
            <w:rFonts w:ascii="Times New Roman" w:hAnsi="Times New Roman" w:cs="Times New Roman"/>
            <w:rPrChange w:id="204" w:author="Angel Armenta" w:date="2021-06-29T17:54:00Z">
              <w:rPr>
                <w:rFonts w:ascii="Times New Roman" w:hAnsi="Times New Roman" w:cs="Times New Roman"/>
                <w:highlight w:val="yellow"/>
              </w:rPr>
            </w:rPrChange>
          </w:rPr>
          <w:t>20</w:t>
        </w:r>
      </w:ins>
      <w:del w:id="205" w:author="Angel Armenta" w:date="2021-06-29T17:54:00Z">
        <w:r w:rsidR="002E3F79" w:rsidRPr="00921DE8" w:rsidDel="00921DE8">
          <w:rPr>
            <w:rFonts w:ascii="Times New Roman" w:hAnsi="Times New Roman" w:cs="Times New Roman"/>
            <w:rPrChange w:id="206" w:author="Angel Armenta" w:date="2021-06-29T17:54:00Z">
              <w:rPr>
                <w:rFonts w:ascii="Times New Roman" w:hAnsi="Times New Roman" w:cs="Times New Roman"/>
                <w:highlight w:val="yellow"/>
              </w:rPr>
            </w:rPrChange>
          </w:rPr>
          <w:delText>19</w:delText>
        </w:r>
      </w:del>
      <w:r w:rsidRPr="00921DE8">
        <w:rPr>
          <w:rFonts w:ascii="Times New Roman" w:hAnsi="Times New Roman" w:cs="Times New Roman"/>
          <w:rPrChange w:id="207" w:author="Angel Armenta" w:date="2021-06-29T17:54:00Z">
            <w:rPr>
              <w:rFonts w:ascii="Times New Roman" w:hAnsi="Times New Roman" w:cs="Times New Roman"/>
              <w:highlight w:val="yellow"/>
            </w:rPr>
          </w:rPrChange>
        </w:rPr>
        <w:t>),</w:t>
      </w:r>
      <w:r w:rsidRPr="00921DE8">
        <w:rPr>
          <w:rFonts w:ascii="Times New Roman" w:hAnsi="Times New Roman" w:cs="Times New Roman"/>
        </w:rPr>
        <w:t xml:space="preserve"> </w:t>
      </w:r>
      <w:r w:rsidR="00CC35FF" w:rsidRPr="00921DE8">
        <w:rPr>
          <w:rFonts w:ascii="Times New Roman" w:hAnsi="Times New Roman" w:cs="Times New Roman"/>
        </w:rPr>
        <w:t>suggesting</w:t>
      </w:r>
      <w:r w:rsidR="00CC35FF">
        <w:rPr>
          <w:rFonts w:ascii="Times New Roman" w:hAnsi="Times New Roman" w:cs="Times New Roman"/>
        </w:rPr>
        <w:t xml:space="preserve"> elections can be both exciting and stressful events that influence individuals’ psychology and physiology.</w:t>
      </w:r>
      <w:r w:rsidR="007C0E66">
        <w:rPr>
          <w:rFonts w:ascii="Times New Roman" w:hAnsi="Times New Roman" w:cs="Times New Roman"/>
        </w:rPr>
        <w:t xml:space="preserve"> </w:t>
      </w:r>
    </w:p>
    <w:p w14:paraId="73C1EE4F" w14:textId="738D990A" w:rsidR="00D91061" w:rsidRDefault="007C0E66" w:rsidP="007C0E66">
      <w:pPr>
        <w:spacing w:line="480" w:lineRule="auto"/>
        <w:rPr>
          <w:rFonts w:ascii="Times New Roman" w:hAnsi="Times New Roman" w:cs="Times New Roman"/>
        </w:rPr>
      </w:pPr>
      <w:r>
        <w:rPr>
          <w:rFonts w:ascii="Times New Roman" w:hAnsi="Times New Roman" w:cs="Times New Roman"/>
        </w:rPr>
        <w:tab/>
      </w:r>
      <w:del w:id="208" w:author="Angel Armenta" w:date="2021-06-30T14:11:00Z">
        <w:r w:rsidR="00CC35FF" w:rsidDel="00805A27">
          <w:rPr>
            <w:rFonts w:ascii="Times New Roman" w:hAnsi="Times New Roman" w:cs="Times New Roman"/>
          </w:rPr>
          <w:delText xml:space="preserve">Of course, </w:delText>
        </w:r>
      </w:del>
      <w:ins w:id="209" w:author="Angel Armenta" w:date="2021-06-30T14:11:00Z">
        <w:r w:rsidR="00805A27">
          <w:rPr>
            <w:rFonts w:ascii="Times New Roman" w:hAnsi="Times New Roman" w:cs="Times New Roman"/>
          </w:rPr>
          <w:t>T</w:t>
        </w:r>
      </w:ins>
      <w:del w:id="210" w:author="Angel Armenta" w:date="2021-06-30T14:11:00Z">
        <w:r w:rsidR="00CC35FF" w:rsidDel="00805A27">
          <w:rPr>
            <w:rFonts w:ascii="Times New Roman" w:hAnsi="Times New Roman" w:cs="Times New Roman"/>
          </w:rPr>
          <w:delText>t</w:delText>
        </w:r>
      </w:del>
      <w:r w:rsidR="00CC35FF">
        <w:rPr>
          <w:rFonts w:ascii="Times New Roman" w:hAnsi="Times New Roman" w:cs="Times New Roman"/>
        </w:rPr>
        <w:t>he candidates and policies involved in the election play an important role in how they affect individuals</w:t>
      </w:r>
      <w:r w:rsidR="00133BDA">
        <w:rPr>
          <w:rFonts w:ascii="Times New Roman" w:hAnsi="Times New Roman" w:cs="Times New Roman"/>
        </w:rPr>
        <w:t xml:space="preserve"> </w:t>
      </w:r>
      <w:r w:rsidR="00133BDA" w:rsidRPr="006035BF">
        <w:rPr>
          <w:rFonts w:ascii="Times New Roman" w:hAnsi="Times New Roman" w:cs="Times New Roman"/>
          <w:rPrChange w:id="211" w:author="Angel Armenta" w:date="2021-06-29T18:03:00Z">
            <w:rPr>
              <w:rFonts w:ascii="Times New Roman" w:hAnsi="Times New Roman" w:cs="Times New Roman"/>
              <w:highlight w:val="yellow"/>
            </w:rPr>
          </w:rPrChange>
        </w:rPr>
        <w:t>(Craig</w:t>
      </w:r>
      <w:del w:id="212" w:author="Angel Armenta" w:date="2021-06-29T18:57:00Z">
        <w:r w:rsidR="00133BDA" w:rsidRPr="006035BF" w:rsidDel="00DB1F78">
          <w:rPr>
            <w:rFonts w:ascii="Times New Roman" w:hAnsi="Times New Roman" w:cs="Times New Roman"/>
            <w:rPrChange w:id="213" w:author="Angel Armenta" w:date="2021-06-29T18:03:00Z">
              <w:rPr>
                <w:rFonts w:ascii="Times New Roman" w:hAnsi="Times New Roman" w:cs="Times New Roman"/>
                <w:highlight w:val="yellow"/>
              </w:rPr>
            </w:rPrChange>
          </w:rPr>
          <w:delText>, Martinez, Gainous</w:delText>
        </w:r>
      </w:del>
      <w:r w:rsidR="00133BDA" w:rsidRPr="006035BF">
        <w:rPr>
          <w:rFonts w:ascii="Times New Roman" w:hAnsi="Times New Roman" w:cs="Times New Roman"/>
          <w:rPrChange w:id="214" w:author="Angel Armenta" w:date="2021-06-29T18:03:00Z">
            <w:rPr>
              <w:rFonts w:ascii="Times New Roman" w:hAnsi="Times New Roman" w:cs="Times New Roman"/>
              <w:highlight w:val="yellow"/>
            </w:rPr>
          </w:rPrChange>
        </w:rPr>
        <w:t xml:space="preserve"> et al., 2006; </w:t>
      </w:r>
      <w:proofErr w:type="spellStart"/>
      <w:r w:rsidR="00133BDA" w:rsidRPr="00921DE8">
        <w:rPr>
          <w:rFonts w:ascii="Times New Roman" w:hAnsi="Times New Roman" w:cs="Times New Roman"/>
          <w:rPrChange w:id="215" w:author="Angel Armenta" w:date="2021-06-29T17:56:00Z">
            <w:rPr>
              <w:rFonts w:ascii="Times New Roman" w:hAnsi="Times New Roman" w:cs="Times New Roman"/>
              <w:highlight w:val="yellow"/>
            </w:rPr>
          </w:rPrChange>
        </w:rPr>
        <w:t>Waismel</w:t>
      </w:r>
      <w:proofErr w:type="spellEnd"/>
      <w:r w:rsidR="00133BDA" w:rsidRPr="00921DE8">
        <w:rPr>
          <w:rFonts w:ascii="Times New Roman" w:hAnsi="Times New Roman" w:cs="Times New Roman"/>
          <w:rPrChange w:id="216" w:author="Angel Armenta" w:date="2021-06-29T17:56:00Z">
            <w:rPr>
              <w:rFonts w:ascii="Times New Roman" w:hAnsi="Times New Roman" w:cs="Times New Roman"/>
              <w:highlight w:val="yellow"/>
            </w:rPr>
          </w:rPrChange>
        </w:rPr>
        <w:t>-Manor</w:t>
      </w:r>
      <w:del w:id="217" w:author="Angel Armenta" w:date="2021-06-29T18:57:00Z">
        <w:r w:rsidR="00133BDA" w:rsidRPr="00921DE8" w:rsidDel="00DB1F78">
          <w:rPr>
            <w:rFonts w:ascii="Times New Roman" w:hAnsi="Times New Roman" w:cs="Times New Roman"/>
            <w:rPrChange w:id="218" w:author="Angel Armenta" w:date="2021-06-29T17:56:00Z">
              <w:rPr>
                <w:rFonts w:ascii="Times New Roman" w:hAnsi="Times New Roman" w:cs="Times New Roman"/>
                <w:highlight w:val="yellow"/>
              </w:rPr>
            </w:rPrChange>
          </w:rPr>
          <w:delText>, Ifergane</w:delText>
        </w:r>
      </w:del>
      <w:r w:rsidR="00133BDA" w:rsidRPr="00921DE8">
        <w:rPr>
          <w:rFonts w:ascii="Times New Roman" w:hAnsi="Times New Roman" w:cs="Times New Roman"/>
          <w:rPrChange w:id="219" w:author="Angel Armenta" w:date="2021-06-29T17:56:00Z">
            <w:rPr>
              <w:rFonts w:ascii="Times New Roman" w:hAnsi="Times New Roman" w:cs="Times New Roman"/>
              <w:highlight w:val="yellow"/>
            </w:rPr>
          </w:rPrChange>
        </w:rPr>
        <w:t xml:space="preserve"> et al., 2011)</w:t>
      </w:r>
      <w:r w:rsidR="00CC35FF" w:rsidRPr="00921DE8">
        <w:rPr>
          <w:rFonts w:ascii="Times New Roman" w:hAnsi="Times New Roman" w:cs="Times New Roman"/>
          <w:rPrChange w:id="220" w:author="Angel Armenta" w:date="2021-06-29T17:56:00Z">
            <w:rPr>
              <w:rFonts w:ascii="Times New Roman" w:hAnsi="Times New Roman" w:cs="Times New Roman"/>
              <w:highlight w:val="yellow"/>
            </w:rPr>
          </w:rPrChange>
        </w:rPr>
        <w:t>.</w:t>
      </w:r>
      <w:r w:rsidR="00CC35FF" w:rsidRPr="00921DE8">
        <w:rPr>
          <w:rFonts w:ascii="Times New Roman" w:hAnsi="Times New Roman" w:cs="Times New Roman"/>
        </w:rPr>
        <w:t xml:space="preserve"> </w:t>
      </w:r>
      <w:r w:rsidRPr="00921DE8">
        <w:rPr>
          <w:rFonts w:ascii="Times New Roman" w:hAnsi="Times New Roman" w:cs="Times New Roman"/>
        </w:rPr>
        <w:t>Research suggests elections may have a parti</w:t>
      </w:r>
      <w:r>
        <w:rPr>
          <w:rFonts w:ascii="Times New Roman" w:hAnsi="Times New Roman" w:cs="Times New Roman"/>
        </w:rPr>
        <w:t>cularly negative effect on individuals and communities who are direct targets of hostility during an election cycle</w:t>
      </w:r>
      <w:r w:rsidR="00CC35FF">
        <w:rPr>
          <w:rFonts w:ascii="Times New Roman" w:hAnsi="Times New Roman" w:cs="Times New Roman"/>
        </w:rPr>
        <w:t xml:space="preserve"> </w:t>
      </w:r>
      <w:r w:rsidR="00CC35FF" w:rsidRPr="006035BF">
        <w:rPr>
          <w:rFonts w:ascii="Times New Roman" w:hAnsi="Times New Roman" w:cs="Times New Roman"/>
          <w:rPrChange w:id="221" w:author="Angel Armenta" w:date="2021-06-29T18:03:00Z">
            <w:rPr>
              <w:rFonts w:ascii="Times New Roman" w:hAnsi="Times New Roman" w:cs="Times New Roman"/>
              <w:highlight w:val="yellow"/>
            </w:rPr>
          </w:rPrChange>
        </w:rPr>
        <w:t>(Williams &amp; Medlock, 2017</w:t>
      </w:r>
      <w:r w:rsidR="00CC35FF" w:rsidRPr="006035BF">
        <w:rPr>
          <w:rFonts w:ascii="Times New Roman" w:hAnsi="Times New Roman" w:cs="Times New Roman"/>
        </w:rPr>
        <w:t>)</w:t>
      </w:r>
      <w:r w:rsidRPr="006035BF">
        <w:rPr>
          <w:rFonts w:ascii="Times New Roman" w:hAnsi="Times New Roman" w:cs="Times New Roman"/>
        </w:rPr>
        <w:t xml:space="preserve">. </w:t>
      </w:r>
      <w:r w:rsidR="00DC57C2" w:rsidRPr="006035BF">
        <w:rPr>
          <w:rFonts w:ascii="Times New Roman" w:hAnsi="Times New Roman" w:cs="Times New Roman"/>
        </w:rPr>
        <w:t>Hispanics compose the largest growing ethnic/racial minority group in</w:t>
      </w:r>
      <w:r w:rsidR="00DC57C2">
        <w:rPr>
          <w:rFonts w:ascii="Times New Roman" w:hAnsi="Times New Roman" w:cs="Times New Roman"/>
        </w:rPr>
        <w:t xml:space="preserve"> the US, the majority of whom—over 60%—are Mexican-American</w:t>
      </w:r>
      <w:r w:rsidR="00804899">
        <w:rPr>
          <w:rFonts w:ascii="Times New Roman" w:hAnsi="Times New Roman" w:cs="Times New Roman"/>
        </w:rPr>
        <w:t xml:space="preserve"> </w:t>
      </w:r>
      <w:del w:id="222" w:author="A H" w:date="2021-06-15T19:27:00Z">
        <w:r w:rsidR="00804899" w:rsidRPr="00655929" w:rsidDel="005A53A9">
          <w:rPr>
            <w:rFonts w:ascii="Times New Roman" w:hAnsi="Times New Roman" w:cs="Times New Roman"/>
          </w:rPr>
          <w:delText>(</w:delText>
        </w:r>
      </w:del>
      <w:r w:rsidR="005A53A9" w:rsidRPr="00655929">
        <w:rPr>
          <w:rFonts w:ascii="Times New Roman" w:hAnsi="Times New Roman" w:cs="Times New Roman"/>
        </w:rPr>
        <w:fldChar w:fldCharType="begin"/>
      </w:r>
      <w:r w:rsidR="00BF60A3" w:rsidRPr="00655929">
        <w:rPr>
          <w:rFonts w:ascii="Times New Roman" w:hAnsi="Times New Roman" w:cs="Times New Roman"/>
        </w:rPr>
        <w:instrText xml:space="preserve"> ADDIN ZOTERO_ITEM CSL_CITATION {"citationID":"k036gJ5T","properties":{"formattedCitation":"(U.S. Census Bureau, n.d.)","plainCitation":"(U.S. Census Bureau, n.d.)","dontUpdate":true,"noteIndex":0},"citationItems":[{"id":1,"uris":["http://zotero.org/groups/3775336/items/I6Z4LB75"],"uri":["http://zotero.org/groups/3775336/items/I6Z4LB75"],"itemData":{"id":1,"type":"webpage","abstract":"View and download the The Hispanic Population in the United States: 2019.","container-title":"The United States Census Bureau","language":"EN-US","note":"section: Government","title":"The Hispanic Population in the United States: 2019","title-short":"The Hispanic Population in the United States","URL":"https://www.census.gov/data/tables/2019/demo/hispanic-origin/2019-cps.html","author":[{"family":"U.S. Census Bureau","given":""}],"accessed":{"date-parts":[["2021",4,2]]}}}],"schema":"https://github.com/citation-style-language/schema/raw/master/csl-citation.json"} </w:instrText>
      </w:r>
      <w:r w:rsidR="005A53A9" w:rsidRPr="00655929">
        <w:rPr>
          <w:rFonts w:ascii="Times New Roman" w:hAnsi="Times New Roman" w:cs="Times New Roman"/>
        </w:rPr>
        <w:fldChar w:fldCharType="separate"/>
      </w:r>
      <w:r w:rsidR="005A53A9" w:rsidRPr="00655929">
        <w:rPr>
          <w:rFonts w:ascii="Times New Roman" w:hAnsi="Times New Roman" w:cs="Times New Roman"/>
        </w:rPr>
        <w:t xml:space="preserve">(U.S. Census Bureau, </w:t>
      </w:r>
      <w:ins w:id="223" w:author="A H" w:date="2021-06-18T14:42:00Z">
        <w:r w:rsidR="000B31AD" w:rsidRPr="00655929">
          <w:rPr>
            <w:rFonts w:ascii="Times New Roman" w:hAnsi="Times New Roman" w:cs="Times New Roman"/>
          </w:rPr>
          <w:t>2019</w:t>
        </w:r>
      </w:ins>
      <w:del w:id="224" w:author="A H" w:date="2021-06-18T14:42:00Z">
        <w:r w:rsidR="005A53A9" w:rsidRPr="00655929" w:rsidDel="000B31AD">
          <w:rPr>
            <w:rFonts w:ascii="Times New Roman" w:hAnsi="Times New Roman" w:cs="Times New Roman"/>
          </w:rPr>
          <w:delText>n.d</w:delText>
        </w:r>
      </w:del>
      <w:r w:rsidR="005A53A9" w:rsidRPr="00655929">
        <w:rPr>
          <w:rFonts w:ascii="Times New Roman" w:hAnsi="Times New Roman" w:cs="Times New Roman"/>
        </w:rPr>
        <w:t>.)</w:t>
      </w:r>
      <w:r w:rsidR="005A53A9" w:rsidRPr="00655929">
        <w:rPr>
          <w:rFonts w:ascii="Times New Roman" w:hAnsi="Times New Roman" w:cs="Times New Roman"/>
        </w:rPr>
        <w:fldChar w:fldCharType="end"/>
      </w:r>
      <w:del w:id="225" w:author="A H" w:date="2021-06-15T19:27:00Z">
        <w:r w:rsidR="00804899" w:rsidRPr="00655929" w:rsidDel="005A53A9">
          <w:rPr>
            <w:rFonts w:ascii="Times New Roman" w:hAnsi="Times New Roman" w:cs="Times New Roman"/>
          </w:rPr>
          <w:delText>)</w:delText>
        </w:r>
      </w:del>
      <w:r w:rsidR="00DC57C2" w:rsidRPr="00655929">
        <w:rPr>
          <w:rFonts w:ascii="Times New Roman" w:hAnsi="Times New Roman" w:cs="Times New Roman"/>
        </w:rPr>
        <w:t>. In</w:t>
      </w:r>
      <w:r w:rsidR="00DC57C2">
        <w:rPr>
          <w:rFonts w:ascii="Times New Roman" w:hAnsi="Times New Roman" w:cs="Times New Roman"/>
        </w:rPr>
        <w:t xml:space="preserve"> his 2016 presidential campaign, Trump </w:t>
      </w:r>
      <w:r w:rsidR="00DC57C2">
        <w:rPr>
          <w:rFonts w:ascii="Times New Roman" w:hAnsi="Times New Roman" w:cs="Times New Roman"/>
        </w:rPr>
        <w:lastRenderedPageBreak/>
        <w:t xml:space="preserve">repeatedly </w:t>
      </w:r>
      <w:del w:id="226" w:author="Angel Armenta" w:date="2021-06-30T14:12:00Z">
        <w:r w:rsidR="00DC57C2" w:rsidDel="00805A27">
          <w:rPr>
            <w:rFonts w:ascii="Times New Roman" w:hAnsi="Times New Roman" w:cs="Times New Roman"/>
          </w:rPr>
          <w:delText>made reference</w:delText>
        </w:r>
      </w:del>
      <w:ins w:id="227" w:author="Angel Armenta" w:date="2021-06-30T14:12:00Z">
        <w:r w:rsidR="00805A27">
          <w:rPr>
            <w:rFonts w:ascii="Times New Roman" w:hAnsi="Times New Roman" w:cs="Times New Roman"/>
          </w:rPr>
          <w:t>referred</w:t>
        </w:r>
      </w:ins>
      <w:r w:rsidR="00DC57C2">
        <w:rPr>
          <w:rFonts w:ascii="Times New Roman" w:hAnsi="Times New Roman" w:cs="Times New Roman"/>
        </w:rPr>
        <w:t xml:space="preserve"> to Mexican </w:t>
      </w:r>
      <w:r w:rsidR="00600A1D">
        <w:rPr>
          <w:rFonts w:ascii="Times New Roman" w:hAnsi="Times New Roman" w:cs="Times New Roman"/>
        </w:rPr>
        <w:t>immigrants in a denigrating way, calling Mexican</w:t>
      </w:r>
      <w:r w:rsidR="00804899">
        <w:rPr>
          <w:rFonts w:ascii="Times New Roman" w:hAnsi="Times New Roman" w:cs="Times New Roman"/>
        </w:rPr>
        <w:t xml:space="preserve"> immigrants</w:t>
      </w:r>
      <w:r w:rsidR="00600A1D">
        <w:rPr>
          <w:rFonts w:ascii="Times New Roman" w:hAnsi="Times New Roman" w:cs="Times New Roman"/>
        </w:rPr>
        <w:t xml:space="preserve"> “criminals” and “rapists” in his campaign announcement speech and repeatedly </w:t>
      </w:r>
      <w:r w:rsidR="00600A1D" w:rsidRPr="00DB1F78">
        <w:rPr>
          <w:rFonts w:ascii="Times New Roman" w:hAnsi="Times New Roman" w:cs="Times New Roman"/>
        </w:rPr>
        <w:t>saying he would “</w:t>
      </w:r>
      <w:commentRangeStart w:id="228"/>
      <w:r w:rsidR="00600A1D" w:rsidRPr="00DB1F78">
        <w:rPr>
          <w:rFonts w:ascii="Times New Roman" w:hAnsi="Times New Roman" w:cs="Times New Roman"/>
        </w:rPr>
        <w:t xml:space="preserve">build a </w:t>
      </w:r>
      <w:ins w:id="229" w:author="A H" w:date="2021-06-16T18:06:00Z">
        <w:r w:rsidR="00230A37" w:rsidRPr="00DB1F78">
          <w:rPr>
            <w:rFonts w:ascii="Times New Roman" w:hAnsi="Times New Roman" w:cs="Times New Roman"/>
          </w:rPr>
          <w:t xml:space="preserve">great </w:t>
        </w:r>
      </w:ins>
      <w:r w:rsidR="00600A1D" w:rsidRPr="00DB1F78">
        <w:rPr>
          <w:rFonts w:ascii="Times New Roman" w:hAnsi="Times New Roman" w:cs="Times New Roman"/>
        </w:rPr>
        <w:t>wall</w:t>
      </w:r>
      <w:commentRangeEnd w:id="228"/>
      <w:r w:rsidR="00230A37" w:rsidRPr="00DB1F78">
        <w:rPr>
          <w:rStyle w:val="CommentReference"/>
        </w:rPr>
        <w:commentReference w:id="228"/>
      </w:r>
      <w:r w:rsidR="00600A1D" w:rsidRPr="00DB1F78">
        <w:rPr>
          <w:rFonts w:ascii="Times New Roman" w:hAnsi="Times New Roman" w:cs="Times New Roman"/>
        </w:rPr>
        <w:t xml:space="preserve">” </w:t>
      </w:r>
      <w:r w:rsidR="00DB3272" w:rsidRPr="00DB1F78">
        <w:rPr>
          <w:rFonts w:ascii="Times New Roman" w:hAnsi="Times New Roman" w:cs="Times New Roman"/>
        </w:rPr>
        <w:t xml:space="preserve">along the U.S.-Mexico border </w:t>
      </w:r>
      <w:r w:rsidR="00600A1D" w:rsidRPr="00DB1F78">
        <w:rPr>
          <w:rFonts w:ascii="Times New Roman" w:hAnsi="Times New Roman" w:cs="Times New Roman"/>
        </w:rPr>
        <w:t xml:space="preserve">and </w:t>
      </w:r>
      <w:r w:rsidR="00A82969" w:rsidRPr="00DB1F78">
        <w:rPr>
          <w:rFonts w:ascii="Times New Roman" w:hAnsi="Times New Roman" w:cs="Times New Roman"/>
        </w:rPr>
        <w:t>that Mexico would pay for it</w:t>
      </w:r>
      <w:r w:rsidR="00600A1D" w:rsidRPr="00DB1F78">
        <w:rPr>
          <w:rFonts w:ascii="Times New Roman" w:hAnsi="Times New Roman" w:cs="Times New Roman"/>
        </w:rPr>
        <w:t xml:space="preserve"> (</w:t>
      </w:r>
      <w:ins w:id="230" w:author="A H" w:date="2021-06-16T18:06:00Z">
        <w:r w:rsidR="00E05A31" w:rsidRPr="00DB1F78">
          <w:rPr>
            <w:rFonts w:ascii="Times New Roman" w:hAnsi="Times New Roman" w:cs="Times New Roman"/>
            <w:rPrChange w:id="231" w:author="Angel Armenta" w:date="2021-06-29T18:57:00Z">
              <w:rPr>
                <w:rFonts w:ascii="Times New Roman" w:hAnsi="Times New Roman" w:cs="Times New Roman"/>
                <w:highlight w:val="yellow"/>
              </w:rPr>
            </w:rPrChange>
          </w:rPr>
          <w:t>Time</w:t>
        </w:r>
        <w:r w:rsidR="00230A37" w:rsidRPr="00DB1F78">
          <w:rPr>
            <w:rFonts w:ascii="Times New Roman" w:hAnsi="Times New Roman" w:cs="Times New Roman"/>
            <w:rPrChange w:id="232" w:author="Angel Armenta" w:date="2021-06-29T18:57:00Z">
              <w:rPr>
                <w:rFonts w:ascii="Times New Roman" w:hAnsi="Times New Roman" w:cs="Times New Roman"/>
                <w:highlight w:val="yellow"/>
              </w:rPr>
            </w:rPrChange>
          </w:rPr>
          <w:t>, 2015</w:t>
        </w:r>
      </w:ins>
      <w:r w:rsidR="00600A1D" w:rsidRPr="00DB1F78">
        <w:rPr>
          <w:rFonts w:ascii="Times New Roman" w:hAnsi="Times New Roman" w:cs="Times New Roman"/>
        </w:rPr>
        <w:t>).</w:t>
      </w:r>
      <w:r w:rsidR="00600A1D">
        <w:rPr>
          <w:rFonts w:ascii="Times New Roman" w:hAnsi="Times New Roman" w:cs="Times New Roman"/>
        </w:rPr>
        <w:t xml:space="preserve"> On August 31, </w:t>
      </w:r>
      <w:r w:rsidR="00215499">
        <w:rPr>
          <w:rFonts w:ascii="Times New Roman" w:hAnsi="Times New Roman" w:cs="Times New Roman"/>
        </w:rPr>
        <w:t xml:space="preserve">2016, </w:t>
      </w:r>
      <w:r w:rsidR="00600A1D">
        <w:rPr>
          <w:rFonts w:ascii="Times New Roman" w:hAnsi="Times New Roman" w:cs="Times New Roman"/>
        </w:rPr>
        <w:t>Trump gave a campaign speech in Ph</w:t>
      </w:r>
      <w:r w:rsidR="00215499">
        <w:rPr>
          <w:rFonts w:ascii="Times New Roman" w:hAnsi="Times New Roman" w:cs="Times New Roman"/>
        </w:rPr>
        <w:t>oe</w:t>
      </w:r>
      <w:r w:rsidR="00600A1D">
        <w:rPr>
          <w:rFonts w:ascii="Times New Roman" w:hAnsi="Times New Roman" w:cs="Times New Roman"/>
        </w:rPr>
        <w:t>ni</w:t>
      </w:r>
      <w:r w:rsidR="00215499">
        <w:rPr>
          <w:rFonts w:ascii="Times New Roman" w:hAnsi="Times New Roman" w:cs="Times New Roman"/>
        </w:rPr>
        <w:t>x</w:t>
      </w:r>
      <w:r w:rsidR="00600A1D">
        <w:rPr>
          <w:rFonts w:ascii="Times New Roman" w:hAnsi="Times New Roman" w:cs="Times New Roman"/>
        </w:rPr>
        <w:t>, AZ</w:t>
      </w:r>
      <w:r w:rsidR="00804899">
        <w:rPr>
          <w:rFonts w:ascii="Times New Roman" w:hAnsi="Times New Roman" w:cs="Times New Roman"/>
        </w:rPr>
        <w:t xml:space="preserve">, </w:t>
      </w:r>
      <w:r w:rsidR="00B13921">
        <w:rPr>
          <w:rFonts w:ascii="Times New Roman" w:hAnsi="Times New Roman" w:cs="Times New Roman"/>
        </w:rPr>
        <w:t xml:space="preserve">where he described </w:t>
      </w:r>
      <w:r w:rsidR="00804899">
        <w:rPr>
          <w:rFonts w:ascii="Times New Roman" w:hAnsi="Times New Roman" w:cs="Times New Roman"/>
        </w:rPr>
        <w:t xml:space="preserve">“criminal aliens” that “freely roam our streets, walk around, do whatever they want to do, crime all over the place,” </w:t>
      </w:r>
      <w:r w:rsidR="00B13921">
        <w:rPr>
          <w:rFonts w:ascii="Times New Roman" w:hAnsi="Times New Roman" w:cs="Times New Roman"/>
        </w:rPr>
        <w:t>and suggested</w:t>
      </w:r>
      <w:r w:rsidR="00804899">
        <w:rPr>
          <w:rFonts w:ascii="Times New Roman" w:hAnsi="Times New Roman" w:cs="Times New Roman"/>
        </w:rPr>
        <w:t xml:space="preserve"> policy solutions to restrict immigration, including ending “catch and release” policies</w:t>
      </w:r>
      <w:ins w:id="233" w:author="Angel Armenta" w:date="2021-06-30T14:20:00Z">
        <w:r w:rsidR="00530E32">
          <w:rPr>
            <w:rFonts w:ascii="Times New Roman" w:hAnsi="Times New Roman" w:cs="Times New Roman"/>
          </w:rPr>
          <w:t>, which would</w:t>
        </w:r>
      </w:ins>
      <w:del w:id="234" w:author="Angel Armenta" w:date="2021-06-30T14:20:00Z">
        <w:r w:rsidR="00804899" w:rsidDel="00530E32">
          <w:rPr>
            <w:rFonts w:ascii="Times New Roman" w:hAnsi="Times New Roman" w:cs="Times New Roman"/>
          </w:rPr>
          <w:delText>,</w:delText>
        </w:r>
      </w:del>
      <w:r w:rsidR="00804899">
        <w:rPr>
          <w:rFonts w:ascii="Times New Roman" w:hAnsi="Times New Roman" w:cs="Times New Roman"/>
        </w:rPr>
        <w:t xml:space="preserve"> increas</w:t>
      </w:r>
      <w:ins w:id="235" w:author="Angel Armenta" w:date="2021-06-30T14:20:00Z">
        <w:r w:rsidR="00530E32">
          <w:rPr>
            <w:rFonts w:ascii="Times New Roman" w:hAnsi="Times New Roman" w:cs="Times New Roman"/>
          </w:rPr>
          <w:t>e</w:t>
        </w:r>
      </w:ins>
      <w:del w:id="236" w:author="Angel Armenta" w:date="2021-06-30T14:20:00Z">
        <w:r w:rsidR="00804899" w:rsidDel="00530E32">
          <w:rPr>
            <w:rFonts w:ascii="Times New Roman" w:hAnsi="Times New Roman" w:cs="Times New Roman"/>
          </w:rPr>
          <w:delText>ing</w:delText>
        </w:r>
      </w:del>
      <w:r w:rsidR="00804899">
        <w:rPr>
          <w:rFonts w:ascii="Times New Roman" w:hAnsi="Times New Roman" w:cs="Times New Roman"/>
        </w:rPr>
        <w:t xml:space="preserve"> the number of border patrol agents on the border, </w:t>
      </w:r>
      <w:r w:rsidR="002E3F79">
        <w:rPr>
          <w:rFonts w:ascii="Times New Roman" w:hAnsi="Times New Roman" w:cs="Times New Roman"/>
        </w:rPr>
        <w:t xml:space="preserve">and </w:t>
      </w:r>
      <w:r w:rsidR="00804899">
        <w:rPr>
          <w:rFonts w:ascii="Times New Roman" w:hAnsi="Times New Roman" w:cs="Times New Roman"/>
        </w:rPr>
        <w:t>immediately deporting anyone without documentation</w:t>
      </w:r>
      <w:r w:rsidR="002E3F79">
        <w:rPr>
          <w:rFonts w:ascii="Times New Roman" w:hAnsi="Times New Roman" w:cs="Times New Roman"/>
        </w:rPr>
        <w:t xml:space="preserve"> </w:t>
      </w:r>
      <w:r w:rsidR="00804899" w:rsidRPr="00DB1F78">
        <w:rPr>
          <w:rFonts w:ascii="Times New Roman" w:hAnsi="Times New Roman" w:cs="Times New Roman"/>
        </w:rPr>
        <w:t>(</w:t>
      </w:r>
      <w:ins w:id="237" w:author="A H" w:date="2021-06-16T18:23:00Z">
        <w:r w:rsidR="005354DB" w:rsidRPr="00DB1F78">
          <w:rPr>
            <w:rFonts w:ascii="Times New Roman" w:hAnsi="Times New Roman" w:cs="Times New Roman"/>
            <w:rPrChange w:id="238" w:author="Angel Armenta" w:date="2021-06-29T18:59:00Z">
              <w:rPr>
                <w:rFonts w:ascii="Times New Roman" w:hAnsi="Times New Roman" w:cs="Times New Roman"/>
                <w:highlight w:val="yellow"/>
              </w:rPr>
            </w:rPrChange>
          </w:rPr>
          <w:t>L</w:t>
        </w:r>
      </w:ins>
      <w:ins w:id="239" w:author="Angel Armenta" w:date="2021-06-29T18:59:00Z">
        <w:r w:rsidR="00DB1F78" w:rsidRPr="00DB1F78">
          <w:rPr>
            <w:rFonts w:ascii="Times New Roman" w:hAnsi="Times New Roman" w:cs="Times New Roman"/>
            <w:rPrChange w:id="240" w:author="Angel Armenta" w:date="2021-06-29T18:59:00Z">
              <w:rPr>
                <w:rFonts w:ascii="Times New Roman" w:hAnsi="Times New Roman" w:cs="Times New Roman"/>
                <w:highlight w:val="yellow"/>
              </w:rPr>
            </w:rPrChange>
          </w:rPr>
          <w:t>os Angeles</w:t>
        </w:r>
      </w:ins>
      <w:ins w:id="241" w:author="A H" w:date="2021-06-16T18:23:00Z">
        <w:del w:id="242" w:author="Angel Armenta" w:date="2021-06-29T18:59:00Z">
          <w:r w:rsidR="005354DB" w:rsidRPr="00DB1F78" w:rsidDel="00DB1F78">
            <w:rPr>
              <w:rFonts w:ascii="Times New Roman" w:hAnsi="Times New Roman" w:cs="Times New Roman"/>
              <w:rPrChange w:id="243" w:author="Angel Armenta" w:date="2021-06-29T18:59:00Z">
                <w:rPr>
                  <w:rFonts w:ascii="Times New Roman" w:hAnsi="Times New Roman" w:cs="Times New Roman"/>
                  <w:highlight w:val="yellow"/>
                </w:rPr>
              </w:rPrChange>
            </w:rPr>
            <w:delText>A-</w:delText>
          </w:r>
        </w:del>
        <w:r w:rsidR="005354DB" w:rsidRPr="00DB1F78">
          <w:rPr>
            <w:rFonts w:ascii="Times New Roman" w:hAnsi="Times New Roman" w:cs="Times New Roman"/>
            <w:rPrChange w:id="244" w:author="Angel Armenta" w:date="2021-06-29T18:59:00Z">
              <w:rPr>
                <w:rFonts w:ascii="Times New Roman" w:hAnsi="Times New Roman" w:cs="Times New Roman"/>
                <w:highlight w:val="yellow"/>
              </w:rPr>
            </w:rPrChange>
          </w:rPr>
          <w:t xml:space="preserve"> Times, 2016</w:t>
        </w:r>
      </w:ins>
      <w:ins w:id="245" w:author="Angel Armenta" w:date="2021-06-29T18:59:00Z">
        <w:r w:rsidR="00DB1F78" w:rsidRPr="00DB1F78">
          <w:rPr>
            <w:rFonts w:ascii="Times New Roman" w:hAnsi="Times New Roman" w:cs="Times New Roman"/>
          </w:rPr>
          <w:t>)</w:t>
        </w:r>
      </w:ins>
      <w:commentRangeStart w:id="246"/>
      <w:del w:id="247" w:author="A H" w:date="2021-06-16T18:23:00Z">
        <w:r w:rsidR="00804899" w:rsidRPr="00DB1F78" w:rsidDel="005354DB">
          <w:rPr>
            <w:rFonts w:ascii="Times New Roman" w:hAnsi="Times New Roman" w:cs="Times New Roman"/>
          </w:rPr>
          <w:delText>CITE</w:delText>
        </w:r>
        <w:commentRangeEnd w:id="246"/>
        <w:r w:rsidR="00804899" w:rsidRPr="00DB1F78" w:rsidDel="005354DB">
          <w:rPr>
            <w:rStyle w:val="CommentReference"/>
          </w:rPr>
          <w:commentReference w:id="246"/>
        </w:r>
        <w:r w:rsidR="00804899" w:rsidRPr="00DB1F78" w:rsidDel="005354DB">
          <w:rPr>
            <w:rFonts w:ascii="Times New Roman" w:hAnsi="Times New Roman" w:cs="Times New Roman"/>
          </w:rPr>
          <w:delText>)</w:delText>
        </w:r>
      </w:del>
      <w:r w:rsidR="00804899" w:rsidRPr="00DB1F78">
        <w:rPr>
          <w:rFonts w:ascii="Times New Roman" w:hAnsi="Times New Roman" w:cs="Times New Roman"/>
        </w:rPr>
        <w:t>.</w:t>
      </w:r>
      <w:r w:rsidR="00804899">
        <w:rPr>
          <w:rFonts w:ascii="Times New Roman" w:hAnsi="Times New Roman" w:cs="Times New Roman"/>
        </w:rPr>
        <w:t xml:space="preserve"> </w:t>
      </w:r>
      <w:r w:rsidR="00215499">
        <w:rPr>
          <w:rFonts w:ascii="Times New Roman" w:hAnsi="Times New Roman" w:cs="Times New Roman"/>
        </w:rPr>
        <w:t xml:space="preserve">Some of these campaign promises came to fruition </w:t>
      </w:r>
      <w:r w:rsidR="00DB3272">
        <w:rPr>
          <w:rFonts w:ascii="Times New Roman" w:hAnsi="Times New Roman" w:cs="Times New Roman"/>
        </w:rPr>
        <w:t>in the first 100 days of</w:t>
      </w:r>
      <w:r w:rsidR="00215499">
        <w:rPr>
          <w:rFonts w:ascii="Times New Roman" w:hAnsi="Times New Roman" w:cs="Times New Roman"/>
        </w:rPr>
        <w:t xml:space="preserve"> Trump</w:t>
      </w:r>
      <w:r w:rsidR="00DB3272">
        <w:rPr>
          <w:rFonts w:ascii="Times New Roman" w:hAnsi="Times New Roman" w:cs="Times New Roman"/>
        </w:rPr>
        <w:t xml:space="preserve">’s term </w:t>
      </w:r>
      <w:r w:rsidR="00215499">
        <w:rPr>
          <w:rFonts w:ascii="Times New Roman" w:hAnsi="Times New Roman" w:cs="Times New Roman"/>
        </w:rPr>
        <w:t xml:space="preserve">in the form of 4 </w:t>
      </w:r>
      <w:r w:rsidR="00D91061">
        <w:rPr>
          <w:rFonts w:ascii="Times New Roman" w:hAnsi="Times New Roman" w:cs="Times New Roman"/>
        </w:rPr>
        <w:t xml:space="preserve">anti-immigrant </w:t>
      </w:r>
      <w:r w:rsidR="00215499">
        <w:rPr>
          <w:rFonts w:ascii="Times New Roman" w:hAnsi="Times New Roman" w:cs="Times New Roman"/>
        </w:rPr>
        <w:t xml:space="preserve">executive orders </w:t>
      </w:r>
      <w:r w:rsidR="00D91061">
        <w:rPr>
          <w:rFonts w:ascii="Times New Roman" w:hAnsi="Times New Roman" w:cs="Times New Roman"/>
        </w:rPr>
        <w:t>that included directives to</w:t>
      </w:r>
      <w:r w:rsidR="00215499">
        <w:rPr>
          <w:rFonts w:ascii="Times New Roman" w:hAnsi="Times New Roman" w:cs="Times New Roman"/>
        </w:rPr>
        <w:t xml:space="preserve"> extend the wall along the U.S.-Mexico border, expedi</w:t>
      </w:r>
      <w:r w:rsidR="00D91061">
        <w:rPr>
          <w:rFonts w:ascii="Times New Roman" w:hAnsi="Times New Roman" w:cs="Times New Roman"/>
        </w:rPr>
        <w:t>te</w:t>
      </w:r>
      <w:r w:rsidR="00215499">
        <w:rPr>
          <w:rFonts w:ascii="Times New Roman" w:hAnsi="Times New Roman" w:cs="Times New Roman"/>
        </w:rPr>
        <w:t xml:space="preserve"> deportations, remov</w:t>
      </w:r>
      <w:r w:rsidR="00D91061">
        <w:rPr>
          <w:rFonts w:ascii="Times New Roman" w:hAnsi="Times New Roman" w:cs="Times New Roman"/>
        </w:rPr>
        <w:t>e</w:t>
      </w:r>
      <w:r w:rsidR="00215499">
        <w:rPr>
          <w:rFonts w:ascii="Times New Roman" w:hAnsi="Times New Roman" w:cs="Times New Roman"/>
        </w:rPr>
        <w:t xml:space="preserve"> protections in “sanctuary cities”, increas</w:t>
      </w:r>
      <w:r w:rsidR="00D91061">
        <w:rPr>
          <w:rFonts w:ascii="Times New Roman" w:hAnsi="Times New Roman" w:cs="Times New Roman"/>
        </w:rPr>
        <w:t>e</w:t>
      </w:r>
      <w:r w:rsidR="00215499">
        <w:rPr>
          <w:rFonts w:ascii="Times New Roman" w:hAnsi="Times New Roman" w:cs="Times New Roman"/>
        </w:rPr>
        <w:t xml:space="preserve"> the number of ICE agents along the border, block entry for </w:t>
      </w:r>
      <w:r w:rsidR="00DB3272">
        <w:rPr>
          <w:rFonts w:ascii="Times New Roman" w:hAnsi="Times New Roman" w:cs="Times New Roman"/>
        </w:rPr>
        <w:t xml:space="preserve">refugees and </w:t>
      </w:r>
      <w:r w:rsidR="00215499">
        <w:rPr>
          <w:rFonts w:ascii="Times New Roman" w:hAnsi="Times New Roman" w:cs="Times New Roman"/>
        </w:rPr>
        <w:t xml:space="preserve">citizens from a number of </w:t>
      </w:r>
      <w:r w:rsidR="00D91061">
        <w:rPr>
          <w:rFonts w:ascii="Times New Roman" w:hAnsi="Times New Roman" w:cs="Times New Roman"/>
        </w:rPr>
        <w:t>countries</w:t>
      </w:r>
      <w:r w:rsidR="00215499">
        <w:rPr>
          <w:rFonts w:ascii="Times New Roman" w:hAnsi="Times New Roman" w:cs="Times New Roman"/>
        </w:rPr>
        <w:t xml:space="preserve"> in the Middle East, and restrict the issuance of H-1B visas, which are primarily issued to college-educated foreigners to fill US jobs that require a college degree </w:t>
      </w:r>
      <w:r w:rsidR="00215499" w:rsidRPr="00655929">
        <w:rPr>
          <w:rFonts w:ascii="Times New Roman" w:hAnsi="Times New Roman" w:cs="Times New Roman"/>
          <w:highlight w:val="yellow"/>
        </w:rPr>
        <w:t>(</w:t>
      </w:r>
      <w:ins w:id="248" w:author="A H" w:date="2021-06-16T17:57:00Z">
        <w:r w:rsidR="00E05A31" w:rsidRPr="00655929">
          <w:rPr>
            <w:rFonts w:ascii="Times New Roman" w:hAnsi="Times New Roman" w:cs="Times New Roman"/>
            <w:highlight w:val="yellow"/>
          </w:rPr>
          <w:t>Martin, 2017</w:t>
        </w:r>
      </w:ins>
      <w:commentRangeStart w:id="249"/>
      <w:commentRangeStart w:id="250"/>
      <w:del w:id="251" w:author="A H" w:date="2021-06-16T17:57:00Z">
        <w:r w:rsidR="00215499" w:rsidRPr="00655929" w:rsidDel="00E05A31">
          <w:rPr>
            <w:rFonts w:ascii="Times New Roman" w:hAnsi="Times New Roman" w:cs="Times New Roman"/>
            <w:highlight w:val="yellow"/>
          </w:rPr>
          <w:delText>CITE</w:delText>
        </w:r>
        <w:commentRangeEnd w:id="249"/>
        <w:r w:rsidR="00215499" w:rsidRPr="00655929" w:rsidDel="00E05A31">
          <w:rPr>
            <w:rStyle w:val="CommentReference"/>
            <w:highlight w:val="yellow"/>
          </w:rPr>
          <w:commentReference w:id="249"/>
        </w:r>
      </w:del>
      <w:commentRangeEnd w:id="250"/>
      <w:r w:rsidR="00E05A31" w:rsidRPr="00655929">
        <w:rPr>
          <w:rStyle w:val="CommentReference"/>
          <w:highlight w:val="yellow"/>
        </w:rPr>
        <w:commentReference w:id="250"/>
      </w:r>
      <w:r w:rsidR="00215499" w:rsidRPr="00655929">
        <w:rPr>
          <w:rFonts w:ascii="Times New Roman" w:hAnsi="Times New Roman" w:cs="Times New Roman"/>
          <w:highlight w:val="yellow"/>
        </w:rPr>
        <w:t>).</w:t>
      </w:r>
      <w:r w:rsidR="00C23383">
        <w:rPr>
          <w:rFonts w:ascii="Times New Roman" w:hAnsi="Times New Roman" w:cs="Times New Roman"/>
        </w:rPr>
        <w:t xml:space="preserve"> </w:t>
      </w:r>
    </w:p>
    <w:p w14:paraId="7FC69A6C" w14:textId="77777777" w:rsidR="00530E32" w:rsidRDefault="00DB3272" w:rsidP="00D91061">
      <w:pPr>
        <w:spacing w:line="480" w:lineRule="auto"/>
        <w:ind w:firstLine="720"/>
        <w:rPr>
          <w:ins w:id="252" w:author="Angel Armenta" w:date="2021-06-30T14:22:00Z"/>
          <w:rFonts w:ascii="Times New Roman" w:hAnsi="Times New Roman" w:cs="Times New Roman"/>
        </w:rPr>
      </w:pPr>
      <w:r>
        <w:rPr>
          <w:rFonts w:ascii="Times New Roman" w:hAnsi="Times New Roman" w:cs="Times New Roman"/>
        </w:rPr>
        <w:t xml:space="preserve">Unsurprisingly, research has shown </w:t>
      </w:r>
      <w:r w:rsidR="00D91061">
        <w:rPr>
          <w:rFonts w:ascii="Times New Roman" w:hAnsi="Times New Roman" w:cs="Times New Roman"/>
        </w:rPr>
        <w:t xml:space="preserve">that </w:t>
      </w:r>
      <w:r w:rsidR="00B13921">
        <w:rPr>
          <w:rFonts w:ascii="Times New Roman" w:hAnsi="Times New Roman" w:cs="Times New Roman"/>
        </w:rPr>
        <w:t xml:space="preserve">the </w:t>
      </w:r>
      <w:r w:rsidR="00D91061">
        <w:rPr>
          <w:rFonts w:ascii="Times New Roman" w:hAnsi="Times New Roman" w:cs="Times New Roman"/>
        </w:rPr>
        <w:t xml:space="preserve">anti-immigration </w:t>
      </w:r>
      <w:r>
        <w:rPr>
          <w:rFonts w:ascii="Times New Roman" w:hAnsi="Times New Roman" w:cs="Times New Roman"/>
        </w:rPr>
        <w:t xml:space="preserve">rhetoric around the 2016 election and other anti-immigration legislation and </w:t>
      </w:r>
      <w:r w:rsidR="00D91061">
        <w:rPr>
          <w:rFonts w:ascii="Times New Roman" w:hAnsi="Times New Roman" w:cs="Times New Roman"/>
        </w:rPr>
        <w:t xml:space="preserve">policies have </w:t>
      </w:r>
      <w:r>
        <w:rPr>
          <w:rFonts w:ascii="Times New Roman" w:hAnsi="Times New Roman" w:cs="Times New Roman"/>
        </w:rPr>
        <w:t xml:space="preserve">had </w:t>
      </w:r>
      <w:r w:rsidR="00D91061">
        <w:rPr>
          <w:rFonts w:ascii="Times New Roman" w:hAnsi="Times New Roman" w:cs="Times New Roman"/>
        </w:rPr>
        <w:t xml:space="preserve">a negative effect on Hispanic/Latino individuals and </w:t>
      </w:r>
      <w:r w:rsidR="00D91061" w:rsidRPr="006035BF">
        <w:rPr>
          <w:rFonts w:ascii="Times New Roman" w:hAnsi="Times New Roman" w:cs="Times New Roman"/>
        </w:rPr>
        <w:t>communities</w:t>
      </w:r>
      <w:r w:rsidR="00BA55B3" w:rsidRPr="006035BF">
        <w:rPr>
          <w:rFonts w:ascii="Times New Roman" w:hAnsi="Times New Roman" w:cs="Times New Roman"/>
        </w:rPr>
        <w:t xml:space="preserve"> (</w:t>
      </w:r>
      <w:r w:rsidR="002E3F79" w:rsidRPr="006035BF">
        <w:rPr>
          <w:rFonts w:ascii="Times New Roman" w:hAnsi="Times New Roman" w:cs="Times New Roman"/>
          <w:rPrChange w:id="253" w:author="Angel Armenta" w:date="2021-06-29T18:07:00Z">
            <w:rPr>
              <w:rFonts w:ascii="Times New Roman" w:hAnsi="Times New Roman" w:cs="Times New Roman"/>
              <w:highlight w:val="yellow"/>
            </w:rPr>
          </w:rPrChange>
        </w:rPr>
        <w:t>Toomey</w:t>
      </w:r>
      <w:del w:id="254" w:author="Angel Armenta" w:date="2021-06-29T21:09:00Z">
        <w:r w:rsidR="002E3F79" w:rsidRPr="006035BF" w:rsidDel="004227F1">
          <w:rPr>
            <w:rFonts w:ascii="Times New Roman" w:hAnsi="Times New Roman" w:cs="Times New Roman"/>
            <w:rPrChange w:id="255" w:author="Angel Armenta" w:date="2021-06-29T18:07:00Z">
              <w:rPr>
                <w:rFonts w:ascii="Times New Roman" w:hAnsi="Times New Roman" w:cs="Times New Roman"/>
                <w:highlight w:val="yellow"/>
              </w:rPr>
            </w:rPrChange>
          </w:rPr>
          <w:delText>, Umaña-Taylor, Williams</w:delText>
        </w:r>
      </w:del>
      <w:r w:rsidR="002E3F79" w:rsidRPr="006035BF">
        <w:rPr>
          <w:rFonts w:ascii="Times New Roman" w:hAnsi="Times New Roman" w:cs="Times New Roman"/>
          <w:rPrChange w:id="256" w:author="Angel Armenta" w:date="2021-06-29T18:07:00Z">
            <w:rPr>
              <w:rFonts w:ascii="Times New Roman" w:hAnsi="Times New Roman" w:cs="Times New Roman"/>
              <w:highlight w:val="yellow"/>
            </w:rPr>
          </w:rPrChange>
        </w:rPr>
        <w:t xml:space="preserve"> et al., 2014; </w:t>
      </w:r>
      <w:r w:rsidR="002E3F79" w:rsidRPr="006035BF">
        <w:rPr>
          <w:rFonts w:ascii="Times New Roman" w:hAnsi="Times New Roman" w:cs="Times New Roman"/>
          <w:rPrChange w:id="257" w:author="Angel Armenta" w:date="2021-06-29T18:08:00Z">
            <w:rPr>
              <w:rFonts w:ascii="Times New Roman" w:hAnsi="Times New Roman" w:cs="Times New Roman"/>
              <w:highlight w:val="yellow"/>
            </w:rPr>
          </w:rPrChange>
        </w:rPr>
        <w:t>White</w:t>
      </w:r>
      <w:del w:id="258" w:author="Angel Armenta" w:date="2021-06-29T21:09:00Z">
        <w:r w:rsidR="002E3F79" w:rsidRPr="006035BF" w:rsidDel="004227F1">
          <w:rPr>
            <w:rFonts w:ascii="Times New Roman" w:hAnsi="Times New Roman" w:cs="Times New Roman"/>
            <w:rPrChange w:id="259" w:author="Angel Armenta" w:date="2021-06-29T18:08:00Z">
              <w:rPr>
                <w:rFonts w:ascii="Times New Roman" w:hAnsi="Times New Roman" w:cs="Times New Roman"/>
                <w:highlight w:val="yellow"/>
              </w:rPr>
            </w:rPrChange>
          </w:rPr>
          <w:delText>, Blackburn, Manzella</w:delText>
        </w:r>
      </w:del>
      <w:r w:rsidR="002E3F79" w:rsidRPr="006035BF">
        <w:rPr>
          <w:rFonts w:ascii="Times New Roman" w:hAnsi="Times New Roman" w:cs="Times New Roman"/>
          <w:rPrChange w:id="260" w:author="Angel Armenta" w:date="2021-06-29T18:08:00Z">
            <w:rPr>
              <w:rFonts w:ascii="Times New Roman" w:hAnsi="Times New Roman" w:cs="Times New Roman"/>
              <w:highlight w:val="yellow"/>
            </w:rPr>
          </w:rPrChange>
        </w:rPr>
        <w:t xml:space="preserve"> et al., </w:t>
      </w:r>
      <w:r w:rsidR="002E3F79" w:rsidRPr="00906427">
        <w:rPr>
          <w:rFonts w:ascii="Times New Roman" w:hAnsi="Times New Roman" w:cs="Times New Roman"/>
          <w:rPrChange w:id="261" w:author="Angel Armenta" w:date="2021-06-29T18:09:00Z">
            <w:rPr>
              <w:rFonts w:ascii="Times New Roman" w:hAnsi="Times New Roman" w:cs="Times New Roman"/>
              <w:highlight w:val="yellow"/>
            </w:rPr>
          </w:rPrChange>
        </w:rPr>
        <w:t xml:space="preserve">2014; </w:t>
      </w:r>
      <w:proofErr w:type="spellStart"/>
      <w:r w:rsidR="002E3F79" w:rsidRPr="00906427">
        <w:rPr>
          <w:rFonts w:ascii="Times New Roman" w:hAnsi="Times New Roman" w:cs="Times New Roman"/>
          <w:rPrChange w:id="262" w:author="Angel Armenta" w:date="2021-06-29T18:09:00Z">
            <w:rPr>
              <w:rFonts w:ascii="Times New Roman" w:hAnsi="Times New Roman" w:cs="Times New Roman"/>
              <w:highlight w:val="yellow"/>
            </w:rPr>
          </w:rPrChange>
        </w:rPr>
        <w:t>Hatzenbuehler</w:t>
      </w:r>
      <w:proofErr w:type="spellEnd"/>
      <w:ins w:id="263" w:author="Angel Armenta" w:date="2021-06-29T21:09:00Z">
        <w:r w:rsidR="004227F1">
          <w:rPr>
            <w:rFonts w:ascii="Times New Roman" w:hAnsi="Times New Roman" w:cs="Times New Roman"/>
          </w:rPr>
          <w:t xml:space="preserve"> </w:t>
        </w:r>
      </w:ins>
      <w:del w:id="264" w:author="Angel Armenta" w:date="2021-06-29T21:09:00Z">
        <w:r w:rsidR="002E3F79" w:rsidRPr="00906427" w:rsidDel="004227F1">
          <w:rPr>
            <w:rFonts w:ascii="Times New Roman" w:hAnsi="Times New Roman" w:cs="Times New Roman"/>
            <w:rPrChange w:id="265" w:author="Angel Armenta" w:date="2021-06-29T18:09:00Z">
              <w:rPr>
                <w:rFonts w:ascii="Times New Roman" w:hAnsi="Times New Roman" w:cs="Times New Roman"/>
                <w:highlight w:val="yellow"/>
              </w:rPr>
            </w:rPrChange>
          </w:rPr>
          <w:delText xml:space="preserve">, Prins, Flake </w:delText>
        </w:r>
      </w:del>
      <w:r w:rsidR="002E3F79" w:rsidRPr="00906427">
        <w:rPr>
          <w:rFonts w:ascii="Times New Roman" w:hAnsi="Times New Roman" w:cs="Times New Roman"/>
          <w:rPrChange w:id="266" w:author="Angel Armenta" w:date="2021-06-29T18:09:00Z">
            <w:rPr>
              <w:rFonts w:ascii="Times New Roman" w:hAnsi="Times New Roman" w:cs="Times New Roman"/>
              <w:highlight w:val="yellow"/>
            </w:rPr>
          </w:rPrChange>
        </w:rPr>
        <w:t>et al., 2017</w:t>
      </w:r>
      <w:r w:rsidR="00BA55B3" w:rsidRPr="00906427">
        <w:rPr>
          <w:rFonts w:ascii="Times New Roman" w:hAnsi="Times New Roman" w:cs="Times New Roman"/>
        </w:rPr>
        <w:t>)</w:t>
      </w:r>
      <w:r w:rsidR="00D91061" w:rsidRPr="00906427">
        <w:rPr>
          <w:rFonts w:ascii="Times New Roman" w:hAnsi="Times New Roman" w:cs="Times New Roman"/>
        </w:rPr>
        <w:t>.</w:t>
      </w:r>
      <w:r w:rsidR="00D91061">
        <w:rPr>
          <w:rFonts w:ascii="Times New Roman" w:hAnsi="Times New Roman" w:cs="Times New Roman"/>
        </w:rPr>
        <w:t xml:space="preserve"> For example, </w:t>
      </w:r>
      <w:r w:rsidR="00BA55B3">
        <w:rPr>
          <w:rFonts w:ascii="Times New Roman" w:hAnsi="Times New Roman" w:cs="Times New Roman"/>
        </w:rPr>
        <w:t>in several studies, Latino youth reported</w:t>
      </w:r>
      <w:r w:rsidR="00D91061">
        <w:rPr>
          <w:rFonts w:ascii="Times New Roman" w:hAnsi="Times New Roman" w:cs="Times New Roman"/>
        </w:rPr>
        <w:t xml:space="preserve"> emotional symptoms including anxiety, stress, fear, anger, and immigration-related worries, along with physical symptoms including sleep disturbances and somatic symptoms before and after the 2016 election (</w:t>
      </w:r>
      <w:proofErr w:type="spellStart"/>
      <w:ins w:id="267" w:author="A H" w:date="2021-06-16T18:27:00Z">
        <w:r w:rsidR="005354DB" w:rsidRPr="00906427">
          <w:rPr>
            <w:rFonts w:ascii="Times New Roman" w:hAnsi="Times New Roman" w:cs="Times New Roman"/>
            <w:rPrChange w:id="268" w:author="Angel Armenta" w:date="2021-06-29T18:11:00Z">
              <w:rPr>
                <w:rFonts w:ascii="Times New Roman" w:hAnsi="Times New Roman" w:cs="Times New Roman"/>
                <w:highlight w:val="yellow"/>
              </w:rPr>
            </w:rPrChange>
          </w:rPr>
          <w:t>DeJonckheere</w:t>
        </w:r>
      </w:ins>
      <w:proofErr w:type="spellEnd"/>
      <w:ins w:id="269" w:author="Angel Armenta" w:date="2021-06-29T21:09:00Z">
        <w:r w:rsidR="004227F1">
          <w:rPr>
            <w:rFonts w:ascii="Times New Roman" w:hAnsi="Times New Roman" w:cs="Times New Roman"/>
          </w:rPr>
          <w:t xml:space="preserve"> et al.</w:t>
        </w:r>
      </w:ins>
      <w:ins w:id="270" w:author="A H" w:date="2021-06-16T18:27:00Z">
        <w:del w:id="271" w:author="Angel Armenta" w:date="2021-06-29T21:09:00Z">
          <w:r w:rsidR="005354DB" w:rsidRPr="00906427" w:rsidDel="004227F1">
            <w:rPr>
              <w:rFonts w:ascii="Times New Roman" w:hAnsi="Times New Roman" w:cs="Times New Roman"/>
              <w:rPrChange w:id="272" w:author="Angel Armenta" w:date="2021-06-29T18:11:00Z">
                <w:rPr>
                  <w:rFonts w:ascii="Times New Roman" w:hAnsi="Times New Roman" w:cs="Times New Roman"/>
                  <w:highlight w:val="yellow"/>
                </w:rPr>
              </w:rPrChange>
            </w:rPr>
            <w:delText>, Fisher, &amp; Chang</w:delText>
          </w:r>
        </w:del>
        <w:r w:rsidR="005354DB" w:rsidRPr="00906427">
          <w:rPr>
            <w:rFonts w:ascii="Times New Roman" w:hAnsi="Times New Roman" w:cs="Times New Roman"/>
            <w:rPrChange w:id="273" w:author="Angel Armenta" w:date="2021-06-29T18:11:00Z">
              <w:rPr>
                <w:rFonts w:ascii="Times New Roman" w:hAnsi="Times New Roman" w:cs="Times New Roman"/>
                <w:highlight w:val="yellow"/>
              </w:rPr>
            </w:rPrChange>
          </w:rPr>
          <w:t>, 2018</w:t>
        </w:r>
        <w:del w:id="274" w:author="Angel Armenta" w:date="2021-06-29T18:13:00Z">
          <w:r w:rsidR="005354DB" w:rsidRPr="00906427" w:rsidDel="00906427">
            <w:rPr>
              <w:rFonts w:ascii="Times New Roman" w:hAnsi="Times New Roman" w:cs="Times New Roman"/>
              <w:rPrChange w:id="275" w:author="Angel Armenta" w:date="2021-06-29T18:11:00Z">
                <w:rPr>
                  <w:rFonts w:ascii="Times New Roman" w:hAnsi="Times New Roman" w:cs="Times New Roman"/>
                  <w:highlight w:val="yellow"/>
                </w:rPr>
              </w:rPrChange>
            </w:rPr>
            <w:delText>,</w:delText>
          </w:r>
          <w:r w:rsidR="005354DB" w:rsidRPr="00655929" w:rsidDel="00906427">
            <w:rPr>
              <w:rFonts w:ascii="Times New Roman" w:hAnsi="Times New Roman" w:cs="Times New Roman"/>
              <w:highlight w:val="yellow"/>
            </w:rPr>
            <w:delText xml:space="preserve"> </w:delText>
          </w:r>
        </w:del>
      </w:ins>
      <w:ins w:id="276" w:author="A H" w:date="2021-06-16T18:28:00Z">
        <w:del w:id="277" w:author="Angel Armenta" w:date="2021-06-29T18:13:00Z">
          <w:r w:rsidR="005354DB" w:rsidRPr="00655929" w:rsidDel="00906427">
            <w:rPr>
              <w:rFonts w:ascii="Times New Roman" w:hAnsi="Times New Roman" w:cs="Times New Roman"/>
              <w:highlight w:val="yellow"/>
            </w:rPr>
            <w:delText>Wray-Lake et al., 2017</w:delText>
          </w:r>
          <w:r w:rsidR="005354DB" w:rsidRPr="005354DB" w:rsidDel="00906427">
            <w:rPr>
              <w:rFonts w:ascii="Times New Roman" w:hAnsi="Times New Roman" w:cs="Times New Roman"/>
            </w:rPr>
            <w:delText xml:space="preserve"> </w:delText>
          </w:r>
        </w:del>
      </w:ins>
      <w:commentRangeStart w:id="278"/>
      <w:commentRangeStart w:id="279"/>
      <w:del w:id="280" w:author="A H" w:date="2021-06-16T18:27:00Z">
        <w:r w:rsidR="00D91061" w:rsidDel="005354DB">
          <w:rPr>
            <w:rFonts w:ascii="Times New Roman" w:hAnsi="Times New Roman" w:cs="Times New Roman"/>
          </w:rPr>
          <w:delText>CITE</w:delText>
        </w:r>
        <w:commentRangeEnd w:id="278"/>
        <w:r w:rsidR="00D91061" w:rsidDel="005354DB">
          <w:rPr>
            <w:rStyle w:val="CommentReference"/>
          </w:rPr>
          <w:commentReference w:id="278"/>
        </w:r>
      </w:del>
      <w:commentRangeEnd w:id="279"/>
      <w:r w:rsidR="005354DB">
        <w:rPr>
          <w:rStyle w:val="CommentReference"/>
        </w:rPr>
        <w:commentReference w:id="279"/>
      </w:r>
      <w:r w:rsidR="00D91061">
        <w:rPr>
          <w:rFonts w:ascii="Times New Roman" w:hAnsi="Times New Roman" w:cs="Times New Roman"/>
        </w:rPr>
        <w:t xml:space="preserve">). </w:t>
      </w:r>
      <w:r>
        <w:rPr>
          <w:rFonts w:ascii="Times New Roman" w:hAnsi="Times New Roman" w:cs="Times New Roman"/>
        </w:rPr>
        <w:t xml:space="preserve">One study specifically examined the effect of the 2016 election on physiological stress responses of Latino adolescents, showing </w:t>
      </w:r>
      <w:r w:rsidRPr="009F3013">
        <w:rPr>
          <w:rFonts w:ascii="Times New Roman" w:hAnsi="Times New Roman" w:cs="Times New Roman"/>
        </w:rPr>
        <w:t xml:space="preserve">changes in bedtime </w:t>
      </w:r>
      <w:r w:rsidRPr="009F3013">
        <w:rPr>
          <w:rFonts w:ascii="Times New Roman" w:hAnsi="Times New Roman" w:cs="Times New Roman"/>
        </w:rPr>
        <w:lastRenderedPageBreak/>
        <w:t>cortisol and diurnal cortisol slopes within the 5 days surrounding election day</w:t>
      </w:r>
      <w:r w:rsidR="00BA55B3" w:rsidRPr="009F3013">
        <w:rPr>
          <w:rFonts w:ascii="Times New Roman" w:hAnsi="Times New Roman" w:cs="Times New Roman"/>
        </w:rPr>
        <w:t xml:space="preserve"> (</w:t>
      </w:r>
      <w:proofErr w:type="spellStart"/>
      <w:r w:rsidR="002E3F79" w:rsidRPr="009F3013">
        <w:rPr>
          <w:rFonts w:ascii="Times New Roman" w:hAnsi="Times New Roman" w:cs="Times New Roman"/>
          <w:rPrChange w:id="281" w:author="Angel Armenta" w:date="2021-06-29T17:44:00Z">
            <w:rPr>
              <w:rFonts w:ascii="Times New Roman" w:hAnsi="Times New Roman" w:cs="Times New Roman"/>
              <w:highlight w:val="yellow"/>
            </w:rPr>
          </w:rPrChange>
        </w:rPr>
        <w:t>Zeiders</w:t>
      </w:r>
      <w:proofErr w:type="spellEnd"/>
      <w:r w:rsidR="002E3F79" w:rsidRPr="009F3013">
        <w:rPr>
          <w:rFonts w:ascii="Times New Roman" w:hAnsi="Times New Roman" w:cs="Times New Roman"/>
          <w:rPrChange w:id="282" w:author="Angel Armenta" w:date="2021-06-29T17:44:00Z">
            <w:rPr>
              <w:rFonts w:ascii="Times New Roman" w:hAnsi="Times New Roman" w:cs="Times New Roman"/>
              <w:highlight w:val="yellow"/>
            </w:rPr>
          </w:rPrChange>
        </w:rPr>
        <w:t xml:space="preserve"> et al., 20</w:t>
      </w:r>
      <w:ins w:id="283" w:author="Angel Armenta" w:date="2021-06-29T17:44:00Z">
        <w:r w:rsidR="009F3013" w:rsidRPr="009F3013">
          <w:rPr>
            <w:rFonts w:ascii="Times New Roman" w:hAnsi="Times New Roman" w:cs="Times New Roman"/>
            <w:rPrChange w:id="284" w:author="Angel Armenta" w:date="2021-06-29T17:44:00Z">
              <w:rPr>
                <w:rFonts w:ascii="Times New Roman" w:hAnsi="Times New Roman" w:cs="Times New Roman"/>
                <w:highlight w:val="yellow"/>
              </w:rPr>
            </w:rPrChange>
          </w:rPr>
          <w:t>20</w:t>
        </w:r>
      </w:ins>
      <w:del w:id="285" w:author="Angel Armenta" w:date="2021-06-29T17:44:00Z">
        <w:r w:rsidR="002E3F79" w:rsidRPr="009F3013" w:rsidDel="009F3013">
          <w:rPr>
            <w:rFonts w:ascii="Times New Roman" w:hAnsi="Times New Roman" w:cs="Times New Roman"/>
            <w:rPrChange w:id="286" w:author="Angel Armenta" w:date="2021-06-29T17:44:00Z">
              <w:rPr>
                <w:rFonts w:ascii="Times New Roman" w:hAnsi="Times New Roman" w:cs="Times New Roman"/>
                <w:highlight w:val="yellow"/>
              </w:rPr>
            </w:rPrChange>
          </w:rPr>
          <w:delText>19</w:delText>
        </w:r>
      </w:del>
      <w:r w:rsidR="00BA55B3" w:rsidRPr="009F3013">
        <w:rPr>
          <w:rFonts w:ascii="Times New Roman" w:hAnsi="Times New Roman" w:cs="Times New Roman"/>
        </w:rPr>
        <w:t>)</w:t>
      </w:r>
      <w:r w:rsidRPr="009F3013">
        <w:rPr>
          <w:rFonts w:ascii="Times New Roman" w:hAnsi="Times New Roman" w:cs="Times New Roman"/>
        </w:rPr>
        <w:t xml:space="preserve">. </w:t>
      </w:r>
    </w:p>
    <w:p w14:paraId="6C3B1AB2" w14:textId="171414E2" w:rsidR="007C0E66" w:rsidRDefault="00D91061" w:rsidP="00D91061">
      <w:pPr>
        <w:spacing w:line="480" w:lineRule="auto"/>
        <w:ind w:firstLine="720"/>
        <w:rPr>
          <w:rFonts w:ascii="Times New Roman" w:hAnsi="Times New Roman" w:cs="Times New Roman"/>
        </w:rPr>
      </w:pPr>
      <w:r w:rsidRPr="009F3013">
        <w:rPr>
          <w:rFonts w:ascii="Times New Roman" w:hAnsi="Times New Roman" w:cs="Times New Roman"/>
        </w:rPr>
        <w:t>Other research has shown negative effects of restrictive anti-immigrant policies</w:t>
      </w:r>
      <w:r>
        <w:rPr>
          <w:rFonts w:ascii="Times New Roman" w:hAnsi="Times New Roman" w:cs="Times New Roman"/>
        </w:rPr>
        <w:t xml:space="preserve"> on Latinos</w:t>
      </w:r>
      <w:r w:rsidR="00DB3272">
        <w:rPr>
          <w:rFonts w:ascii="Times New Roman" w:hAnsi="Times New Roman" w:cs="Times New Roman"/>
        </w:rPr>
        <w:t xml:space="preserve">, including </w:t>
      </w:r>
      <w:r w:rsidR="005059AD">
        <w:rPr>
          <w:rFonts w:ascii="Times New Roman" w:hAnsi="Times New Roman" w:cs="Times New Roman"/>
        </w:rPr>
        <w:t xml:space="preserve">legislation passed in the Arizona state senate in 2010 requiring individuals to carry documentation at all times and allowing law enforcement officials to check the immigration status of anyone </w:t>
      </w:r>
      <w:r w:rsidR="005059AD" w:rsidRPr="006F7F22">
        <w:rPr>
          <w:rFonts w:ascii="Times New Roman" w:hAnsi="Times New Roman" w:cs="Times New Roman"/>
        </w:rPr>
        <w:t>they suspect</w:t>
      </w:r>
      <w:r w:rsidR="00B13921" w:rsidRPr="006F7F22">
        <w:rPr>
          <w:rFonts w:ascii="Times New Roman" w:hAnsi="Times New Roman" w:cs="Times New Roman"/>
        </w:rPr>
        <w:t xml:space="preserve">ed was </w:t>
      </w:r>
      <w:r w:rsidR="005059AD" w:rsidRPr="006F7F22">
        <w:rPr>
          <w:rFonts w:ascii="Times New Roman" w:hAnsi="Times New Roman" w:cs="Times New Roman"/>
        </w:rPr>
        <w:t>undocumented</w:t>
      </w:r>
      <w:r w:rsidR="006349E8" w:rsidRPr="006F7F22">
        <w:rPr>
          <w:rFonts w:ascii="Times New Roman" w:hAnsi="Times New Roman" w:cs="Times New Roman"/>
        </w:rPr>
        <w:t>, often resulting in racial profiling</w:t>
      </w:r>
      <w:r w:rsidR="005059AD" w:rsidRPr="006F7F22">
        <w:rPr>
          <w:rFonts w:ascii="Times New Roman" w:hAnsi="Times New Roman" w:cs="Times New Roman"/>
        </w:rPr>
        <w:t xml:space="preserve"> (</w:t>
      </w:r>
      <w:r w:rsidR="005059AD" w:rsidRPr="006F7F22">
        <w:rPr>
          <w:rFonts w:ascii="Times New Roman" w:hAnsi="Times New Roman" w:cs="Times New Roman"/>
          <w:rPrChange w:id="287" w:author="Angel Armenta" w:date="2021-06-29T18:18:00Z">
            <w:rPr>
              <w:rFonts w:ascii="Times New Roman" w:hAnsi="Times New Roman" w:cs="Times New Roman"/>
              <w:highlight w:val="yellow"/>
            </w:rPr>
          </w:rPrChange>
        </w:rPr>
        <w:t xml:space="preserve">Ayon &amp; Becerra, 2013; </w:t>
      </w:r>
      <w:del w:id="288" w:author="Angel Armenta" w:date="2021-06-29T18:18:00Z">
        <w:r w:rsidR="005059AD" w:rsidRPr="006F7F22" w:rsidDel="006F7F22">
          <w:rPr>
            <w:rFonts w:ascii="Times New Roman" w:hAnsi="Times New Roman" w:cs="Times New Roman"/>
            <w:rPrChange w:id="289" w:author="Angel Armenta" w:date="2021-06-29T18:18:00Z">
              <w:rPr>
                <w:rFonts w:ascii="Times New Roman" w:hAnsi="Times New Roman" w:cs="Times New Roman"/>
                <w:highlight w:val="yellow"/>
              </w:rPr>
            </w:rPrChange>
          </w:rPr>
          <w:delText xml:space="preserve">Moya </w:delText>
        </w:r>
      </w:del>
      <w:r w:rsidR="005059AD" w:rsidRPr="006F7F22">
        <w:rPr>
          <w:rFonts w:ascii="Times New Roman" w:hAnsi="Times New Roman" w:cs="Times New Roman"/>
          <w:rPrChange w:id="290" w:author="Angel Armenta" w:date="2021-06-29T18:18:00Z">
            <w:rPr>
              <w:rFonts w:ascii="Times New Roman" w:hAnsi="Times New Roman" w:cs="Times New Roman"/>
              <w:highlight w:val="yellow"/>
            </w:rPr>
          </w:rPrChange>
        </w:rPr>
        <w:t>S</w:t>
      </w:r>
      <w:ins w:id="291" w:author="Angel Armenta" w:date="2021-06-29T18:18:00Z">
        <w:r w:rsidR="006F7F22" w:rsidRPr="006F7F22">
          <w:rPr>
            <w:rFonts w:ascii="Times New Roman" w:hAnsi="Times New Roman" w:cs="Times New Roman"/>
            <w:rPrChange w:id="292" w:author="Angel Armenta" w:date="2021-06-29T18:18:00Z">
              <w:rPr>
                <w:rFonts w:ascii="Times New Roman" w:hAnsi="Times New Roman" w:cs="Times New Roman"/>
                <w:highlight w:val="yellow"/>
              </w:rPr>
            </w:rPrChange>
          </w:rPr>
          <w:t>a</w:t>
        </w:r>
      </w:ins>
      <w:del w:id="293" w:author="Angel Armenta" w:date="2021-06-29T18:18:00Z">
        <w:r w:rsidR="005059AD" w:rsidRPr="006F7F22" w:rsidDel="006F7F22">
          <w:rPr>
            <w:rFonts w:ascii="Times New Roman" w:hAnsi="Times New Roman" w:cs="Times New Roman"/>
            <w:rPrChange w:id="294" w:author="Angel Armenta" w:date="2021-06-29T18:18:00Z">
              <w:rPr>
                <w:rFonts w:ascii="Times New Roman" w:hAnsi="Times New Roman" w:cs="Times New Roman"/>
                <w:highlight w:val="yellow"/>
              </w:rPr>
            </w:rPrChange>
          </w:rPr>
          <w:delText>o</w:delText>
        </w:r>
      </w:del>
      <w:r w:rsidR="005059AD" w:rsidRPr="006F7F22">
        <w:rPr>
          <w:rFonts w:ascii="Times New Roman" w:hAnsi="Times New Roman" w:cs="Times New Roman"/>
          <w:rPrChange w:id="295" w:author="Angel Armenta" w:date="2021-06-29T18:18:00Z">
            <w:rPr>
              <w:rFonts w:ascii="Times New Roman" w:hAnsi="Times New Roman" w:cs="Times New Roman"/>
              <w:highlight w:val="yellow"/>
            </w:rPr>
          </w:rPrChange>
        </w:rPr>
        <w:t>las</w:t>
      </w:r>
      <w:ins w:id="296" w:author="Angel Armenta" w:date="2021-06-29T18:18:00Z">
        <w:r w:rsidR="006F7F22" w:rsidRPr="006F7F22">
          <w:rPr>
            <w:rFonts w:ascii="Times New Roman" w:hAnsi="Times New Roman" w:cs="Times New Roman"/>
            <w:rPrChange w:id="297" w:author="Angel Armenta" w:date="2021-06-29T18:18:00Z">
              <w:rPr>
                <w:rFonts w:ascii="Times New Roman" w:hAnsi="Times New Roman" w:cs="Times New Roman"/>
                <w:highlight w:val="yellow"/>
              </w:rPr>
            </w:rPrChange>
          </w:rPr>
          <w:t xml:space="preserve"> et al.</w:t>
        </w:r>
      </w:ins>
      <w:del w:id="298" w:author="Angel Armenta" w:date="2021-06-29T18:18:00Z">
        <w:r w:rsidR="005059AD" w:rsidRPr="006F7F22" w:rsidDel="006F7F22">
          <w:rPr>
            <w:rFonts w:ascii="Times New Roman" w:hAnsi="Times New Roman" w:cs="Times New Roman"/>
            <w:rPrChange w:id="299" w:author="Angel Armenta" w:date="2021-06-29T18:18:00Z">
              <w:rPr>
                <w:rFonts w:ascii="Times New Roman" w:hAnsi="Times New Roman" w:cs="Times New Roman"/>
                <w:highlight w:val="yellow"/>
              </w:rPr>
            </w:rPrChange>
          </w:rPr>
          <w:delText>, Ayon &amp; Gurrola</w:delText>
        </w:r>
      </w:del>
      <w:r w:rsidR="005059AD" w:rsidRPr="006F7F22">
        <w:rPr>
          <w:rFonts w:ascii="Times New Roman" w:hAnsi="Times New Roman" w:cs="Times New Roman"/>
          <w:rPrChange w:id="300" w:author="Angel Armenta" w:date="2021-06-29T18:18:00Z">
            <w:rPr>
              <w:rFonts w:ascii="Times New Roman" w:hAnsi="Times New Roman" w:cs="Times New Roman"/>
              <w:highlight w:val="yellow"/>
            </w:rPr>
          </w:rPrChange>
        </w:rPr>
        <w:t>, 2013</w:t>
      </w:r>
      <w:r w:rsidR="005059AD" w:rsidRPr="006F7F22">
        <w:rPr>
          <w:rFonts w:ascii="Times New Roman" w:hAnsi="Times New Roman" w:cs="Times New Roman"/>
        </w:rPr>
        <w:t xml:space="preserve">). This kind of legislation and </w:t>
      </w:r>
      <w:r w:rsidR="00B13921" w:rsidRPr="006F7F22">
        <w:rPr>
          <w:rFonts w:ascii="Times New Roman" w:hAnsi="Times New Roman" w:cs="Times New Roman"/>
        </w:rPr>
        <w:t xml:space="preserve">other </w:t>
      </w:r>
      <w:r w:rsidR="005059AD" w:rsidRPr="006F7F22">
        <w:rPr>
          <w:rFonts w:ascii="Times New Roman" w:hAnsi="Times New Roman" w:cs="Times New Roman"/>
        </w:rPr>
        <w:t>immigration raids result in elevated fear, anxiety</w:t>
      </w:r>
      <w:r w:rsidR="005059AD">
        <w:rPr>
          <w:rFonts w:ascii="Times New Roman" w:hAnsi="Times New Roman" w:cs="Times New Roman"/>
        </w:rPr>
        <w:t xml:space="preserve"> and other negatively-</w:t>
      </w:r>
      <w:del w:id="301" w:author="Angel Armenta" w:date="2021-06-30T14:23:00Z">
        <w:r w:rsidR="005059AD" w:rsidDel="00530E32">
          <w:rPr>
            <w:rFonts w:ascii="Times New Roman" w:hAnsi="Times New Roman" w:cs="Times New Roman"/>
          </w:rPr>
          <w:delText>valenced</w:delText>
        </w:r>
      </w:del>
      <w:ins w:id="302" w:author="Angel Armenta" w:date="2021-06-30T14:23:00Z">
        <w:r w:rsidR="00530E32">
          <w:rPr>
            <w:rFonts w:ascii="Times New Roman" w:hAnsi="Times New Roman" w:cs="Times New Roman"/>
          </w:rPr>
          <w:t>valanced</w:t>
        </w:r>
      </w:ins>
      <w:r w:rsidR="005059AD">
        <w:rPr>
          <w:rFonts w:ascii="Times New Roman" w:hAnsi="Times New Roman" w:cs="Times New Roman"/>
        </w:rPr>
        <w:t xml:space="preserve"> emotions, less use of public assistance or preventative health care, </w:t>
      </w:r>
      <w:r w:rsidR="006349E8">
        <w:rPr>
          <w:rFonts w:ascii="Times New Roman" w:hAnsi="Times New Roman" w:cs="Times New Roman"/>
        </w:rPr>
        <w:t xml:space="preserve">and </w:t>
      </w:r>
      <w:r w:rsidR="005059AD">
        <w:rPr>
          <w:rFonts w:ascii="Times New Roman" w:hAnsi="Times New Roman" w:cs="Times New Roman"/>
        </w:rPr>
        <w:t>lower birth weight among Latina mothers</w:t>
      </w:r>
      <w:r w:rsidR="006349E8">
        <w:rPr>
          <w:rFonts w:ascii="Times New Roman" w:hAnsi="Times New Roman" w:cs="Times New Roman"/>
        </w:rPr>
        <w:t xml:space="preserve"> related to </w:t>
      </w:r>
      <w:r w:rsidR="006349E8" w:rsidRPr="006F7F22">
        <w:rPr>
          <w:rFonts w:ascii="Times New Roman" w:hAnsi="Times New Roman" w:cs="Times New Roman"/>
        </w:rPr>
        <w:t>stress</w:t>
      </w:r>
      <w:r w:rsidR="005059AD" w:rsidRPr="006F7F22">
        <w:rPr>
          <w:rFonts w:ascii="Times New Roman" w:hAnsi="Times New Roman" w:cs="Times New Roman"/>
        </w:rPr>
        <w:t xml:space="preserve"> </w:t>
      </w:r>
      <w:r w:rsidR="006349E8" w:rsidRPr="006F7F22">
        <w:rPr>
          <w:rFonts w:ascii="Times New Roman" w:hAnsi="Times New Roman" w:cs="Times New Roman"/>
        </w:rPr>
        <w:t>(</w:t>
      </w:r>
      <w:r w:rsidR="006349E8" w:rsidRPr="006F7F22">
        <w:rPr>
          <w:rFonts w:ascii="Times New Roman" w:hAnsi="Times New Roman" w:cs="Times New Roman"/>
          <w:rPrChange w:id="303" w:author="Angel Armenta" w:date="2021-06-29T18:19:00Z">
            <w:rPr>
              <w:rFonts w:ascii="Times New Roman" w:hAnsi="Times New Roman" w:cs="Times New Roman"/>
              <w:highlight w:val="yellow"/>
            </w:rPr>
          </w:rPrChange>
        </w:rPr>
        <w:t xml:space="preserve">Ayon &amp; Becerra, 2013; </w:t>
      </w:r>
      <w:del w:id="304" w:author="Angel Armenta" w:date="2021-06-29T18:19:00Z">
        <w:r w:rsidR="006349E8" w:rsidRPr="006F7F22" w:rsidDel="006F7F22">
          <w:rPr>
            <w:rFonts w:ascii="Times New Roman" w:hAnsi="Times New Roman" w:cs="Times New Roman"/>
            <w:rPrChange w:id="305" w:author="Angel Armenta" w:date="2021-06-29T18:19:00Z">
              <w:rPr>
                <w:rFonts w:ascii="Times New Roman" w:hAnsi="Times New Roman" w:cs="Times New Roman"/>
                <w:highlight w:val="yellow"/>
              </w:rPr>
            </w:rPrChange>
          </w:rPr>
          <w:delText xml:space="preserve">Moya </w:delText>
        </w:r>
      </w:del>
      <w:r w:rsidR="006349E8" w:rsidRPr="006F7F22">
        <w:rPr>
          <w:rFonts w:ascii="Times New Roman" w:hAnsi="Times New Roman" w:cs="Times New Roman"/>
          <w:rPrChange w:id="306" w:author="Angel Armenta" w:date="2021-06-29T18:19:00Z">
            <w:rPr>
              <w:rFonts w:ascii="Times New Roman" w:hAnsi="Times New Roman" w:cs="Times New Roman"/>
              <w:highlight w:val="yellow"/>
            </w:rPr>
          </w:rPrChange>
        </w:rPr>
        <w:t>S</w:t>
      </w:r>
      <w:ins w:id="307" w:author="Angel Armenta" w:date="2021-06-29T18:19:00Z">
        <w:r w:rsidR="006F7F22" w:rsidRPr="006F7F22">
          <w:rPr>
            <w:rFonts w:ascii="Times New Roman" w:hAnsi="Times New Roman" w:cs="Times New Roman"/>
            <w:rPrChange w:id="308" w:author="Angel Armenta" w:date="2021-06-29T18:19:00Z">
              <w:rPr>
                <w:rFonts w:ascii="Times New Roman" w:hAnsi="Times New Roman" w:cs="Times New Roman"/>
                <w:highlight w:val="yellow"/>
              </w:rPr>
            </w:rPrChange>
          </w:rPr>
          <w:t>a</w:t>
        </w:r>
      </w:ins>
      <w:del w:id="309" w:author="Angel Armenta" w:date="2021-06-29T18:19:00Z">
        <w:r w:rsidR="006349E8" w:rsidRPr="006F7F22" w:rsidDel="006F7F22">
          <w:rPr>
            <w:rFonts w:ascii="Times New Roman" w:hAnsi="Times New Roman" w:cs="Times New Roman"/>
            <w:rPrChange w:id="310" w:author="Angel Armenta" w:date="2021-06-29T18:19:00Z">
              <w:rPr>
                <w:rFonts w:ascii="Times New Roman" w:hAnsi="Times New Roman" w:cs="Times New Roman"/>
                <w:highlight w:val="yellow"/>
              </w:rPr>
            </w:rPrChange>
          </w:rPr>
          <w:delText>o</w:delText>
        </w:r>
      </w:del>
      <w:r w:rsidR="006349E8" w:rsidRPr="006F7F22">
        <w:rPr>
          <w:rFonts w:ascii="Times New Roman" w:hAnsi="Times New Roman" w:cs="Times New Roman"/>
          <w:rPrChange w:id="311" w:author="Angel Armenta" w:date="2021-06-29T18:19:00Z">
            <w:rPr>
              <w:rFonts w:ascii="Times New Roman" w:hAnsi="Times New Roman" w:cs="Times New Roman"/>
              <w:highlight w:val="yellow"/>
            </w:rPr>
          </w:rPrChange>
        </w:rPr>
        <w:t>las</w:t>
      </w:r>
      <w:ins w:id="312" w:author="Angel Armenta" w:date="2021-06-29T18:19:00Z">
        <w:r w:rsidR="006F7F22" w:rsidRPr="006F7F22">
          <w:rPr>
            <w:rFonts w:ascii="Times New Roman" w:hAnsi="Times New Roman" w:cs="Times New Roman"/>
            <w:rPrChange w:id="313" w:author="Angel Armenta" w:date="2021-06-29T18:19:00Z">
              <w:rPr>
                <w:rFonts w:ascii="Times New Roman" w:hAnsi="Times New Roman" w:cs="Times New Roman"/>
                <w:highlight w:val="yellow"/>
              </w:rPr>
            </w:rPrChange>
          </w:rPr>
          <w:t xml:space="preserve"> et al.</w:t>
        </w:r>
      </w:ins>
      <w:del w:id="314" w:author="Angel Armenta" w:date="2021-06-29T18:19:00Z">
        <w:r w:rsidR="006349E8" w:rsidRPr="006F7F22" w:rsidDel="006F7F22">
          <w:rPr>
            <w:rFonts w:ascii="Times New Roman" w:hAnsi="Times New Roman" w:cs="Times New Roman"/>
            <w:rPrChange w:id="315" w:author="Angel Armenta" w:date="2021-06-29T18:19:00Z">
              <w:rPr>
                <w:rFonts w:ascii="Times New Roman" w:hAnsi="Times New Roman" w:cs="Times New Roman"/>
                <w:highlight w:val="yellow"/>
              </w:rPr>
            </w:rPrChange>
          </w:rPr>
          <w:delText>, Ayon &amp; Gurrola</w:delText>
        </w:r>
      </w:del>
      <w:r w:rsidR="006349E8" w:rsidRPr="006F7F22">
        <w:rPr>
          <w:rFonts w:ascii="Times New Roman" w:hAnsi="Times New Roman" w:cs="Times New Roman"/>
          <w:rPrChange w:id="316" w:author="Angel Armenta" w:date="2021-06-29T18:19:00Z">
            <w:rPr>
              <w:rFonts w:ascii="Times New Roman" w:hAnsi="Times New Roman" w:cs="Times New Roman"/>
              <w:highlight w:val="yellow"/>
            </w:rPr>
          </w:rPrChange>
        </w:rPr>
        <w:t>, 2013; Toomey</w:t>
      </w:r>
      <w:ins w:id="317" w:author="Angel Armenta" w:date="2021-06-29T18:19:00Z">
        <w:r w:rsidR="006F7F22">
          <w:rPr>
            <w:rFonts w:ascii="Times New Roman" w:hAnsi="Times New Roman" w:cs="Times New Roman"/>
          </w:rPr>
          <w:t xml:space="preserve"> </w:t>
        </w:r>
      </w:ins>
      <w:del w:id="318" w:author="Angel Armenta" w:date="2021-06-29T18:19:00Z">
        <w:r w:rsidR="006349E8" w:rsidRPr="006F7F22" w:rsidDel="006F7F22">
          <w:rPr>
            <w:rFonts w:ascii="Times New Roman" w:hAnsi="Times New Roman" w:cs="Times New Roman"/>
            <w:rPrChange w:id="319" w:author="Angel Armenta" w:date="2021-06-29T18:19:00Z">
              <w:rPr>
                <w:rFonts w:ascii="Times New Roman" w:hAnsi="Times New Roman" w:cs="Times New Roman"/>
                <w:highlight w:val="yellow"/>
              </w:rPr>
            </w:rPrChange>
          </w:rPr>
          <w:delText xml:space="preserve">, Umaña-Taylor </w:delText>
        </w:r>
      </w:del>
      <w:r w:rsidR="006349E8" w:rsidRPr="006F7F22">
        <w:rPr>
          <w:rFonts w:ascii="Times New Roman" w:hAnsi="Times New Roman" w:cs="Times New Roman"/>
          <w:rPrChange w:id="320" w:author="Angel Armenta" w:date="2021-06-29T18:19:00Z">
            <w:rPr>
              <w:rFonts w:ascii="Times New Roman" w:hAnsi="Times New Roman" w:cs="Times New Roman"/>
              <w:highlight w:val="yellow"/>
            </w:rPr>
          </w:rPrChange>
        </w:rPr>
        <w:t>et al., 2014; White</w:t>
      </w:r>
      <w:del w:id="321" w:author="Angel Armenta" w:date="2021-06-29T18:19:00Z">
        <w:r w:rsidR="006349E8" w:rsidRPr="006F7F22" w:rsidDel="006F7F22">
          <w:rPr>
            <w:rFonts w:ascii="Times New Roman" w:hAnsi="Times New Roman" w:cs="Times New Roman"/>
            <w:rPrChange w:id="322" w:author="Angel Armenta" w:date="2021-06-29T18:19:00Z">
              <w:rPr>
                <w:rFonts w:ascii="Times New Roman" w:hAnsi="Times New Roman" w:cs="Times New Roman"/>
                <w:highlight w:val="yellow"/>
              </w:rPr>
            </w:rPrChange>
          </w:rPr>
          <w:delText>, Blackburn</w:delText>
        </w:r>
      </w:del>
      <w:r w:rsidR="006349E8" w:rsidRPr="006F7F22">
        <w:rPr>
          <w:rFonts w:ascii="Times New Roman" w:hAnsi="Times New Roman" w:cs="Times New Roman"/>
          <w:rPrChange w:id="323" w:author="Angel Armenta" w:date="2021-06-29T18:19:00Z">
            <w:rPr>
              <w:rFonts w:ascii="Times New Roman" w:hAnsi="Times New Roman" w:cs="Times New Roman"/>
              <w:highlight w:val="yellow"/>
            </w:rPr>
          </w:rPrChange>
        </w:rPr>
        <w:t xml:space="preserve"> et al., 2014</w:t>
      </w:r>
      <w:r w:rsidR="006349E8" w:rsidRPr="00B91A18">
        <w:rPr>
          <w:rFonts w:ascii="Times New Roman" w:hAnsi="Times New Roman" w:cs="Times New Roman"/>
          <w:rPrChange w:id="324" w:author="Angel Armenta" w:date="2021-06-29T18:21:00Z">
            <w:rPr>
              <w:rFonts w:ascii="Times New Roman" w:hAnsi="Times New Roman" w:cs="Times New Roman"/>
              <w:highlight w:val="yellow"/>
            </w:rPr>
          </w:rPrChange>
        </w:rPr>
        <w:t>; Novak</w:t>
      </w:r>
      <w:ins w:id="325" w:author="Angel Armenta" w:date="2021-06-29T18:21:00Z">
        <w:r w:rsidR="00B91A18" w:rsidRPr="00B91A18">
          <w:rPr>
            <w:rFonts w:ascii="Times New Roman" w:hAnsi="Times New Roman" w:cs="Times New Roman"/>
            <w:rPrChange w:id="326" w:author="Angel Armenta" w:date="2021-06-29T18:21:00Z">
              <w:rPr>
                <w:rFonts w:ascii="Times New Roman" w:hAnsi="Times New Roman" w:cs="Times New Roman"/>
                <w:highlight w:val="yellow"/>
              </w:rPr>
            </w:rPrChange>
          </w:rPr>
          <w:t xml:space="preserve"> </w:t>
        </w:r>
      </w:ins>
      <w:del w:id="327" w:author="Angel Armenta" w:date="2021-06-29T18:21:00Z">
        <w:r w:rsidR="006349E8" w:rsidRPr="00B91A18" w:rsidDel="00B91A18">
          <w:rPr>
            <w:rFonts w:ascii="Times New Roman" w:hAnsi="Times New Roman" w:cs="Times New Roman"/>
            <w:rPrChange w:id="328" w:author="Angel Armenta" w:date="2021-06-29T18:21:00Z">
              <w:rPr>
                <w:rFonts w:ascii="Times New Roman" w:hAnsi="Times New Roman" w:cs="Times New Roman"/>
                <w:highlight w:val="yellow"/>
              </w:rPr>
            </w:rPrChange>
          </w:rPr>
          <w:delText xml:space="preserve">, Geronimus </w:delText>
        </w:r>
      </w:del>
      <w:r w:rsidR="006349E8" w:rsidRPr="00B91A18">
        <w:rPr>
          <w:rFonts w:ascii="Times New Roman" w:hAnsi="Times New Roman" w:cs="Times New Roman"/>
          <w:rPrChange w:id="329" w:author="Angel Armenta" w:date="2021-06-29T18:21:00Z">
            <w:rPr>
              <w:rFonts w:ascii="Times New Roman" w:hAnsi="Times New Roman" w:cs="Times New Roman"/>
              <w:highlight w:val="yellow"/>
            </w:rPr>
          </w:rPrChange>
        </w:rPr>
        <w:t xml:space="preserve">et al., 2017; </w:t>
      </w:r>
      <w:r w:rsidR="006349E8" w:rsidRPr="00906427">
        <w:rPr>
          <w:rFonts w:ascii="Times New Roman" w:hAnsi="Times New Roman" w:cs="Times New Roman"/>
          <w:rPrChange w:id="330" w:author="Angel Armenta" w:date="2021-06-29T18:15:00Z">
            <w:rPr>
              <w:rFonts w:ascii="Times New Roman" w:hAnsi="Times New Roman" w:cs="Times New Roman"/>
              <w:highlight w:val="yellow"/>
            </w:rPr>
          </w:rPrChange>
        </w:rPr>
        <w:t>Wray-Lake</w:t>
      </w:r>
      <w:ins w:id="331" w:author="Angel Armenta" w:date="2021-06-29T18:15:00Z">
        <w:r w:rsidR="00906427">
          <w:rPr>
            <w:rFonts w:ascii="Times New Roman" w:hAnsi="Times New Roman" w:cs="Times New Roman"/>
          </w:rPr>
          <w:t xml:space="preserve"> </w:t>
        </w:r>
      </w:ins>
      <w:del w:id="332" w:author="Angel Armenta" w:date="2021-06-29T18:15:00Z">
        <w:r w:rsidR="006349E8" w:rsidRPr="00906427" w:rsidDel="00906427">
          <w:rPr>
            <w:rFonts w:ascii="Times New Roman" w:hAnsi="Times New Roman" w:cs="Times New Roman"/>
            <w:rPrChange w:id="333" w:author="Angel Armenta" w:date="2021-06-29T18:15:00Z">
              <w:rPr>
                <w:rFonts w:ascii="Times New Roman" w:hAnsi="Times New Roman" w:cs="Times New Roman"/>
                <w:highlight w:val="yellow"/>
              </w:rPr>
            </w:rPrChange>
          </w:rPr>
          <w:delText xml:space="preserve">, Wells </w:delText>
        </w:r>
      </w:del>
      <w:r w:rsidR="006349E8" w:rsidRPr="00906427">
        <w:rPr>
          <w:rFonts w:ascii="Times New Roman" w:hAnsi="Times New Roman" w:cs="Times New Roman"/>
          <w:rPrChange w:id="334" w:author="Angel Armenta" w:date="2021-06-29T18:15:00Z">
            <w:rPr>
              <w:rFonts w:ascii="Times New Roman" w:hAnsi="Times New Roman" w:cs="Times New Roman"/>
              <w:highlight w:val="yellow"/>
            </w:rPr>
          </w:rPrChange>
        </w:rPr>
        <w:t>et al., 2017</w:t>
      </w:r>
      <w:del w:id="335" w:author="Angel Armenta" w:date="2021-06-29T18:53:00Z">
        <w:r w:rsidR="006349E8" w:rsidRPr="00906427" w:rsidDel="00DB1F78">
          <w:rPr>
            <w:rFonts w:ascii="Times New Roman" w:hAnsi="Times New Roman" w:cs="Times New Roman"/>
            <w:rPrChange w:id="336" w:author="Angel Armenta" w:date="2021-06-29T18:15:00Z">
              <w:rPr>
                <w:rFonts w:ascii="Times New Roman" w:hAnsi="Times New Roman" w:cs="Times New Roman"/>
                <w:highlight w:val="yellow"/>
              </w:rPr>
            </w:rPrChange>
          </w:rPr>
          <w:delText xml:space="preserve">; </w:delText>
        </w:r>
        <w:commentRangeStart w:id="337"/>
        <w:r w:rsidR="006349E8" w:rsidRPr="00655929" w:rsidDel="00DB1F78">
          <w:rPr>
            <w:rFonts w:ascii="Times New Roman" w:hAnsi="Times New Roman" w:cs="Times New Roman"/>
            <w:highlight w:val="yellow"/>
          </w:rPr>
          <w:delText>Ayon, 2018</w:delText>
        </w:r>
        <w:commentRangeEnd w:id="337"/>
        <w:r w:rsidR="006349E8" w:rsidRPr="00655929" w:rsidDel="00DB1F78">
          <w:rPr>
            <w:rStyle w:val="CommentReference"/>
            <w:highlight w:val="yellow"/>
          </w:rPr>
          <w:commentReference w:id="337"/>
        </w:r>
      </w:del>
      <w:r w:rsidR="006349E8">
        <w:rPr>
          <w:rFonts w:ascii="Times New Roman" w:hAnsi="Times New Roman" w:cs="Times New Roman"/>
        </w:rPr>
        <w:t xml:space="preserve">). </w:t>
      </w:r>
      <w:r w:rsidR="00974416">
        <w:rPr>
          <w:rFonts w:ascii="Times New Roman" w:hAnsi="Times New Roman" w:cs="Times New Roman"/>
        </w:rPr>
        <w:t>Additionally</w:t>
      </w:r>
      <w:r w:rsidR="006349E8">
        <w:rPr>
          <w:rFonts w:ascii="Times New Roman" w:hAnsi="Times New Roman" w:cs="Times New Roman"/>
        </w:rPr>
        <w:t>, a state-level analysis</w:t>
      </w:r>
      <w:r w:rsidR="00A17635">
        <w:rPr>
          <w:rFonts w:ascii="Times New Roman" w:hAnsi="Times New Roman" w:cs="Times New Roman"/>
        </w:rPr>
        <w:t xml:space="preserve"> showed that</w:t>
      </w:r>
      <w:r w:rsidR="006349E8">
        <w:rPr>
          <w:rFonts w:ascii="Times New Roman" w:hAnsi="Times New Roman" w:cs="Times New Roman"/>
        </w:rPr>
        <w:t xml:space="preserve"> Latinos in states with more exclusionary anti-immigrant policies report poor mental health at higher </w:t>
      </w:r>
      <w:r w:rsidR="006349E8" w:rsidRPr="00906427">
        <w:rPr>
          <w:rFonts w:ascii="Times New Roman" w:hAnsi="Times New Roman" w:cs="Times New Roman"/>
        </w:rPr>
        <w:t>rates (</w:t>
      </w:r>
      <w:proofErr w:type="spellStart"/>
      <w:r w:rsidR="006349E8" w:rsidRPr="00906427">
        <w:rPr>
          <w:rFonts w:ascii="Times New Roman" w:hAnsi="Times New Roman" w:cs="Times New Roman"/>
          <w:rPrChange w:id="338" w:author="Angel Armenta" w:date="2021-06-29T18:14:00Z">
            <w:rPr>
              <w:rFonts w:ascii="Times New Roman" w:hAnsi="Times New Roman" w:cs="Times New Roman"/>
              <w:highlight w:val="yellow"/>
            </w:rPr>
          </w:rPrChange>
        </w:rPr>
        <w:t>Hatzenbuehler</w:t>
      </w:r>
      <w:proofErr w:type="spellEnd"/>
      <w:del w:id="339" w:author="Angel Armenta" w:date="2021-06-29T19:02:00Z">
        <w:r w:rsidR="006349E8" w:rsidRPr="00906427" w:rsidDel="00B95FB9">
          <w:rPr>
            <w:rFonts w:ascii="Times New Roman" w:hAnsi="Times New Roman" w:cs="Times New Roman"/>
            <w:rPrChange w:id="340" w:author="Angel Armenta" w:date="2021-06-29T18:14:00Z">
              <w:rPr>
                <w:rFonts w:ascii="Times New Roman" w:hAnsi="Times New Roman" w:cs="Times New Roman"/>
                <w:highlight w:val="yellow"/>
              </w:rPr>
            </w:rPrChange>
          </w:rPr>
          <w:delText>, Prins, Flake</w:delText>
        </w:r>
      </w:del>
      <w:r w:rsidR="006349E8" w:rsidRPr="00906427">
        <w:rPr>
          <w:rFonts w:ascii="Times New Roman" w:hAnsi="Times New Roman" w:cs="Times New Roman"/>
          <w:rPrChange w:id="341" w:author="Angel Armenta" w:date="2021-06-29T18:14:00Z">
            <w:rPr>
              <w:rFonts w:ascii="Times New Roman" w:hAnsi="Times New Roman" w:cs="Times New Roman"/>
              <w:highlight w:val="yellow"/>
            </w:rPr>
          </w:rPrChange>
        </w:rPr>
        <w:t xml:space="preserve"> et al., 2017</w:t>
      </w:r>
      <w:r w:rsidR="006349E8" w:rsidRPr="00906427">
        <w:rPr>
          <w:rFonts w:ascii="Times New Roman" w:hAnsi="Times New Roman" w:cs="Times New Roman"/>
        </w:rPr>
        <w:t>)</w:t>
      </w:r>
      <w:r w:rsidR="00974416" w:rsidRPr="00906427">
        <w:rPr>
          <w:rFonts w:ascii="Times New Roman" w:hAnsi="Times New Roman" w:cs="Times New Roman"/>
        </w:rPr>
        <w:t xml:space="preserve">, suggesting anti-immigrant policies </w:t>
      </w:r>
      <w:proofErr w:type="gramStart"/>
      <w:r w:rsidR="00974416" w:rsidRPr="00906427">
        <w:rPr>
          <w:rFonts w:ascii="Times New Roman" w:hAnsi="Times New Roman" w:cs="Times New Roman"/>
        </w:rPr>
        <w:t>have an effect on</w:t>
      </w:r>
      <w:proofErr w:type="gramEnd"/>
      <w:r w:rsidR="00974416" w:rsidRPr="00906427">
        <w:rPr>
          <w:rFonts w:ascii="Times New Roman" w:hAnsi="Times New Roman" w:cs="Times New Roman"/>
        </w:rPr>
        <w:t xml:space="preserve"> both</w:t>
      </w:r>
      <w:r w:rsidR="00974416">
        <w:rPr>
          <w:rFonts w:ascii="Times New Roman" w:hAnsi="Times New Roman" w:cs="Times New Roman"/>
        </w:rPr>
        <w:t xml:space="preserve"> psychological and </w:t>
      </w:r>
      <w:r w:rsidR="009544AF">
        <w:rPr>
          <w:rFonts w:ascii="Times New Roman" w:hAnsi="Times New Roman" w:cs="Times New Roman"/>
        </w:rPr>
        <w:t>physical</w:t>
      </w:r>
      <w:r w:rsidR="00974416">
        <w:rPr>
          <w:rFonts w:ascii="Times New Roman" w:hAnsi="Times New Roman" w:cs="Times New Roman"/>
        </w:rPr>
        <w:t xml:space="preserve"> outcomes among Latinos</w:t>
      </w:r>
      <w:r w:rsidR="006349E8">
        <w:rPr>
          <w:rFonts w:ascii="Times New Roman" w:hAnsi="Times New Roman" w:cs="Times New Roman"/>
        </w:rPr>
        <w:t>.</w:t>
      </w:r>
      <w:ins w:id="342" w:author="Angel Armenta" w:date="2021-06-30T14:23:00Z">
        <w:r w:rsidR="00530E32">
          <w:rPr>
            <w:rFonts w:ascii="Times New Roman" w:hAnsi="Times New Roman" w:cs="Times New Roman"/>
          </w:rPr>
          <w:t xml:space="preserve"> Thus, it is no surprise that Latinos </w:t>
        </w:r>
      </w:ins>
      <w:ins w:id="343" w:author="Angel Armenta" w:date="2021-06-30T14:24:00Z">
        <w:r w:rsidR="00530E32">
          <w:rPr>
            <w:rFonts w:ascii="Times New Roman" w:hAnsi="Times New Roman" w:cs="Times New Roman"/>
          </w:rPr>
          <w:t>reportingly feel as if their place in America has gotten worse under Trump’s presidency (</w:t>
        </w:r>
      </w:ins>
      <w:ins w:id="344" w:author="Angel Armenta" w:date="2021-06-30T14:26:00Z">
        <w:r w:rsidR="00530E32">
          <w:rPr>
            <w:rFonts w:ascii="Times New Roman" w:hAnsi="Times New Roman" w:cs="Times New Roman"/>
          </w:rPr>
          <w:t xml:space="preserve">Lopez et al., 2018; </w:t>
        </w:r>
      </w:ins>
      <w:ins w:id="345" w:author="Angel Armenta" w:date="2021-06-30T14:27:00Z">
        <w:r w:rsidR="00530E32">
          <w:rPr>
            <w:rFonts w:ascii="Times New Roman" w:hAnsi="Times New Roman" w:cs="Times New Roman"/>
          </w:rPr>
          <w:t xml:space="preserve">for a larger review read Armenta et al., 2021). </w:t>
        </w:r>
      </w:ins>
    </w:p>
    <w:p w14:paraId="22A18581" w14:textId="4EF32FA9" w:rsidR="00974416" w:rsidRPr="00EF5498" w:rsidRDefault="00BA55B3" w:rsidP="00974416">
      <w:pPr>
        <w:spacing w:line="480" w:lineRule="auto"/>
        <w:rPr>
          <w:rFonts w:ascii="Times New Roman" w:hAnsi="Times New Roman" w:cs="Times New Roman"/>
          <w:b/>
          <w:bCs/>
          <w:rPrChange w:id="346" w:author="Angel Armenta" w:date="2021-06-29T16:03:00Z">
            <w:rPr>
              <w:rFonts w:ascii="Times New Roman" w:hAnsi="Times New Roman" w:cs="Times New Roman"/>
              <w:b/>
              <w:bCs/>
              <w:u w:val="single"/>
            </w:rPr>
          </w:rPrChange>
        </w:rPr>
      </w:pPr>
      <w:r w:rsidRPr="00EF5498">
        <w:rPr>
          <w:rFonts w:ascii="Times New Roman" w:hAnsi="Times New Roman" w:cs="Times New Roman"/>
          <w:b/>
          <w:bCs/>
          <w:rPrChange w:id="347" w:author="Angel Armenta" w:date="2021-06-29T16:03:00Z">
            <w:rPr>
              <w:rFonts w:ascii="Times New Roman" w:hAnsi="Times New Roman" w:cs="Times New Roman"/>
              <w:b/>
              <w:bCs/>
              <w:u w:val="single"/>
            </w:rPr>
          </w:rPrChange>
        </w:rPr>
        <w:t>Anticipation and appraisal of the 2020 election as a stressor</w:t>
      </w:r>
    </w:p>
    <w:p w14:paraId="66995729" w14:textId="7392A8C1" w:rsidR="001E4A66" w:rsidRDefault="006349E8" w:rsidP="00974416">
      <w:pPr>
        <w:spacing w:line="480" w:lineRule="auto"/>
        <w:ind w:firstLine="720"/>
        <w:rPr>
          <w:rFonts w:ascii="Times New Roman" w:hAnsi="Times New Roman" w:cs="Times New Roman"/>
        </w:rPr>
      </w:pPr>
      <w:r>
        <w:rPr>
          <w:rFonts w:ascii="Times New Roman" w:hAnsi="Times New Roman" w:cs="Times New Roman"/>
        </w:rPr>
        <w:t xml:space="preserve">Given the impact that Trump has had on nation-wide anti-immigrant and anti-Mexican rhetoric and legislation, the prospect of his re-election in 2020 was likely a significant source of stress </w:t>
      </w:r>
      <w:r w:rsidR="009D0F33">
        <w:rPr>
          <w:rFonts w:ascii="Times New Roman" w:hAnsi="Times New Roman" w:cs="Times New Roman"/>
        </w:rPr>
        <w:t>for</w:t>
      </w:r>
      <w:r>
        <w:rPr>
          <w:rFonts w:ascii="Times New Roman" w:hAnsi="Times New Roman" w:cs="Times New Roman"/>
        </w:rPr>
        <w:t xml:space="preserve"> Latinos and</w:t>
      </w:r>
      <w:ins w:id="348" w:author="Angel Armenta" w:date="2021-06-30T14:29:00Z">
        <w:r w:rsidR="00A46BE2">
          <w:rPr>
            <w:rFonts w:ascii="Times New Roman" w:hAnsi="Times New Roman" w:cs="Times New Roman"/>
          </w:rPr>
          <w:t xml:space="preserve"> in particular,</w:t>
        </w:r>
      </w:ins>
      <w:r>
        <w:rPr>
          <w:rFonts w:ascii="Times New Roman" w:hAnsi="Times New Roman" w:cs="Times New Roman"/>
        </w:rPr>
        <w:t xml:space="preserve"> </w:t>
      </w:r>
      <w:proofErr w:type="gramStart"/>
      <w:r>
        <w:rPr>
          <w:rFonts w:ascii="Times New Roman" w:hAnsi="Times New Roman" w:cs="Times New Roman"/>
        </w:rPr>
        <w:t>Mexican-Americans</w:t>
      </w:r>
      <w:proofErr w:type="gramEnd"/>
      <w:del w:id="349" w:author="Angel Armenta" w:date="2021-06-30T14:29:00Z">
        <w:r w:rsidDel="00A46BE2">
          <w:rPr>
            <w:rFonts w:ascii="Times New Roman" w:hAnsi="Times New Roman" w:cs="Times New Roman"/>
          </w:rPr>
          <w:delText xml:space="preserve"> in particular</w:delText>
        </w:r>
      </w:del>
      <w:r>
        <w:rPr>
          <w:rFonts w:ascii="Times New Roman" w:hAnsi="Times New Roman" w:cs="Times New Roman"/>
        </w:rPr>
        <w:t xml:space="preserve">. </w:t>
      </w:r>
      <w:ins w:id="350" w:author="Angel Armenta" w:date="2021-06-30T14:29:00Z">
        <w:r w:rsidR="00A46BE2">
          <w:rPr>
            <w:rFonts w:ascii="Times New Roman" w:hAnsi="Times New Roman" w:cs="Times New Roman"/>
          </w:rPr>
          <w:t>Thus, t</w:t>
        </w:r>
      </w:ins>
      <w:del w:id="351" w:author="Angel Armenta" w:date="2021-06-30T14:29:00Z">
        <w:r w:rsidDel="00A46BE2">
          <w:rPr>
            <w:rFonts w:ascii="Times New Roman" w:hAnsi="Times New Roman" w:cs="Times New Roman"/>
          </w:rPr>
          <w:delText>T</w:delText>
        </w:r>
      </w:del>
      <w:proofErr w:type="gramStart"/>
      <w:r>
        <w:rPr>
          <w:rFonts w:ascii="Times New Roman" w:hAnsi="Times New Roman" w:cs="Times New Roman"/>
        </w:rPr>
        <w:t>he</w:t>
      </w:r>
      <w:proofErr w:type="gramEnd"/>
      <w:r>
        <w:rPr>
          <w:rFonts w:ascii="Times New Roman" w:hAnsi="Times New Roman" w:cs="Times New Roman"/>
        </w:rPr>
        <w:t xml:space="preserve"> current study examined psychological responses </w:t>
      </w:r>
      <w:r w:rsidR="00974416">
        <w:rPr>
          <w:rFonts w:ascii="Times New Roman" w:hAnsi="Times New Roman" w:cs="Times New Roman"/>
        </w:rPr>
        <w:t>during the period of time surrounding</w:t>
      </w:r>
      <w:r>
        <w:rPr>
          <w:rFonts w:ascii="Times New Roman" w:hAnsi="Times New Roman" w:cs="Times New Roman"/>
        </w:rPr>
        <w:t xml:space="preserve"> the 2020 U.S. Presidential election. </w:t>
      </w:r>
      <w:ins w:id="352" w:author="Angel Armenta" w:date="2021-06-30T14:30:00Z">
        <w:r w:rsidR="00095D68">
          <w:rPr>
            <w:rFonts w:ascii="Times New Roman" w:hAnsi="Times New Roman" w:cs="Times New Roman"/>
          </w:rPr>
          <w:t xml:space="preserve">Specifically, </w:t>
        </w:r>
      </w:ins>
      <w:del w:id="353" w:author="Angel Armenta" w:date="2021-06-30T14:29:00Z">
        <w:r w:rsidR="00974416" w:rsidDel="00095D68">
          <w:rPr>
            <w:rFonts w:ascii="Times New Roman" w:hAnsi="Times New Roman" w:cs="Times New Roman"/>
          </w:rPr>
          <w:delText xml:space="preserve">In particular, </w:delText>
        </w:r>
      </w:del>
      <w:ins w:id="354" w:author="Angel Armenta" w:date="2021-06-30T14:30:00Z">
        <w:r w:rsidR="00095D68">
          <w:rPr>
            <w:rFonts w:ascii="Times New Roman" w:hAnsi="Times New Roman" w:cs="Times New Roman"/>
          </w:rPr>
          <w:t>w</w:t>
        </w:r>
      </w:ins>
      <w:del w:id="355" w:author="Angel Armenta" w:date="2021-06-30T14:29:00Z">
        <w:r w:rsidR="00974416" w:rsidDel="00095D68">
          <w:rPr>
            <w:rFonts w:ascii="Times New Roman" w:hAnsi="Times New Roman" w:cs="Times New Roman"/>
          </w:rPr>
          <w:delText>w</w:delText>
        </w:r>
      </w:del>
      <w:r w:rsidR="00974416">
        <w:rPr>
          <w:rFonts w:ascii="Times New Roman" w:hAnsi="Times New Roman" w:cs="Times New Roman"/>
        </w:rPr>
        <w:t xml:space="preserve">e focused on </w:t>
      </w:r>
      <w:r w:rsidR="00F1713A">
        <w:rPr>
          <w:rFonts w:ascii="Times New Roman" w:hAnsi="Times New Roman" w:cs="Times New Roman"/>
        </w:rPr>
        <w:t>anticipatory processes leading up to the election</w:t>
      </w:r>
      <w:r w:rsidR="00974416">
        <w:rPr>
          <w:rFonts w:ascii="Times New Roman" w:hAnsi="Times New Roman" w:cs="Times New Roman"/>
        </w:rPr>
        <w:t>, which</w:t>
      </w:r>
      <w:r w:rsidR="00F1713A">
        <w:rPr>
          <w:rFonts w:ascii="Times New Roman" w:hAnsi="Times New Roman" w:cs="Times New Roman"/>
        </w:rPr>
        <w:t xml:space="preserve"> </w:t>
      </w:r>
      <w:r w:rsidR="00974416">
        <w:rPr>
          <w:rFonts w:ascii="Times New Roman" w:hAnsi="Times New Roman" w:cs="Times New Roman"/>
        </w:rPr>
        <w:t xml:space="preserve">play </w:t>
      </w:r>
      <w:r w:rsidR="00F1713A">
        <w:rPr>
          <w:rFonts w:ascii="Times New Roman" w:hAnsi="Times New Roman" w:cs="Times New Roman"/>
        </w:rPr>
        <w:t xml:space="preserve">an important role in </w:t>
      </w:r>
      <w:r w:rsidR="00A17635">
        <w:rPr>
          <w:rFonts w:ascii="Times New Roman" w:hAnsi="Times New Roman" w:cs="Times New Roman"/>
        </w:rPr>
        <w:t xml:space="preserve">individuals’ </w:t>
      </w:r>
      <w:r w:rsidR="00F1713A">
        <w:rPr>
          <w:rFonts w:ascii="Times New Roman" w:hAnsi="Times New Roman" w:cs="Times New Roman"/>
        </w:rPr>
        <w:t xml:space="preserve">health and wellbeing. </w:t>
      </w:r>
      <w:r w:rsidR="00C75C60">
        <w:rPr>
          <w:rFonts w:ascii="Times New Roman" w:hAnsi="Times New Roman" w:cs="Times New Roman"/>
        </w:rPr>
        <w:t xml:space="preserve">When anticipating a stressful event, </w:t>
      </w:r>
      <w:r w:rsidR="00C75C60">
        <w:rPr>
          <w:rFonts w:ascii="Times New Roman" w:hAnsi="Times New Roman" w:cs="Times New Roman"/>
        </w:rPr>
        <w:lastRenderedPageBreak/>
        <w:t xml:space="preserve">individuals prepare for the stressor, especially when the event is appraised as threatening or </w:t>
      </w:r>
      <w:del w:id="356" w:author="Angel Armenta" w:date="2021-06-30T14:30:00Z">
        <w:r w:rsidR="00C75C60" w:rsidDel="00095D68">
          <w:rPr>
            <w:rFonts w:ascii="Times New Roman" w:hAnsi="Times New Roman" w:cs="Times New Roman"/>
          </w:rPr>
          <w:delText>personally-relevant</w:delText>
        </w:r>
      </w:del>
      <w:ins w:id="357" w:author="Angel Armenta" w:date="2021-06-30T14:30:00Z">
        <w:r w:rsidR="00095D68">
          <w:rPr>
            <w:rFonts w:ascii="Times New Roman" w:hAnsi="Times New Roman" w:cs="Times New Roman"/>
          </w:rPr>
          <w:t>personally relevant</w:t>
        </w:r>
      </w:ins>
      <w:r w:rsidR="00C75C60">
        <w:rPr>
          <w:rFonts w:ascii="Times New Roman" w:hAnsi="Times New Roman" w:cs="Times New Roman"/>
        </w:rPr>
        <w:t xml:space="preserve"> (</w:t>
      </w:r>
      <w:r w:rsidR="00C75C60" w:rsidRPr="00D14981">
        <w:rPr>
          <w:rFonts w:ascii="Times New Roman" w:hAnsi="Times New Roman" w:cs="Times New Roman"/>
          <w:rPrChange w:id="358" w:author="Angel Armenta" w:date="2021-06-29T17:17:00Z">
            <w:rPr>
              <w:rFonts w:ascii="Times New Roman" w:hAnsi="Times New Roman" w:cs="Times New Roman"/>
              <w:highlight w:val="yellow"/>
            </w:rPr>
          </w:rPrChange>
        </w:rPr>
        <w:t xml:space="preserve">Lazarus &amp; Folkman, </w:t>
      </w:r>
      <w:r w:rsidR="00C75C60" w:rsidRPr="00DB1F78">
        <w:rPr>
          <w:rFonts w:ascii="Times New Roman" w:hAnsi="Times New Roman" w:cs="Times New Roman"/>
          <w:rPrChange w:id="359" w:author="Angel Armenta" w:date="2021-06-29T18:51:00Z">
            <w:rPr>
              <w:rFonts w:ascii="Times New Roman" w:hAnsi="Times New Roman" w:cs="Times New Roman"/>
              <w:highlight w:val="yellow"/>
            </w:rPr>
          </w:rPrChange>
        </w:rPr>
        <w:t>1984</w:t>
      </w:r>
      <w:r w:rsidR="002E3F79" w:rsidRPr="00DB1F78">
        <w:rPr>
          <w:rFonts w:ascii="Times New Roman" w:hAnsi="Times New Roman" w:cs="Times New Roman"/>
          <w:rPrChange w:id="360" w:author="Angel Armenta" w:date="2021-06-29T18:51:00Z">
            <w:rPr>
              <w:rFonts w:ascii="Times New Roman" w:hAnsi="Times New Roman" w:cs="Times New Roman"/>
              <w:highlight w:val="yellow"/>
            </w:rPr>
          </w:rPrChange>
        </w:rPr>
        <w:t xml:space="preserve">; </w:t>
      </w:r>
      <w:commentRangeStart w:id="361"/>
      <w:r w:rsidR="002E3F79" w:rsidRPr="00DB1F78">
        <w:rPr>
          <w:rFonts w:ascii="Times New Roman" w:hAnsi="Times New Roman" w:cs="Times New Roman"/>
          <w:rPrChange w:id="362" w:author="Angel Armenta" w:date="2021-06-29T18:51:00Z">
            <w:rPr>
              <w:rFonts w:ascii="Times New Roman" w:hAnsi="Times New Roman" w:cs="Times New Roman"/>
              <w:highlight w:val="yellow"/>
            </w:rPr>
          </w:rPrChange>
        </w:rPr>
        <w:t xml:space="preserve">Monat </w:t>
      </w:r>
      <w:commentRangeEnd w:id="361"/>
      <w:r w:rsidR="002E3F79" w:rsidRPr="00DB1F78">
        <w:rPr>
          <w:rStyle w:val="CommentReference"/>
          <w:rPrChange w:id="363" w:author="Angel Armenta" w:date="2021-06-29T18:51:00Z">
            <w:rPr>
              <w:rStyle w:val="CommentReference"/>
              <w:highlight w:val="yellow"/>
            </w:rPr>
          </w:rPrChange>
        </w:rPr>
        <w:commentReference w:id="361"/>
      </w:r>
      <w:r w:rsidR="002E3F79" w:rsidRPr="00DB1F78">
        <w:rPr>
          <w:rFonts w:ascii="Times New Roman" w:hAnsi="Times New Roman" w:cs="Times New Roman"/>
          <w:rPrChange w:id="364" w:author="Angel Armenta" w:date="2021-06-29T18:51:00Z">
            <w:rPr>
              <w:rFonts w:ascii="Times New Roman" w:hAnsi="Times New Roman" w:cs="Times New Roman"/>
              <w:highlight w:val="yellow"/>
            </w:rPr>
          </w:rPrChange>
        </w:rPr>
        <w:t>et al., 1972</w:t>
      </w:r>
      <w:r w:rsidR="00C75C60" w:rsidRPr="00DB1F78">
        <w:rPr>
          <w:rFonts w:ascii="Times New Roman" w:hAnsi="Times New Roman" w:cs="Times New Roman"/>
        </w:rPr>
        <w:t>). This</w:t>
      </w:r>
      <w:r w:rsidR="00C75C60">
        <w:rPr>
          <w:rFonts w:ascii="Times New Roman" w:hAnsi="Times New Roman" w:cs="Times New Roman"/>
        </w:rPr>
        <w:t xml:space="preserve"> anticipatory stress can help mobilize a coping response following the </w:t>
      </w:r>
      <w:r w:rsidR="00C75C60" w:rsidRPr="007B3C4A">
        <w:rPr>
          <w:rFonts w:ascii="Times New Roman" w:hAnsi="Times New Roman" w:cs="Times New Roman"/>
        </w:rPr>
        <w:t>stressor (</w:t>
      </w:r>
      <w:r w:rsidR="00C75C60" w:rsidRPr="007B3C4A">
        <w:rPr>
          <w:rFonts w:ascii="Times New Roman" w:hAnsi="Times New Roman" w:cs="Times New Roman"/>
          <w:rPrChange w:id="365" w:author="Angel Armenta" w:date="2021-06-29T18:49:00Z">
            <w:rPr>
              <w:rFonts w:ascii="Times New Roman" w:hAnsi="Times New Roman" w:cs="Times New Roman"/>
              <w:highlight w:val="yellow"/>
            </w:rPr>
          </w:rPrChange>
        </w:rPr>
        <w:t xml:space="preserve">Neupert &amp; </w:t>
      </w:r>
      <w:proofErr w:type="spellStart"/>
      <w:r w:rsidR="00C75C60" w:rsidRPr="007B3C4A">
        <w:rPr>
          <w:rFonts w:ascii="Times New Roman" w:hAnsi="Times New Roman" w:cs="Times New Roman"/>
          <w:rPrChange w:id="366" w:author="Angel Armenta" w:date="2021-06-29T18:49:00Z">
            <w:rPr>
              <w:rFonts w:ascii="Times New Roman" w:hAnsi="Times New Roman" w:cs="Times New Roman"/>
              <w:highlight w:val="yellow"/>
            </w:rPr>
          </w:rPrChange>
        </w:rPr>
        <w:t>Bellingtier</w:t>
      </w:r>
      <w:proofErr w:type="spellEnd"/>
      <w:r w:rsidR="00C75C60" w:rsidRPr="007B3C4A">
        <w:rPr>
          <w:rFonts w:ascii="Times New Roman" w:hAnsi="Times New Roman" w:cs="Times New Roman"/>
          <w:rPrChange w:id="367" w:author="Angel Armenta" w:date="2021-06-29T18:49:00Z">
            <w:rPr>
              <w:rFonts w:ascii="Times New Roman" w:hAnsi="Times New Roman" w:cs="Times New Roman"/>
              <w:highlight w:val="yellow"/>
            </w:rPr>
          </w:rPrChange>
        </w:rPr>
        <w:t>, 2019</w:t>
      </w:r>
      <w:r w:rsidR="00C75C60" w:rsidRPr="007B3C4A">
        <w:rPr>
          <w:rFonts w:ascii="Times New Roman" w:hAnsi="Times New Roman" w:cs="Times New Roman"/>
        </w:rPr>
        <w:t>),</w:t>
      </w:r>
      <w:r w:rsidR="00C75C60">
        <w:rPr>
          <w:rFonts w:ascii="Times New Roman" w:hAnsi="Times New Roman" w:cs="Times New Roman"/>
        </w:rPr>
        <w:t xml:space="preserve"> but may be detrimental when </w:t>
      </w:r>
      <w:r w:rsidR="00A17635">
        <w:rPr>
          <w:rFonts w:ascii="Times New Roman" w:hAnsi="Times New Roman" w:cs="Times New Roman"/>
        </w:rPr>
        <w:t>vigilance or anticipatory stress occurs chronically</w:t>
      </w:r>
      <w:r w:rsidR="00C75C60">
        <w:rPr>
          <w:rFonts w:ascii="Times New Roman" w:hAnsi="Times New Roman" w:cs="Times New Roman"/>
        </w:rPr>
        <w:t>. Recent research has focused on vigilance in anticipation of race-related discrimination and found effects on cardiovascular function, hypertension, obesity, sleep difficulty, depression</w:t>
      </w:r>
      <w:r w:rsidR="00B13921">
        <w:rPr>
          <w:rFonts w:ascii="Times New Roman" w:hAnsi="Times New Roman" w:cs="Times New Roman"/>
        </w:rPr>
        <w:t>,</w:t>
      </w:r>
      <w:r w:rsidR="00C75C60">
        <w:rPr>
          <w:rFonts w:ascii="Times New Roman" w:hAnsi="Times New Roman" w:cs="Times New Roman"/>
        </w:rPr>
        <w:t xml:space="preserve"> and anxiety, even when controlling for previous experiences of discrimination </w:t>
      </w:r>
      <w:r w:rsidR="00155628" w:rsidRPr="00684AF4">
        <w:rPr>
          <w:rFonts w:ascii="Times New Roman" w:hAnsi="Times New Roman" w:cs="Times New Roman"/>
          <w:highlight w:val="cyan"/>
          <w:rPrChange w:id="368" w:author="A H" w:date="2021-06-23T16:27:00Z">
            <w:rPr>
              <w:rFonts w:ascii="Times New Roman" w:hAnsi="Times New Roman" w:cs="Times New Roman"/>
            </w:rPr>
          </w:rPrChange>
        </w:rPr>
        <w:fldChar w:fldCharType="begin"/>
      </w:r>
      <w:r w:rsidR="00684AF4" w:rsidRPr="00684AF4">
        <w:rPr>
          <w:rFonts w:ascii="Times New Roman" w:hAnsi="Times New Roman" w:cs="Times New Roman"/>
          <w:highlight w:val="cyan"/>
          <w:rPrChange w:id="369" w:author="A H" w:date="2021-06-23T16:27:00Z">
            <w:rPr>
              <w:rFonts w:ascii="Times New Roman" w:hAnsi="Times New Roman" w:cs="Times New Roman"/>
            </w:rPr>
          </w:rPrChange>
        </w:rPr>
        <w:instrText xml:space="preserve"> ADDIN ZOTERO_ITEM CSL_CITATION {"citationID":"YSUkrAOa","properties":{"formattedCitation":"(Clark et al., 2006; Gordon et al., 2020, 2020; Hicken et al., 2013, 2014, 2018; Himmelstein et al., 2015; LaVeist et al., 2014; Lewis et al., 2019; Powell et al., 2016)","plainCitation":"(Clark et al., 2006; Gordon et al., 2020, 2020; Hicken et al., 2013, 2014, 2018; Himmelstein et al., 2015; LaVeist et al., 2014; Lewis et al., 2019; Powell et al., 2016)","noteIndex":0},"citationItems":[{"id":6,"uris":["http://zotero.org/groups/3775336/items/D2JB29U9"],"uri":["http://zotero.org/groups/3775336/items/D2JB29U9"],"itemData":{"id":6,"type":"article-journal","abstract":"Background\nThis exploratory study examined the relationship of gender and racism-related vigilance to baseline and task-induced changes in large arterial elasticity (LAE).\nMethods\nThe convenience sample consisted of 153 black youth (M age = 11.5 years, SD = 1.4) who were normotensive. Large arterial elasticity was measured via pulse wave contour analysis, before, during, and after a sequentially administered digit forward and digit backward task. Racism-related vigilance was reported by participants.\nResults\nAlthough findings from general linear models indicated that the independent effects of gender and racism-related vigilance were not significantly related to LAE (baseline, reactivity, or recovery) (all p &gt; .05), these analyses showed that gender and racism-related vigilance interacted to predict baseline LAE (p &lt; .02) and task-induced changes (reactivity only) in LAE (p &lt; .006). Follow-up regression analyses explicating the pattern of these interaction effects indicated that 1) racism-related vigilance was marginally and inversely related to baseline LAE among boys (p &lt; .06) but not in girls (p &gt; .21); and, 2) racism-related vigilance was positively and significantly associated with task-induced changes (reactivity) in LAE among boys (p &lt; .008) but not in girls (p &gt; .30).\nConclusions\nThe relationship between racism-related vigilance and LAE varies as a function of gender, and may have longer-term implications for between and within-group disparities in cardiovascular health.","container-title":"Journal of Adolescent Health","DOI":"10.1016/j.jadohealth.2006.02.012","ISSN":"1054-139X","issue":"4","journalAbbreviation":"Journal of Adolescent Health","page":"562-569","source":"ScienceDirect","title":"Large Arterial Elasticity Varies as a Function of Gender and Racism-Related Vigilance in Black Youth","volume":"39","author":[{"family":"Clark","given":"Rodney"},{"family":"Benkert","given":"Ramona A."},{"family":"Flack","given":"John M."}],"issued":{"date-parts":[["2006",10,1]]}}},{"id":5,"uris":["http://zotero.org/groups/3775336/items/MYYXK8Q8"],"uri":["http://zotero.org/groups/3775336/items/MYYXK8Q8"],"itemData":{"id":5,"type":"article-journal","abstract":"The transition to college is a stressful experience. For members of underrepresented minority groups, the usual stresses are frequently accompanied by ethnicity-based stressors, including discrimination. This longitudinal study extends prior work on discrimination by examining the prospective associations between anticipated and experienced ethnic/racial discrimination and sleep, a ubiquitous and basic biological need critical for optimal functioning. In a sample of 274 low-income/first-generation Latinx students, results from a cross-lagged panel model revealed that both the anticipation and experience of discrimination at the beginning of college uniquely predicted worsening sleep quality over the second half of freshmen year, controlling for relevant covariates. There was also some evidence for bidirectionality, with poor sleepers experiencing more discrimination. These findings add to the literature linking discrimination and sleep, both of which play large roles in mental, physical, social, and academic outcomes.","container-title":"Personality and Social Psychology Bulletin","DOI":"10.1177/0146167220928859","ISSN":"0146-1672","issue":"12","journalAbbreviation":"Pers Soc Psychol Bull","language":"en","note":"publisher: SAGE Publications Inc","page":"1724-1735","source":"SAGE Journals","title":"Anticipated and Experienced Ethnic/Racial Discrimination and Sleep: A Longitudinal Study","title-short":"Anticipated and Experienced Ethnic/Racial Discrimination and Sleep","volume":"46","author":[{"family":"Gordon","given":"Amie M."},{"family":"Prather","given":"Aric A."},{"family":"Dover","given":"Tessa"},{"family":"Espino-Pérez","given":"Kathy"},{"family":"Small","given":"Payton"},{"family":"Major","given":"Brenda"}],"issued":{"date-parts":[["2020",12,1]]}}},{"id":5,"uris":["http://zotero.org/groups/3775336/items/MYYXK8Q8"],"uri":["http://zotero.org/groups/3775336/items/MYYXK8Q8"],"itemData":{"id":5,"type":"article-journal","abstract":"The transition to college is a stressful experience. For members of underrepresented minority groups, the usual stresses are frequently accompanied by ethnicity-based stressors, including discrimination. This longitudinal study extends prior work on discrimination by examining the prospective associations between anticipated and experienced ethnic/racial discrimination and sleep, a ubiquitous and basic biological need critical for optimal functioning. In a sample of 274 low-income/first-generation Latinx students, results from a cross-lagged panel model revealed that both the anticipation and experience of discrimination at the beginning of college uniquely predicted worsening sleep quality over the second half of freshmen year, controlling for relevant covariates. There was also some evidence for bidirectionality, with poor sleepers experiencing more discrimination. These findings add to the literature linking discrimination and sleep, both of which play large roles in mental, physical, social, and academic outcomes.","container-title":"Personality and Social Psychology Bulletin","DOI":"10.1177/0146167220928859","ISSN":"0146-1672","issue":"12","journalAbbreviation":"Pers Soc Psychol Bull","language":"en","note":"publisher: SAGE Publications Inc","page":"1724-1735","source":"SAGE Journals","title":"Anticipated and Experienced Ethnic/Racial Discrimination and Sleep: A Longitudinal Study","title-short":"Anticipated and Experienced Ethnic/Racial Discrimination and Sleep","volume":"46","author":[{"family":"Gordon","given":"Amie M."},{"family":"Prather","given":"Aric A."},{"family":"Dover","given":"Tessa"},{"family":"Espino-Pérez","given":"Kathy"},{"family":"Small","given":"Payton"},{"family":"Major","given":"Brenda"}],"issued":{"date-parts":[["2020",12,1]]}}},{"id":76,"uris":["http://zotero.org/groups/3775336/items/SURUWWAB"],"uri":["http://zotero.org/groups/3775336/items/SURUWWAB"],"itemData":{"id":76,"type":"article-journal","abstract":"Although racial/ethnic disparities in health have been well characterized in biomedical, public health, and social science research, the determinants of these disparities are still not well understood. Chronic psychosocial stress related specifically to the American experience of institutional and interpersonal racial discrimination may be an important determinant of these disparities, as a growing literature in separate scientific disciplines documents the adverse health effects of stress and the greater levels of stress experienced by non-white compared to white Americans. However, the empirical literature on the importance of stress for health and health disparities specifically due to racial discrimination, using population-representative data, is still small and mixed. In this paper, we explore the association between a novel measure of racially salient chronic stress—“racism-related vigilance”—and sleep difficulty. We found that, compared to the white adults in our sample, black (but not Hispanic) adults reported greater levels of vigilance. This vigilance was positively associated with sleep difficulty to similar degrees for all racial/ethnic groups in our sample (white, black, Hispanic). Black adults reported greater levels of sleep difficulty compared to white adults. This disparity was slightly attenuated after adjustment for education and income. However, this disparity was completely attenuated after adjustment for racism-related vigilance. We found similar patterns of results for Hispanic compared to white adults, however, the disparities in sleep difficulty were smaller and not statistically significant. Because of the importance of sleep quality to health, our results suggest that the anticipation of and perseveration about racial discrimination is an important determinant of racial disparities in health.","container-title":"Race and Social Problems","DOI":"10.1007/s12552-013-9095-9","ISSN":"1867-1756","issue":"2","journalAbbreviation":"Race Soc Probl","language":"en","page":"100-112","source":"Springer Link","title":"“Every Shut Eye, Ain’t Sleep”: The Role of Racism-Related Vigilance in Racial/Ethnic Disparities in Sleep Difficulty","title-short":"“Every Shut Eye, Ain’t Sleep”","volume":"5","author":[{"family":"Hicken","given":"Margaret T."},{"family":"Lee","given":"Hedwig"},{"family":"Ailshire","given":"Jennifer"},{"family":"Burgard","given":"Sarah A."},{"family":"Williams","given":"David R."}],"issued":{"date-parts":[["2013",6,1]]}}},{"id":78,"uris":["http://zotero.org/groups/3775336/items/SQZGQASN"],"uri":["http://zotero.org/groups/3775336/items/SQZGQASN"],"itemData":{"id":78,"type":"article-journal","abstract":"Objectives. We investigated the association between anticipatory stress, also known as racism-related vigilance, and hypertension prevalence in Black, Hispanic, and White adults., Methods. We used data from the Chicago Community Adult Health Study, a population-representative sample of adults (n = 3105) surveyed in 2001 to 2003, to regress hypertension prevalence on the interaction between race/ethnicity and vigilance in logit models., Results. Blacks reported the highest vigilance levels. For Blacks, each unit increase in vigilance (range = 0–12) was associated with a 4% increase in the odds of hypertension (odds ratio [OR] = 1.04; 95% confidence interval [CI] = 1.00, 1.09). Hispanics showed a similar but nonsignificant association (OR = 1.05; 95% CI = 0.99, 1.12), and Whites showed no association (OR = 0.95; 95% CI = 0.87, 1.03)., Conclusions. Vigilance may represent an important and unique source of chronic stress that contributes to the well-documented higher prevalence of hypertension among Blacks than Whites; it is a possible contributor to hypertension among Hispanics but not Whites.","container-title":"American Journal of Public Health","DOI":"10.2105/AJPH.2013.301395","ISSN":"0090-0036","issue":"1","journalAbbreviation":"Am J Public Health","note":"PMID: 24228644\nPMCID: PMC3910029","page":"117-123","source":"PubMed Central","title":"Racial/Ethnic Disparities in Hypertension Prevalence: Reconsidering the Role of Chronic Stress","title-short":"Racial/Ethnic Disparities in Hypertension Prevalence","volume":"104","author":[{"family":"Hicken","given":"Margaret T."},{"family":"Lee","given":"Hedwig"},{"family":"Morenoff","given":"Jeffrey"},{"family":"House","given":"James S."},{"family":"Williams","given":"David R."}],"issued":{"date-parts":[["2014",1]]}}},{"id":81,"uris":["http://zotero.org/groups/3775336/items/58SP5XVA"],"uri":["http://zotero.org/groups/3775336/items/58SP5XVA"],"itemData":{"id":81,"type":"article-journal","abstract":"In the United States, racial/ethnic inequalities in obesity are well-documented, particularly among women. Using the Chicago Community Adult Health Study, a probability-based sample in 2001–2003 (N = 3105), we examined the roles of discrimination and vigilance in racial inequalities in two weight-related measures, body mass index (BMI) and waist circumference (WC), viewed through a cultural racism lens. Cultural racism creates a social environment in which Black Americans bear the stigma burden of their racial group while White Americans are allowed to view themselves as individuals. We propose that in this context, interpersonal discrimination holds a different meaning for Blacks and Whites, while vigilance captures the coping style for Blacks who carry the stigma burden of the racial group. By placing discrimination and vigilance within the context of cultural racism, we operationalize existing survey measures and utilize statistical models to clarify the ambiguous associations between discrimination and weight-related inequalities in the extant literature. Multivariate models were estimated for BMI and WC separately and were stratified by gender. Black women had higher mean BMI and WC than any other group, as well as highest levels of vigilance. White women did not show an association between vigilance and WC but did show a strong positive association between discrimination and WC. Conversely, Black women displayed an association between vigilance and WC, but not between discrimination and WC. These results demonstrate that vigilance and discrimination may hold different meanings for obesity by ethnoracial group that are concealed when all women are examined together and viewed without considering a cultural racism lens.","collection-title":"The role of Racism in Health Inequalities: Integrating Approaches from Across Disciplines","container-title":"Social Science &amp; Medicine","DOI":"10.1016/j.socscimed.2017.03.058","ISSN":"0277-9536","journalAbbreviation":"Social Science &amp; Medicine","language":"en","page":"157-166","source":"ScienceDirect","title":"The weight of racism: Vigilance and racial inequalities in weight-related measures","title-short":"The weight of racism","volume":"199","author":[{"family":"Hicken","given":"Margaret T."},{"family":"Lee","given":"Hedwig"},{"family":"Hing","given":"Anna K."}],"issued":{"date-parts":[["2018",2,1]]}}},{"id":4,"uris":["http://zotero.org/groups/3775336/items/MDFR7BC6"],"uri":["http://zotero.org/groups/3775336/items/MDFR7BC6"],"itemData":{"id":4,"type":"article-journal","abstract":"Objective: Daily events of discrimination are important factors in understanding health disparities. Vigilant coping, or protecting against anticipated discrimination by monitoring and modifying behaviour, is an understudied mechanism that may link discrimination and health outcomes. This study investigates how responding to everyday discrimination with anticipatory vigilance relates to the health of Black men and women.Methods: Black adults (N = 221) from the Detroit area completed measures of discrimination, adverse life events, vigilance coping, stress, depressive symptoms and self-reported health.Results: Vigilance coping strategies mediated the relationship between discrimination and stress. Multi-group path analysis revealed that stress in turn was associated with increased depression in men and women. Self-reported health consequences of stress differed between men and women.Conclusions: Vigilance coping mediates the link between discrimination and stress, and stress has consequences for health outcomes resulting from discrimination. More research is needed to understand other underlying contributors to discrimination, stress and poor health outcomes as well as to create potential interventions to ameliorate health outcomes in the face of discrimination-related stress.","container-title":"Psychology &amp; Health","DOI":"10.1080/08870446.2014.966104","ISSN":"0887-0446","issue":"3","note":"publisher: Routledge\n_eprint: https://doi.org/10.1080/08870446.2014.966104\nPMID: 25247925","page":"253-267","source":"Taylor and Francis+NEJM","title":"Vigilance in the discrimination-stress model for Black Americans","volume":"30","author":[{"family":"Himmelstein","given":"Mary S."},{"family":"Young","given":"Danielle M."},{"family":"Sanchez","given":"Diana T."},{"family":"Jackson","given":"James S."}],"issued":{"date-parts":[["2015",3,4]]}}},{"id":84,"uris":["http://zotero.org/groups/3775336/items/LKH3H8KU"],"uri":["http://zotero.org/groups/3775336/items/LKH3H8KU"],"itemData":{"id":84,"type":"article-journal","abstract":"Although Black–White differences in depression are well documented, vigilant coping style as an explanation for the observed inequalities in depression is less understood. Using data from 718 adults in the Exploring Health Disparities in Integrated Communities (EHDIC) Study, we estimated logistic regression models to examine the cross-sectional relationship between race, vigilant coping style, and depression. After controlling for demographic variables, White adults were more likely to report depression than Black adults. Moreover, when accounting for coping style, the Black–White difference in depression widened. This association persisted even with the addition of the covariates. While high rates of depression among Whites compared with Blacks are well documented, the degree of the differences appears to be greater than previously reported once vigilance is accounted for. This finding suggests that if it were not for the high prevalence of vigilant coping in Blacks, the well-documented Black advantage regarding depression compared to Whites would likely be even greater.","container-title":"Journal of Social Issues","DOI":"10.1111/josi.12058","ISSN":"1540-4560","issue":"2","language":"en","note":"_eprint: https://spssi.onlinelibrary.wiley.com/doi/pdf/10.1111/josi.12058","page":"241-255","source":"Wiley Online Library","title":"The Relationships among Vigilant Coping Style, Race, and Depression","volume":"70","author":[{"family":"LaVeist","given":"Thomas A."},{"family":"Thorpe","given":"Roland J."},{"family":"Pierre","given":"Geraldine"},{"family":"Mance","given":"GiShawn A."},{"family":"Williams","given":"David R."}],"issued":{"date-parts":[["2014"]]}}},{"id":87,"uris":["http://zotero.org/groups/3775336/items/RB2INKTY"],"uri":["http://zotero.org/groups/3775336/items/RB2INKTY"],"itemData":{"id":87,"type":"webpage","title":"Expectations of Racism and Carotid Intima-Media Thickness in... : Psychosomatic Medicine","URL":"https://journals.lww.com/psychosomaticmedicine/Abstract/2019/10000/Expectations_of_Racism_and_Carotid_Intima_Media.11.aspx","author":[{"family":"Lewis","given":"Tené T"},{"family":"Lampert","given":"Rachel"},{"family":"Charles","given":"Domonique"},{"family":"Katz","given":"Stuart"}],"accessed":{"date-parts":[["2021",6,23]]},"issued":{"date-parts":[["2019",10,8]]}}},{"id":92,"uris":["http://zotero.org/groups/3775336/items/JKYKJNJL"],"uri":["http://zotero.org/groups/3775336/items/JKYKJNJL"],"itemData":{"id":92,"type":"article-journal","abstract":"Objective Nearly half of African–Americans are classified as obese. Perceived racism has been associated with obesity, yet the internal experiences of racism have received little attention. African–Americans who face racism may ‘ready themselves’ to cope through survival strategies, including race-related vigilance. This study explores the association between race-related vigilance and obesity in African–Americans. Design and methods The Reactions to Race module of the Behavioral Risk Factor Surveillance Survey (years 2002–2010) was used. Our sample size consisted of 12,214 African–Americans. Race-related vigilance was assessed as ‘How often do you think about your race?’ and classified as never, &lt;daily, daily and &gt;daily. Obesity was dichotomized as body mass index ≥ 30 kg m−2 vs. &lt;30 kg m−2 using self-reported weight and height. Multivariable logistic models assessed the association between race-related vigilance and obesity. Results Seventeen percent of respondents reported thinking about their race &gt;daily; 14% daily; 31% &lt;daily and 39% reported never thinking about their race. Compared with those who reported never thinking about their race, the adjusted odds of obesity were 0.91, 95% CI: 0.72–1.15 among those thinking about their race &lt;daily; 1.09, 95% CI: 0.81–1.46 among those thinking about their race daily; and 1.37, 95% CI: 1.07–1.76 among those thinking about their race &gt;daily. Conclusions Frequently thinking about one's race was a risk factor for obesity in African–Americans in this study. Internalized impacts of racism captured through race-related vigilance may be particularly detrimental to African–Americans, driving their risk for obesity.","container-title":"Obesity Science &amp; Practice","DOI":"10.1002/osp4.42","ISSN":"2055-2238","issue":"2","language":"en","note":"_eprint: https://onlinelibrary.wiley.com/doi/pdf/10.1002/osp4.42","page":"136-143","source":"Wiley Online Library","title":"On edge: the impact of race-related vigilance on obesity status in African–Americans","title-short":"On edge","volume":"2","author":[{"family":"Powell","given":"L. R."},{"family":"Jesdale","given":"W. M."},{"family":"Lemon","given":"S. C."}],"issued":{"date-parts":[["2016"]]}}}],"schema":"https://github.com/citation-style-language/schema/raw/master/csl-citation.json"} </w:instrText>
      </w:r>
      <w:r w:rsidR="00155628" w:rsidRPr="00684AF4">
        <w:rPr>
          <w:rFonts w:ascii="Times New Roman" w:hAnsi="Times New Roman" w:cs="Times New Roman"/>
          <w:highlight w:val="cyan"/>
          <w:rPrChange w:id="370" w:author="A H" w:date="2021-06-23T16:27:00Z">
            <w:rPr>
              <w:rFonts w:ascii="Times New Roman" w:hAnsi="Times New Roman" w:cs="Times New Roman"/>
            </w:rPr>
          </w:rPrChange>
        </w:rPr>
        <w:fldChar w:fldCharType="separate"/>
      </w:r>
      <w:r w:rsidR="00684AF4" w:rsidRPr="00F5083B">
        <w:rPr>
          <w:rFonts w:ascii="Times New Roman" w:hAnsi="Times New Roman" w:cs="Times New Roman"/>
        </w:rPr>
        <w:t>(</w:t>
      </w:r>
      <w:r w:rsidR="00684AF4" w:rsidRPr="00655929">
        <w:rPr>
          <w:rFonts w:ascii="Times New Roman" w:hAnsi="Times New Roman" w:cs="Times New Roman"/>
        </w:rPr>
        <w:t xml:space="preserve">Clark et al., 2006; </w:t>
      </w:r>
      <w:r w:rsidR="00684AF4" w:rsidRPr="00F5083B">
        <w:rPr>
          <w:rFonts w:ascii="Times New Roman" w:hAnsi="Times New Roman" w:cs="Times New Roman"/>
        </w:rPr>
        <w:t>Gordon et al., 2020</w:t>
      </w:r>
      <w:del w:id="371" w:author="Angel Armenta" w:date="2021-06-29T18:22:00Z">
        <w:r w:rsidR="00684AF4" w:rsidRPr="00F5083B" w:rsidDel="00B91A18">
          <w:rPr>
            <w:rFonts w:ascii="Times New Roman" w:hAnsi="Times New Roman" w:cs="Times New Roman"/>
          </w:rPr>
          <w:delText>, 2020</w:delText>
        </w:r>
      </w:del>
      <w:r w:rsidR="00684AF4" w:rsidRPr="00F5083B">
        <w:rPr>
          <w:rFonts w:ascii="Times New Roman" w:hAnsi="Times New Roman" w:cs="Times New Roman"/>
        </w:rPr>
        <w:t>; Hicken et al., 2013, 2014, 2018;</w:t>
      </w:r>
      <w:ins w:id="372" w:author="A H" w:date="2021-06-23T16:27:00Z">
        <w:r w:rsidR="00684AF4" w:rsidRPr="00655929">
          <w:rPr>
            <w:rFonts w:ascii="Times New Roman" w:hAnsi="Times New Roman" w:cs="Times New Roman"/>
          </w:rPr>
          <w:t xml:space="preserve"> </w:t>
        </w:r>
      </w:ins>
      <w:ins w:id="373" w:author="Angel Armenta" w:date="2021-06-29T18:53:00Z">
        <w:r w:rsidR="00DB1F78" w:rsidRPr="00DB1F78">
          <w:rPr>
            <w:rFonts w:ascii="Times New Roman" w:hAnsi="Times New Roman" w:cs="Times New Roman"/>
          </w:rPr>
          <w:t>Watson-</w:t>
        </w:r>
      </w:ins>
      <w:ins w:id="374" w:author="A H" w:date="2021-06-23T16:27:00Z">
        <w:del w:id="375" w:author="Angel Armenta" w:date="2021-06-29T18:52:00Z">
          <w:r w:rsidR="00684AF4" w:rsidRPr="00DB1F78" w:rsidDel="00DB1F78">
            <w:rPr>
              <w:rFonts w:ascii="Times New Roman" w:hAnsi="Times New Roman" w:cs="Times New Roman"/>
            </w:rPr>
            <w:delText>Hill &amp; Case</w:delText>
          </w:r>
        </w:del>
      </w:ins>
      <w:ins w:id="376" w:author="Angel Armenta" w:date="2021-06-29T18:52:00Z">
        <w:r w:rsidR="00DB1F78" w:rsidRPr="00DB1F78">
          <w:rPr>
            <w:rFonts w:ascii="Times New Roman" w:hAnsi="Times New Roman" w:cs="Times New Roman"/>
            <w:rPrChange w:id="377" w:author="Angel Armenta" w:date="2021-06-29T18:53:00Z">
              <w:rPr>
                <w:rFonts w:ascii="Times New Roman" w:hAnsi="Times New Roman" w:cs="Times New Roman"/>
                <w:highlight w:val="yellow"/>
              </w:rPr>
            </w:rPrChange>
          </w:rPr>
          <w:t>Singleton et al.</w:t>
        </w:r>
      </w:ins>
      <w:ins w:id="378" w:author="A H" w:date="2021-06-23T16:27:00Z">
        <w:r w:rsidR="00684AF4" w:rsidRPr="00DB1F78">
          <w:rPr>
            <w:rFonts w:ascii="Times New Roman" w:hAnsi="Times New Roman" w:cs="Times New Roman"/>
          </w:rPr>
          <w:t>, 2019;</w:t>
        </w:r>
      </w:ins>
      <w:r w:rsidR="00684AF4" w:rsidRPr="00DB1F78">
        <w:rPr>
          <w:rFonts w:ascii="Times New Roman" w:hAnsi="Times New Roman" w:cs="Times New Roman"/>
        </w:rPr>
        <w:t xml:space="preserve"> H</w:t>
      </w:r>
      <w:r w:rsidR="00684AF4" w:rsidRPr="00655929">
        <w:rPr>
          <w:rFonts w:ascii="Times New Roman" w:hAnsi="Times New Roman" w:cs="Times New Roman"/>
        </w:rPr>
        <w:t>immelstein et al., 2015; LaVeist et al., 2014; Lewis et al., 2019; Powell et al., 2016)</w:t>
      </w:r>
      <w:r w:rsidR="00155628" w:rsidRPr="00684AF4">
        <w:rPr>
          <w:rFonts w:ascii="Times New Roman" w:hAnsi="Times New Roman" w:cs="Times New Roman"/>
          <w:highlight w:val="cyan"/>
          <w:rPrChange w:id="379" w:author="A H" w:date="2021-06-23T16:27:00Z">
            <w:rPr>
              <w:rFonts w:ascii="Times New Roman" w:hAnsi="Times New Roman" w:cs="Times New Roman"/>
            </w:rPr>
          </w:rPrChange>
        </w:rPr>
        <w:fldChar w:fldCharType="end"/>
      </w:r>
      <w:commentRangeStart w:id="380"/>
      <w:commentRangeStart w:id="381"/>
      <w:del w:id="382" w:author="A H" w:date="2021-06-23T14:39:00Z">
        <w:r w:rsidR="00C75C60" w:rsidDel="00155628">
          <w:rPr>
            <w:rFonts w:ascii="Times New Roman" w:hAnsi="Times New Roman" w:cs="Times New Roman"/>
          </w:rPr>
          <w:delText>CITE</w:delText>
        </w:r>
        <w:commentRangeEnd w:id="380"/>
        <w:r w:rsidR="00C75C60" w:rsidDel="00155628">
          <w:rPr>
            <w:rStyle w:val="CommentReference"/>
          </w:rPr>
          <w:commentReference w:id="380"/>
        </w:r>
      </w:del>
      <w:commentRangeEnd w:id="381"/>
      <w:r w:rsidR="00684AF4">
        <w:rPr>
          <w:rStyle w:val="CommentReference"/>
        </w:rPr>
        <w:commentReference w:id="381"/>
      </w:r>
      <w:del w:id="383" w:author="Angel Armenta" w:date="2021-06-29T19:02:00Z">
        <w:r w:rsidR="00C75C60" w:rsidDel="00044164">
          <w:rPr>
            <w:rFonts w:ascii="Times New Roman" w:hAnsi="Times New Roman" w:cs="Times New Roman"/>
          </w:rPr>
          <w:delText>)</w:delText>
        </w:r>
      </w:del>
      <w:r w:rsidR="00C75C60">
        <w:rPr>
          <w:rFonts w:ascii="Times New Roman" w:hAnsi="Times New Roman" w:cs="Times New Roman"/>
        </w:rPr>
        <w:t xml:space="preserve">. </w:t>
      </w:r>
    </w:p>
    <w:p w14:paraId="509AD34A" w14:textId="3B3C61C7" w:rsidR="001E4A66" w:rsidRDefault="00C75C60" w:rsidP="001E4A66">
      <w:pPr>
        <w:spacing w:line="480" w:lineRule="auto"/>
        <w:ind w:firstLine="720"/>
        <w:rPr>
          <w:rFonts w:ascii="Times New Roman" w:hAnsi="Times New Roman" w:cs="Times New Roman"/>
        </w:rPr>
      </w:pPr>
      <w:r>
        <w:rPr>
          <w:rFonts w:ascii="Times New Roman" w:hAnsi="Times New Roman" w:cs="Times New Roman"/>
        </w:rPr>
        <w:t>Given the importance of anticipatory stress for physical and physiological health, especially</w:t>
      </w:r>
      <w:r w:rsidR="001E4A66">
        <w:rPr>
          <w:rFonts w:ascii="Times New Roman" w:hAnsi="Times New Roman" w:cs="Times New Roman"/>
        </w:rPr>
        <w:t xml:space="preserve"> for individuals from racial/ethnic minorities that experience high daily stress burdens, the current study examined the emotions and mental health </w:t>
      </w:r>
      <w:r w:rsidR="00082F74">
        <w:rPr>
          <w:rFonts w:ascii="Times New Roman" w:hAnsi="Times New Roman" w:cs="Times New Roman"/>
        </w:rPr>
        <w:t xml:space="preserve">of </w:t>
      </w:r>
      <w:r w:rsidR="001E4A66">
        <w:rPr>
          <w:rFonts w:ascii="Times New Roman" w:hAnsi="Times New Roman" w:cs="Times New Roman"/>
        </w:rPr>
        <w:t xml:space="preserve">Latino young adults close to the U.S.-Mexico border before, during, and after the election. To do this, we used a daily diary approach to repeatedly measure affect and symptoms of anxiety and depression every day for the two weeks surrounding the election. Daily diary and other ecological momentary assessment methods are beneficial </w:t>
      </w:r>
      <w:ins w:id="384" w:author="Angel Armenta" w:date="2021-06-30T14:31:00Z">
        <w:r w:rsidR="00095D68">
          <w:rPr>
            <w:rFonts w:ascii="Times New Roman" w:hAnsi="Times New Roman" w:cs="Times New Roman"/>
          </w:rPr>
          <w:t>such</w:t>
        </w:r>
      </w:ins>
      <w:del w:id="385" w:author="Angel Armenta" w:date="2021-06-30T14:31:00Z">
        <w:r w:rsidR="001E4A66" w:rsidDel="00095D68">
          <w:rPr>
            <w:rFonts w:ascii="Times New Roman" w:hAnsi="Times New Roman" w:cs="Times New Roman"/>
          </w:rPr>
          <w:delText>in</w:delText>
        </w:r>
      </w:del>
      <w:r w:rsidR="001E4A66">
        <w:rPr>
          <w:rFonts w:ascii="Times New Roman" w:hAnsi="Times New Roman" w:cs="Times New Roman"/>
        </w:rPr>
        <w:t xml:space="preserve"> that they allow for examination of within-person variation in outcomes over </w:t>
      </w:r>
      <w:r w:rsidR="001E4A66" w:rsidRPr="00B91A18">
        <w:rPr>
          <w:rFonts w:ascii="Times New Roman" w:hAnsi="Times New Roman" w:cs="Times New Roman"/>
        </w:rPr>
        <w:t xml:space="preserve">time </w:t>
      </w:r>
      <w:r w:rsidR="001E4A66" w:rsidRPr="00B91A18">
        <w:rPr>
          <w:rFonts w:ascii="Times New Roman" w:hAnsi="Times New Roman" w:cs="Times New Roman"/>
          <w:rPrChange w:id="386" w:author="Angel Armenta" w:date="2021-06-29T18:24:00Z">
            <w:rPr>
              <w:rFonts w:ascii="Times New Roman" w:hAnsi="Times New Roman" w:cs="Times New Roman"/>
              <w:highlight w:val="yellow"/>
            </w:rPr>
          </w:rPrChange>
        </w:rPr>
        <w:t>(</w:t>
      </w:r>
      <w:r w:rsidR="00FE6189" w:rsidRPr="00B91A18">
        <w:rPr>
          <w:rFonts w:ascii="Times New Roman" w:hAnsi="Times New Roman" w:cs="Times New Roman"/>
          <w:rPrChange w:id="387" w:author="Angel Armenta" w:date="2021-06-29T18:24:00Z">
            <w:rPr>
              <w:rFonts w:ascii="Times New Roman" w:hAnsi="Times New Roman" w:cs="Times New Roman"/>
              <w:highlight w:val="yellow"/>
            </w:rPr>
          </w:rPrChange>
        </w:rPr>
        <w:t>Ebner-</w:t>
      </w:r>
      <w:proofErr w:type="spellStart"/>
      <w:r w:rsidR="00FE6189" w:rsidRPr="00B91A18">
        <w:rPr>
          <w:rFonts w:ascii="Times New Roman" w:hAnsi="Times New Roman" w:cs="Times New Roman"/>
          <w:rPrChange w:id="388" w:author="Angel Armenta" w:date="2021-06-29T18:24:00Z">
            <w:rPr>
              <w:rFonts w:ascii="Times New Roman" w:hAnsi="Times New Roman" w:cs="Times New Roman"/>
              <w:highlight w:val="yellow"/>
            </w:rPr>
          </w:rPrChange>
        </w:rPr>
        <w:t>Priemer</w:t>
      </w:r>
      <w:proofErr w:type="spellEnd"/>
      <w:r w:rsidR="00FE6189" w:rsidRPr="00B91A18">
        <w:rPr>
          <w:rFonts w:ascii="Times New Roman" w:hAnsi="Times New Roman" w:cs="Times New Roman"/>
          <w:rPrChange w:id="389" w:author="Angel Armenta" w:date="2021-06-29T18:24:00Z">
            <w:rPr>
              <w:rFonts w:ascii="Times New Roman" w:hAnsi="Times New Roman" w:cs="Times New Roman"/>
              <w:highlight w:val="yellow"/>
            </w:rPr>
          </w:rPrChange>
        </w:rPr>
        <w:t xml:space="preserve"> &amp; Trull, 2009</w:t>
      </w:r>
      <w:r w:rsidR="00FC4B96" w:rsidRPr="00B91A18">
        <w:rPr>
          <w:rFonts w:ascii="Times New Roman" w:hAnsi="Times New Roman" w:cs="Times New Roman"/>
          <w:rPrChange w:id="390" w:author="Angel Armenta" w:date="2021-06-29T18:26:00Z">
            <w:rPr>
              <w:rFonts w:ascii="Times New Roman" w:hAnsi="Times New Roman" w:cs="Times New Roman"/>
              <w:highlight w:val="yellow"/>
            </w:rPr>
          </w:rPrChange>
        </w:rPr>
        <w:t>; Trull &amp; Ebner-</w:t>
      </w:r>
      <w:proofErr w:type="spellStart"/>
      <w:r w:rsidR="00FC4B96" w:rsidRPr="00B91A18">
        <w:rPr>
          <w:rFonts w:ascii="Times New Roman" w:hAnsi="Times New Roman" w:cs="Times New Roman"/>
          <w:rPrChange w:id="391" w:author="Angel Armenta" w:date="2021-06-29T18:26:00Z">
            <w:rPr>
              <w:rFonts w:ascii="Times New Roman" w:hAnsi="Times New Roman" w:cs="Times New Roman"/>
              <w:highlight w:val="yellow"/>
            </w:rPr>
          </w:rPrChange>
        </w:rPr>
        <w:t>Priemer</w:t>
      </w:r>
      <w:proofErr w:type="spellEnd"/>
      <w:r w:rsidR="00FC4B96" w:rsidRPr="00B91A18">
        <w:rPr>
          <w:rFonts w:ascii="Times New Roman" w:hAnsi="Times New Roman" w:cs="Times New Roman"/>
          <w:rPrChange w:id="392" w:author="Angel Armenta" w:date="2021-06-29T18:26:00Z">
            <w:rPr>
              <w:rFonts w:ascii="Times New Roman" w:hAnsi="Times New Roman" w:cs="Times New Roman"/>
              <w:highlight w:val="yellow"/>
            </w:rPr>
          </w:rPrChange>
        </w:rPr>
        <w:t>, 2013</w:t>
      </w:r>
      <w:r w:rsidR="001E4A66" w:rsidRPr="00B91A18">
        <w:rPr>
          <w:rFonts w:ascii="Times New Roman" w:hAnsi="Times New Roman" w:cs="Times New Roman"/>
        </w:rPr>
        <w:t>).</w:t>
      </w:r>
      <w:r w:rsidR="00FE6189">
        <w:rPr>
          <w:rFonts w:ascii="Times New Roman" w:hAnsi="Times New Roman" w:cs="Times New Roman"/>
        </w:rPr>
        <w:t xml:space="preserve"> Through quantitative measurement of outcomes repeatedly across two weeks, we could examine linear trends of change in affect and mental health over meaningful periods of time surrounding election</w:t>
      </w:r>
      <w:ins w:id="393" w:author="Angel Armenta" w:date="2021-06-30T14:32:00Z">
        <w:r w:rsidR="00095D68">
          <w:rPr>
            <w:rFonts w:ascii="Times New Roman" w:hAnsi="Times New Roman" w:cs="Times New Roman"/>
          </w:rPr>
          <w:t>s</w:t>
        </w:r>
      </w:ins>
      <w:r w:rsidR="00FE6189">
        <w:rPr>
          <w:rFonts w:ascii="Times New Roman" w:hAnsi="Times New Roman" w:cs="Times New Roman"/>
        </w:rPr>
        <w:t xml:space="preserve"> (e.g., separately examining trajectories before and after the election). </w:t>
      </w:r>
      <w:r w:rsidR="001E4A66">
        <w:rPr>
          <w:rFonts w:ascii="Times New Roman" w:hAnsi="Times New Roman" w:cs="Times New Roman"/>
        </w:rPr>
        <w:t xml:space="preserve"> </w:t>
      </w:r>
      <w:r w:rsidR="00FE6189">
        <w:rPr>
          <w:rFonts w:ascii="Times New Roman" w:hAnsi="Times New Roman" w:cs="Times New Roman"/>
        </w:rPr>
        <w:t xml:space="preserve">Additionally, daily diaries allow for the examination of </w:t>
      </w:r>
      <w:r w:rsidR="00082F74">
        <w:rPr>
          <w:rFonts w:ascii="Times New Roman" w:hAnsi="Times New Roman" w:cs="Times New Roman"/>
        </w:rPr>
        <w:t xml:space="preserve">how </w:t>
      </w:r>
      <w:r w:rsidR="00FE6189">
        <w:rPr>
          <w:rFonts w:ascii="Times New Roman" w:hAnsi="Times New Roman" w:cs="Times New Roman"/>
        </w:rPr>
        <w:t xml:space="preserve">fluctuations in daily activities affect outcomes. For example, we examined how daily engagement with the news over this </w:t>
      </w:r>
      <w:del w:id="394" w:author="Angel Armenta" w:date="2021-06-30T14:32:00Z">
        <w:r w:rsidR="00FE6189" w:rsidDel="00095D68">
          <w:rPr>
            <w:rFonts w:ascii="Times New Roman" w:hAnsi="Times New Roman" w:cs="Times New Roman"/>
          </w:rPr>
          <w:delText>period of time</w:delText>
        </w:r>
      </w:del>
      <w:ins w:id="395" w:author="Angel Armenta" w:date="2021-06-30T14:32:00Z">
        <w:r w:rsidR="00095D68">
          <w:rPr>
            <w:rFonts w:ascii="Times New Roman" w:hAnsi="Times New Roman" w:cs="Times New Roman"/>
          </w:rPr>
          <w:t>period</w:t>
        </w:r>
      </w:ins>
      <w:r w:rsidR="00FE6189">
        <w:rPr>
          <w:rFonts w:ascii="Times New Roman" w:hAnsi="Times New Roman" w:cs="Times New Roman"/>
        </w:rPr>
        <w:t xml:space="preserve"> contributed to </w:t>
      </w:r>
      <w:r w:rsidR="00FE6189">
        <w:rPr>
          <w:rFonts w:ascii="Times New Roman" w:hAnsi="Times New Roman" w:cs="Times New Roman"/>
        </w:rPr>
        <w:lastRenderedPageBreak/>
        <w:t>daily outcomes, as daily engagement with politics and news</w:t>
      </w:r>
      <w:r w:rsidR="0062339C">
        <w:rPr>
          <w:rFonts w:ascii="Times New Roman" w:hAnsi="Times New Roman" w:cs="Times New Roman"/>
        </w:rPr>
        <w:t>, even outside of election cycles,</w:t>
      </w:r>
      <w:r w:rsidR="00FE6189">
        <w:rPr>
          <w:rFonts w:ascii="Times New Roman" w:hAnsi="Times New Roman" w:cs="Times New Roman"/>
        </w:rPr>
        <w:t xml:space="preserve"> has been conceptualized as a daily chronic </w:t>
      </w:r>
      <w:r w:rsidR="00FE6189" w:rsidRPr="00896B77">
        <w:rPr>
          <w:rFonts w:ascii="Times New Roman" w:hAnsi="Times New Roman" w:cs="Times New Roman"/>
        </w:rPr>
        <w:t>stressor (</w:t>
      </w:r>
      <w:r w:rsidR="00FE6189" w:rsidRPr="00896B77">
        <w:rPr>
          <w:rFonts w:ascii="Times New Roman" w:hAnsi="Times New Roman" w:cs="Times New Roman"/>
          <w:rPrChange w:id="396" w:author="Angel Armenta" w:date="2021-06-29T18:30:00Z">
            <w:rPr>
              <w:rFonts w:ascii="Times New Roman" w:hAnsi="Times New Roman" w:cs="Times New Roman"/>
              <w:highlight w:val="yellow"/>
            </w:rPr>
          </w:rPrChange>
        </w:rPr>
        <w:t xml:space="preserve">Ford &amp; Feinberg, 2020; </w:t>
      </w:r>
      <w:r w:rsidR="00FE6189" w:rsidRPr="00F5083B">
        <w:rPr>
          <w:rFonts w:ascii="Times New Roman" w:hAnsi="Times New Roman" w:cs="Times New Roman"/>
          <w:highlight w:val="yellow"/>
        </w:rPr>
        <w:t>Tang &amp; Oh, 2020)</w:t>
      </w:r>
    </w:p>
    <w:p w14:paraId="0772924B" w14:textId="3D28CF75" w:rsidR="00B247E8" w:rsidRDefault="00B247E8" w:rsidP="00B247E8">
      <w:pPr>
        <w:spacing w:line="480" w:lineRule="auto"/>
        <w:rPr>
          <w:rFonts w:ascii="Times New Roman" w:hAnsi="Times New Roman" w:cs="Times New Roman"/>
        </w:rPr>
      </w:pPr>
      <w:r>
        <w:rPr>
          <w:rFonts w:ascii="Times New Roman" w:hAnsi="Times New Roman" w:cs="Times New Roman"/>
        </w:rPr>
        <w:tab/>
      </w:r>
      <w:r w:rsidR="00FE6189">
        <w:rPr>
          <w:rFonts w:ascii="Times New Roman" w:hAnsi="Times New Roman" w:cs="Times New Roman"/>
        </w:rPr>
        <w:t>Last</w:t>
      </w:r>
      <w:r>
        <w:rPr>
          <w:rFonts w:ascii="Times New Roman" w:hAnsi="Times New Roman" w:cs="Times New Roman"/>
        </w:rPr>
        <w:t>, we examined individual differences that may exacerbate negative responses in anticipation of the election.</w:t>
      </w:r>
      <w:r w:rsidR="00BA55B3">
        <w:rPr>
          <w:rFonts w:ascii="Times New Roman" w:hAnsi="Times New Roman" w:cs="Times New Roman"/>
        </w:rPr>
        <w:t xml:space="preserve"> The impact of a stressor is heavily dependent on one’s appraisal of the </w:t>
      </w:r>
      <w:r w:rsidR="00BA55B3" w:rsidRPr="00896B77">
        <w:rPr>
          <w:rFonts w:ascii="Times New Roman" w:hAnsi="Times New Roman" w:cs="Times New Roman"/>
        </w:rPr>
        <w:t xml:space="preserve">stressor </w:t>
      </w:r>
      <w:r w:rsidR="00BA55B3" w:rsidRPr="00896B77">
        <w:rPr>
          <w:rFonts w:ascii="Times New Roman" w:hAnsi="Times New Roman" w:cs="Times New Roman"/>
          <w:rPrChange w:id="397" w:author="Angel Armenta" w:date="2021-06-29T18:30:00Z">
            <w:rPr>
              <w:rFonts w:ascii="Times New Roman" w:hAnsi="Times New Roman" w:cs="Times New Roman"/>
              <w:highlight w:val="yellow"/>
            </w:rPr>
          </w:rPrChange>
        </w:rPr>
        <w:t>(Lazarus &amp; Folkman, 1984)</w:t>
      </w:r>
      <w:r w:rsidR="00BA55B3" w:rsidRPr="00896B77">
        <w:rPr>
          <w:rFonts w:ascii="Times New Roman" w:hAnsi="Times New Roman" w:cs="Times New Roman"/>
        </w:rPr>
        <w:t>, which</w:t>
      </w:r>
      <w:r w:rsidR="00BA55B3">
        <w:rPr>
          <w:rFonts w:ascii="Times New Roman" w:hAnsi="Times New Roman" w:cs="Times New Roman"/>
        </w:rPr>
        <w:t xml:space="preserve"> </w:t>
      </w:r>
      <w:r w:rsidR="009D1F2E">
        <w:rPr>
          <w:rFonts w:ascii="Times New Roman" w:hAnsi="Times New Roman" w:cs="Times New Roman"/>
        </w:rPr>
        <w:t xml:space="preserve">depends in part on the relevance of the stressor to </w:t>
      </w:r>
      <w:r w:rsidR="00B13921">
        <w:rPr>
          <w:rFonts w:ascii="Times New Roman" w:hAnsi="Times New Roman" w:cs="Times New Roman"/>
        </w:rPr>
        <w:t xml:space="preserve">one’s </w:t>
      </w:r>
      <w:r w:rsidR="009D1F2E">
        <w:rPr>
          <w:rFonts w:ascii="Times New Roman" w:hAnsi="Times New Roman" w:cs="Times New Roman"/>
        </w:rPr>
        <w:t>important commitments, goals, and values (</w:t>
      </w:r>
      <w:r w:rsidR="0062339C">
        <w:rPr>
          <w:rFonts w:ascii="Times New Roman" w:hAnsi="Times New Roman" w:cs="Times New Roman"/>
        </w:rPr>
        <w:t xml:space="preserve">e.g., </w:t>
      </w:r>
      <w:commentRangeStart w:id="398"/>
      <w:r w:rsidR="009D1F2E" w:rsidRPr="00F5083B">
        <w:rPr>
          <w:rFonts w:ascii="Times New Roman" w:hAnsi="Times New Roman" w:cs="Times New Roman"/>
          <w:highlight w:val="yellow"/>
        </w:rPr>
        <w:t>Lash et al., 1991</w:t>
      </w:r>
      <w:commentRangeEnd w:id="398"/>
      <w:r w:rsidR="009D1F2E" w:rsidRPr="00F5083B">
        <w:rPr>
          <w:rStyle w:val="CommentReference"/>
          <w:highlight w:val="yellow"/>
        </w:rPr>
        <w:commentReference w:id="398"/>
      </w:r>
      <w:r w:rsidR="009D1F2E">
        <w:rPr>
          <w:rFonts w:ascii="Times New Roman" w:hAnsi="Times New Roman" w:cs="Times New Roman"/>
        </w:rPr>
        <w:t xml:space="preserve">). </w:t>
      </w:r>
      <w:commentRangeStart w:id="399"/>
      <w:r w:rsidR="00B13921">
        <w:rPr>
          <w:rFonts w:ascii="Times New Roman" w:hAnsi="Times New Roman" w:cs="Times New Roman"/>
        </w:rPr>
        <w:t>I</w:t>
      </w:r>
      <w:r w:rsidR="00777E7F">
        <w:rPr>
          <w:rFonts w:ascii="Times New Roman" w:hAnsi="Times New Roman" w:cs="Times New Roman"/>
        </w:rPr>
        <w:t>n an exploratory fashion, we examined how factors such as nativity (</w:t>
      </w:r>
      <w:r w:rsidR="00B13921">
        <w:rPr>
          <w:rFonts w:ascii="Times New Roman" w:hAnsi="Times New Roman" w:cs="Times New Roman"/>
        </w:rPr>
        <w:t>i.e.</w:t>
      </w:r>
      <w:r w:rsidR="00777E7F">
        <w:rPr>
          <w:rFonts w:ascii="Times New Roman" w:hAnsi="Times New Roman" w:cs="Times New Roman"/>
        </w:rPr>
        <w:t xml:space="preserve">, whether someone was born in the U.S. or not), ethnic identity, and cultural values of familism impacted psychological outcomes in anticipation of the election. </w:t>
      </w:r>
      <w:commentRangeEnd w:id="399"/>
      <w:r w:rsidR="00095D68">
        <w:rPr>
          <w:rStyle w:val="CommentReference"/>
        </w:rPr>
        <w:commentReference w:id="399"/>
      </w:r>
      <w:r w:rsidR="00777E7F">
        <w:rPr>
          <w:rFonts w:ascii="Times New Roman" w:hAnsi="Times New Roman" w:cs="Times New Roman"/>
        </w:rPr>
        <w:t xml:space="preserve">We hypothesized that these factors were important in determining the personal relevance of the election and thus would increase the perception of the election as a stressor and be reflected in heightened anticipatory coping, although we did not have specific hypotheses for which outcomes would be affected and which facets of each factor would influence anticipatory processes. </w:t>
      </w:r>
    </w:p>
    <w:p w14:paraId="6D0E6D89" w14:textId="422CF05F" w:rsidR="00B247E8" w:rsidRPr="00BA55B3" w:rsidRDefault="00B247E8" w:rsidP="00B247E8">
      <w:pPr>
        <w:spacing w:line="480" w:lineRule="auto"/>
        <w:rPr>
          <w:rFonts w:ascii="Times New Roman" w:hAnsi="Times New Roman" w:cs="Times New Roman"/>
          <w:b/>
          <w:bCs/>
        </w:rPr>
      </w:pPr>
      <w:commentRangeStart w:id="400"/>
      <w:r w:rsidRPr="00BA55B3">
        <w:rPr>
          <w:rFonts w:ascii="Times New Roman" w:hAnsi="Times New Roman" w:cs="Times New Roman"/>
          <w:b/>
          <w:bCs/>
        </w:rPr>
        <w:t>Current study</w:t>
      </w:r>
      <w:commentRangeEnd w:id="400"/>
      <w:r w:rsidR="00E70B9D">
        <w:rPr>
          <w:rStyle w:val="CommentReference"/>
        </w:rPr>
        <w:commentReference w:id="400"/>
      </w:r>
    </w:p>
    <w:p w14:paraId="2349A566" w14:textId="77777777" w:rsidR="00095D68" w:rsidRDefault="00B247E8" w:rsidP="003B6B13">
      <w:pPr>
        <w:spacing w:line="480" w:lineRule="auto"/>
        <w:rPr>
          <w:ins w:id="401" w:author="Angel Armenta" w:date="2021-06-30T14:36:00Z"/>
          <w:rFonts w:ascii="Times New Roman" w:hAnsi="Times New Roman" w:cs="Times New Roman"/>
        </w:rPr>
      </w:pPr>
      <w:r>
        <w:rPr>
          <w:rFonts w:ascii="Times New Roman" w:hAnsi="Times New Roman" w:cs="Times New Roman"/>
        </w:rPr>
        <w:tab/>
        <w:t xml:space="preserve">The current study examines the effect of the 2020 U.S. presidential election on </w:t>
      </w:r>
      <w:r w:rsidR="00251B82">
        <w:rPr>
          <w:rFonts w:ascii="Times New Roman" w:hAnsi="Times New Roman" w:cs="Times New Roman"/>
        </w:rPr>
        <w:t>the psychological wellbeing of Latinos/Hispanics in the U</w:t>
      </w:r>
      <w:r w:rsidR="0062339C">
        <w:rPr>
          <w:rFonts w:ascii="Times New Roman" w:hAnsi="Times New Roman" w:cs="Times New Roman"/>
        </w:rPr>
        <w:t>.</w:t>
      </w:r>
      <w:r w:rsidR="00251B82">
        <w:rPr>
          <w:rFonts w:ascii="Times New Roman" w:hAnsi="Times New Roman" w:cs="Times New Roman"/>
        </w:rPr>
        <w:t>S</w:t>
      </w:r>
      <w:r w:rsidR="0062339C">
        <w:rPr>
          <w:rFonts w:ascii="Times New Roman" w:hAnsi="Times New Roman" w:cs="Times New Roman"/>
        </w:rPr>
        <w:t>.</w:t>
      </w:r>
      <w:r w:rsidR="00251B82">
        <w:rPr>
          <w:rFonts w:ascii="Times New Roman" w:hAnsi="Times New Roman" w:cs="Times New Roman"/>
        </w:rPr>
        <w:t xml:space="preserve">-Mexico border region. This region </w:t>
      </w:r>
      <w:r w:rsidR="0062339C">
        <w:rPr>
          <w:rFonts w:ascii="Times New Roman" w:hAnsi="Times New Roman" w:cs="Times New Roman"/>
        </w:rPr>
        <w:t xml:space="preserve">and the city of El Paso in particular </w:t>
      </w:r>
      <w:r w:rsidR="00251B82">
        <w:rPr>
          <w:rFonts w:ascii="Times New Roman" w:hAnsi="Times New Roman" w:cs="Times New Roman"/>
        </w:rPr>
        <w:t xml:space="preserve">is unique because of continued ties between </w:t>
      </w:r>
      <w:proofErr w:type="gramStart"/>
      <w:r w:rsidR="00251B82">
        <w:rPr>
          <w:rFonts w:ascii="Times New Roman" w:hAnsi="Times New Roman" w:cs="Times New Roman"/>
        </w:rPr>
        <w:t>Mexican-Americans</w:t>
      </w:r>
      <w:proofErr w:type="gramEnd"/>
      <w:r w:rsidR="00251B82">
        <w:rPr>
          <w:rFonts w:ascii="Times New Roman" w:hAnsi="Times New Roman" w:cs="Times New Roman"/>
        </w:rPr>
        <w:t xml:space="preserve"> living in the US and family members living in Mexico, familiarity and contact with the border and border regulations, and the majority status of Latinos in this region (</w:t>
      </w:r>
      <w:r w:rsidR="0062339C">
        <w:rPr>
          <w:rFonts w:ascii="Times New Roman" w:hAnsi="Times New Roman" w:cs="Times New Roman"/>
        </w:rPr>
        <w:t xml:space="preserve">the population of </w:t>
      </w:r>
      <w:r w:rsidR="00251B82">
        <w:rPr>
          <w:rFonts w:ascii="Times New Roman" w:hAnsi="Times New Roman" w:cs="Times New Roman"/>
        </w:rPr>
        <w:t xml:space="preserve">El Paso </w:t>
      </w:r>
      <w:r w:rsidR="0062339C">
        <w:rPr>
          <w:rFonts w:ascii="Times New Roman" w:hAnsi="Times New Roman" w:cs="Times New Roman"/>
        </w:rPr>
        <w:t xml:space="preserve">County </w:t>
      </w:r>
      <w:r w:rsidR="00251B82">
        <w:rPr>
          <w:rFonts w:ascii="Times New Roman" w:hAnsi="Times New Roman" w:cs="Times New Roman"/>
        </w:rPr>
        <w:t>is 8</w:t>
      </w:r>
      <w:r w:rsidR="0062339C">
        <w:rPr>
          <w:rFonts w:ascii="Times New Roman" w:hAnsi="Times New Roman" w:cs="Times New Roman"/>
        </w:rPr>
        <w:t>2.9</w:t>
      </w:r>
      <w:r w:rsidR="00251B82">
        <w:rPr>
          <w:rFonts w:ascii="Times New Roman" w:hAnsi="Times New Roman" w:cs="Times New Roman"/>
        </w:rPr>
        <w:t>% Latino, the majority of whom have Mexican heritage</w:t>
      </w:r>
      <w:r w:rsidR="0062339C">
        <w:rPr>
          <w:rFonts w:ascii="Times New Roman" w:hAnsi="Times New Roman" w:cs="Times New Roman"/>
        </w:rPr>
        <w:t xml:space="preserve">; </w:t>
      </w:r>
      <w:ins w:id="402" w:author="A H" w:date="2021-06-18T14:43:00Z">
        <w:r w:rsidR="00BF60A3">
          <w:rPr>
            <w:rFonts w:ascii="Times New Roman" w:hAnsi="Times New Roman" w:cs="Times New Roman"/>
          </w:rPr>
          <w:t>(</w:t>
        </w:r>
        <w:r w:rsidR="000B31AD">
          <w:rPr>
            <w:rFonts w:ascii="Times New Roman" w:hAnsi="Times New Roman" w:cs="Times New Roman"/>
          </w:rPr>
          <w:t xml:space="preserve">U.S. Census </w:t>
        </w:r>
        <w:r w:rsidR="00BF60A3">
          <w:rPr>
            <w:rFonts w:ascii="Times New Roman" w:hAnsi="Times New Roman" w:cs="Times New Roman"/>
          </w:rPr>
          <w:t>Bureau</w:t>
        </w:r>
        <w:r w:rsidR="000B31AD">
          <w:rPr>
            <w:rFonts w:ascii="Times New Roman" w:hAnsi="Times New Roman" w:cs="Times New Roman"/>
          </w:rPr>
          <w:t xml:space="preserve">, </w:t>
        </w:r>
      </w:ins>
      <w:ins w:id="403" w:author="A H" w:date="2021-06-18T14:44:00Z">
        <w:r w:rsidR="00BF60A3">
          <w:rPr>
            <w:rFonts w:ascii="Times New Roman" w:hAnsi="Times New Roman" w:cs="Times New Roman"/>
          </w:rPr>
          <w:t>2019</w:t>
        </w:r>
      </w:ins>
      <w:commentRangeStart w:id="404"/>
      <w:commentRangeStart w:id="405"/>
      <w:del w:id="406" w:author="A H" w:date="2021-06-18T14:43:00Z">
        <w:r w:rsidR="0062339C" w:rsidDel="000B31AD">
          <w:rPr>
            <w:rFonts w:ascii="Times New Roman" w:hAnsi="Times New Roman" w:cs="Times New Roman"/>
          </w:rPr>
          <w:delText>CITE</w:delText>
        </w:r>
      </w:del>
      <w:commentRangeEnd w:id="404"/>
      <w:r w:rsidR="0062339C">
        <w:rPr>
          <w:rStyle w:val="CommentReference"/>
        </w:rPr>
        <w:commentReference w:id="404"/>
      </w:r>
      <w:commentRangeEnd w:id="405"/>
      <w:r w:rsidR="00BF60A3">
        <w:rPr>
          <w:rStyle w:val="CommentReference"/>
        </w:rPr>
        <w:commentReference w:id="405"/>
      </w:r>
      <w:r w:rsidR="00251B82">
        <w:rPr>
          <w:rFonts w:ascii="Times New Roman" w:hAnsi="Times New Roman" w:cs="Times New Roman"/>
        </w:rPr>
        <w:t xml:space="preserve">). </w:t>
      </w:r>
      <w:r w:rsidR="00B737CD">
        <w:rPr>
          <w:rFonts w:ascii="Times New Roman" w:hAnsi="Times New Roman" w:cs="Times New Roman"/>
        </w:rPr>
        <w:t>We</w:t>
      </w:r>
      <w:r w:rsidR="00B13921">
        <w:rPr>
          <w:rFonts w:ascii="Times New Roman" w:hAnsi="Times New Roman" w:cs="Times New Roman"/>
        </w:rPr>
        <w:t xml:space="preserve"> specificall</w:t>
      </w:r>
      <w:r w:rsidR="00066565">
        <w:rPr>
          <w:rFonts w:ascii="Times New Roman" w:hAnsi="Times New Roman" w:cs="Times New Roman"/>
        </w:rPr>
        <w:t>y</w:t>
      </w:r>
      <w:r w:rsidR="00B737CD">
        <w:rPr>
          <w:rFonts w:ascii="Times New Roman" w:hAnsi="Times New Roman" w:cs="Times New Roman"/>
        </w:rPr>
        <w:t xml:space="preserve"> examined the effect</w:t>
      </w:r>
      <w:r w:rsidR="00B13921">
        <w:rPr>
          <w:rFonts w:ascii="Times New Roman" w:hAnsi="Times New Roman" w:cs="Times New Roman"/>
        </w:rPr>
        <w:t xml:space="preserve"> of the election</w:t>
      </w:r>
      <w:r w:rsidR="00B737CD">
        <w:rPr>
          <w:rFonts w:ascii="Times New Roman" w:hAnsi="Times New Roman" w:cs="Times New Roman"/>
        </w:rPr>
        <w:t xml:space="preserve"> on young adults, many of whom voted in this election for the first time, as it is an important stage of </w:t>
      </w:r>
      <w:r w:rsidR="0062339C">
        <w:rPr>
          <w:rFonts w:ascii="Times New Roman" w:hAnsi="Times New Roman" w:cs="Times New Roman"/>
        </w:rPr>
        <w:t xml:space="preserve">ethnic and </w:t>
      </w:r>
      <w:r w:rsidR="00B737CD">
        <w:rPr>
          <w:rFonts w:ascii="Times New Roman" w:hAnsi="Times New Roman" w:cs="Times New Roman"/>
        </w:rPr>
        <w:t xml:space="preserve">political </w:t>
      </w:r>
      <w:r w:rsidR="00B737CD">
        <w:rPr>
          <w:rFonts w:ascii="Times New Roman" w:hAnsi="Times New Roman" w:cs="Times New Roman"/>
        </w:rPr>
        <w:lastRenderedPageBreak/>
        <w:t xml:space="preserve">identity development </w:t>
      </w:r>
      <w:del w:id="407" w:author="A H" w:date="2021-06-18T15:03:00Z">
        <w:r w:rsidR="00B737CD" w:rsidRPr="00F5083B" w:rsidDel="0006469E">
          <w:rPr>
            <w:rFonts w:ascii="Times New Roman" w:hAnsi="Times New Roman" w:cs="Times New Roman"/>
          </w:rPr>
          <w:delText>(</w:delText>
        </w:r>
      </w:del>
      <w:r w:rsidR="00BF60A3" w:rsidRPr="00AF1252">
        <w:rPr>
          <w:rFonts w:ascii="Times New Roman" w:hAnsi="Times New Roman" w:cs="Times New Roman"/>
        </w:rPr>
        <w:fldChar w:fldCharType="begin"/>
      </w:r>
      <w:r w:rsidR="0006469E" w:rsidRPr="00F5083B">
        <w:rPr>
          <w:rFonts w:ascii="Times New Roman" w:hAnsi="Times New Roman" w:cs="Times New Roman"/>
        </w:rPr>
        <w:instrText xml:space="preserve"> ADDIN ZOTERO_ITEM CSL_CITATION {"citationID":"ZP80ktIa","properties":{"formattedCitation":"(Johnson &amp; Ferguson, 2018; Torres &amp; Baxter Magolda, 2004; Walker &amp; Iverson, 2015)","plainCitation":"(Johnson &amp; Ferguson, 2018; Torres &amp; Baxter Magolda, 2004; Walker &amp; Iverson, 2015)","noteIndex":0},"citationItems":[{"id":60,"uris":["http://zotero.org/groups/3775336/items/KTYRAX9S"],"uri":["http://zotero.org/groups/3775336/items/KTYRAX9S"],"itemData":{"id":60,"type":"article-journal","abstract":"This is the second phase of a larger longitudinal research project that explores the development of civic identity (Johnson, 2017). We examined the political dimensions of recent college graduates’ civic identities to better understand how they view, construct, and act on the inherent political dimensions of their civic identities. Using semi-structured interviews, we followed up with 18 of the 19 participants from the original study one year after they graduated. The concepts of identity development, humans as political animals, and ideology guided our study. Findings show that recent graduates had a negative view of politics and struggled with how to advance their civic identities within a turbulent political environment and within careers that often left them feeling constrained or unable to do so.","container-title":"Journal of College Student Development","DOI":"10.1353/csd.2018.0050","ISSN":"1543-3382","issue":"5","note":"publisher: Johns Hopkins University Press","page":"511-527","source":"Project MUSE","title":"The Role of Political Engagement in College Students’ Civic Identity: Longitudinal Findings From Recent Graduates","title-short":"The Role of Political Engagement in College Students’ Civic Identity","volume":"59","author":[{"family":"Johnson","given":"Matthew R."},{"family":"Ferguson","given":"Mark Jr."}],"issued":{"date-parts":[["2018"]]}}},{"id":56,"uris":["http://zotero.org/groups/3775336/items/6IX4N6F5"],"uri":["http://zotero.org/groups/3775336/items/6IX4N6F5"],"itemData":{"id":56,"type":"article-journal","abstract":", \nThe influence of cognitive development on ethnic identity development is investigated in the context of a qualitative longitudinal study of Latina/o college students. Findings indicate that when students reconstruct social knowledge their ethnic identity is positively influenced. Strategies and mechanisms for positively influencing identity development are discussed within a holistic development framework.","container-title":"Journal of College Student Development","DOI":"10.1353/csd.2004.0043","ISSN":"1543-3382","issue":"3","note":"publisher: Johns Hopkins University Press","page":"333-347","source":"Project MUSE","title":"Reconstructing Latino Identity: The Influence of Cognitive Development on the Ethnic Identity Process of Latino Students","title-short":"Reconstructing Latino Identity","volume":"45","author":[{"family":"Torres","given":"Vasti"},{"family":"Baxter Magolda","given":"Marcia B."}],"issued":{"date-parts":[["2004"]]}}},{"id":58,"uris":["http://zotero.org/groups/3775336/items/SZU6XK75"],"uri":["http://zotero.org/groups/3775336/items/SZU6XK75"],"itemData":{"id":58,"type":"webpage","abstract":"This study examined the role of emerging adult (EA) development variables and political self-regulation in predicting political attitudes and behaviors in college students. We tested a large multi-institutional sample in which EA-identity exploration predicted political attitude strength and EA-negativity/instability and other-focus predicted political information seeking and political orientation (liberal/conservative). Political self-regulatory style, both internalized and not, predicted political attitude strength, media usage, and political orientation. EA development variables and a more autonomous motivation for participating in the political process offer insight into fostering political engagement in young adults.","title":"Identity Development and Political Self-Regulation in Emerging Adult Political Attitudes and Behavior - Marie Walker, Emma Iverson, 2016","URL":"https://journals.sagepub.com/doi/10.1177/2167696815585052","author":[{"family":"Walker","given":"Marie"},{"family":"Iverson","given":"Emma"}],"accessed":{"date-parts":[["2021",6,18]]},"issued":{"date-parts":[["2015",5,11]]}}}],"schema":"https://github.com/citation-style-language/schema/raw/master/csl-citation.json"} </w:instrText>
      </w:r>
      <w:r w:rsidR="00BF60A3" w:rsidRPr="00AF1252">
        <w:rPr>
          <w:rFonts w:ascii="Times New Roman" w:hAnsi="Times New Roman" w:cs="Times New Roman"/>
          <w:rPrChange w:id="408" w:author="A H" w:date="2021-06-18T15:03:00Z">
            <w:rPr>
              <w:rFonts w:ascii="Times New Roman" w:hAnsi="Times New Roman" w:cs="Times New Roman"/>
            </w:rPr>
          </w:rPrChange>
        </w:rPr>
        <w:fldChar w:fldCharType="separate"/>
      </w:r>
      <w:r w:rsidR="0006469E" w:rsidRPr="00F5083B">
        <w:rPr>
          <w:rFonts w:ascii="Times New Roman" w:hAnsi="Times New Roman" w:cs="Times New Roman"/>
        </w:rPr>
        <w:t>(Johnson &amp; Ferguson, 2018; Torres &amp; Baxter Magolda, 2004; Walker &amp; Iverson, 2015)</w:t>
      </w:r>
      <w:r w:rsidR="00BF60A3" w:rsidRPr="00AF1252">
        <w:rPr>
          <w:rFonts w:ascii="Times New Roman" w:hAnsi="Times New Roman" w:cs="Times New Roman"/>
        </w:rPr>
        <w:fldChar w:fldCharType="end"/>
      </w:r>
      <w:del w:id="409" w:author="A H" w:date="2021-06-18T15:03:00Z">
        <w:r w:rsidR="00B737CD" w:rsidDel="0006469E">
          <w:rPr>
            <w:rFonts w:ascii="Times New Roman" w:hAnsi="Times New Roman" w:cs="Times New Roman"/>
          </w:rPr>
          <w:delText>)</w:delText>
        </w:r>
      </w:del>
      <w:r w:rsidR="00B737CD">
        <w:rPr>
          <w:rFonts w:ascii="Times New Roman" w:hAnsi="Times New Roman" w:cs="Times New Roman"/>
        </w:rPr>
        <w:t xml:space="preserve">. </w:t>
      </w:r>
    </w:p>
    <w:p w14:paraId="4E4DC9BF" w14:textId="2907D477" w:rsidR="003B6B13" w:rsidRDefault="009D0F33">
      <w:pPr>
        <w:spacing w:line="480" w:lineRule="auto"/>
        <w:ind w:firstLine="720"/>
        <w:rPr>
          <w:rFonts w:ascii="Times New Roman" w:hAnsi="Times New Roman" w:cs="Times New Roman"/>
        </w:rPr>
        <w:pPrChange w:id="410" w:author="Angel Armenta" w:date="2021-06-30T14:36:00Z">
          <w:pPr>
            <w:spacing w:line="480" w:lineRule="auto"/>
          </w:pPr>
        </w:pPrChange>
      </w:pPr>
      <w:r>
        <w:rPr>
          <w:rFonts w:ascii="Times New Roman" w:hAnsi="Times New Roman" w:cs="Times New Roman"/>
        </w:rPr>
        <w:t>In addition to being a unique population among which to examine these effects, this was a particularly unique election for several reasons.</w:t>
      </w:r>
      <w:r w:rsidR="00B27281">
        <w:rPr>
          <w:rFonts w:ascii="Times New Roman" w:hAnsi="Times New Roman" w:cs="Times New Roman"/>
        </w:rPr>
        <w:t xml:space="preserve"> Because of the ongoing COVID-19 pandemic, Texas Gov. Greg Abbott extended the early voting period to allow for less crowding at the polls on Election Day, resulting in a record high number of voters on the first day of early voting  </w:t>
      </w:r>
      <w:del w:id="411" w:author="A H" w:date="2021-06-18T15:03:00Z">
        <w:r w:rsidR="00B27281" w:rsidDel="0006469E">
          <w:rPr>
            <w:rFonts w:ascii="Times New Roman" w:hAnsi="Times New Roman" w:cs="Times New Roman"/>
          </w:rPr>
          <w:delText>(</w:delText>
        </w:r>
      </w:del>
      <w:commentRangeStart w:id="412"/>
      <w:r w:rsidR="0006469E">
        <w:rPr>
          <w:rFonts w:ascii="Times New Roman" w:hAnsi="Times New Roman" w:cs="Times New Roman"/>
        </w:rPr>
        <w:fldChar w:fldCharType="begin"/>
      </w:r>
      <w:r w:rsidR="0043417F">
        <w:rPr>
          <w:rFonts w:ascii="Times New Roman" w:hAnsi="Times New Roman" w:cs="Times New Roman"/>
        </w:rPr>
        <w:instrText xml:space="preserve"> ADDIN ZOTERO_ITEM CSL_CITATION {"citationID":"amINUfZu","properties":{"formattedCitation":"({\\i{}El Paso County Voter Registration Figures}, n.d.; Moore et al., 2020)","plainCitation":"(El Paso County Voter Registration Figures, n.d.; Moore et al., 2020)","noteIndex":0},"citationItems":[{"id":64,"uris":["http://zotero.org/groups/3775336/items/UMZNLSTR"],"uri":["http://zotero.org/groups/3775336/items/UMZNLSTR"],"itemData":{"id":64,"type":"webpage","title":"El Paso County Voter Registration Figures","URL":"https://www.sos.state.tx.us/elections/historical/elpaso.shtml","accessed":{"date-parts":[["2021",6,18]]}}},{"id":62,"uris":["http://zotero.org/groups/3775336/items/II3HY5LL"],"uri":["http://zotero.org/groups/3775336/items/II3HY5LL"],"itemData":{"id":62,"type":"post-weblog","abstract":"El Paso County shattered records on Tuesday for the first day of early voting, according to preliminary numbers from the El Paso County Elections Office.","container-title":"El Paso Matters","language":"en-US","title":"El Paso shatters record for first day of early voting","URL":"https://elpasomatters.org/2020/10/13/el-paso-shatters-record-for-first-day-of-early-voting/","author":[{"family":"Moore","given":"Robert"},{"family":"October 13","given":"El Paso Matters"},{"literal":"2020"}],"accessed":{"date-parts":[["2021",6,18]]},"issued":{"date-parts":[["2020",10,14]]}}}],"schema":"https://github.com/citation-style-language/schema/raw/master/csl-citation.json"} </w:instrText>
      </w:r>
      <w:r w:rsidR="0006469E">
        <w:rPr>
          <w:rFonts w:ascii="Times New Roman" w:hAnsi="Times New Roman" w:cs="Times New Roman"/>
        </w:rPr>
        <w:fldChar w:fldCharType="separate"/>
      </w:r>
      <w:r w:rsidR="0043417F" w:rsidRPr="0043417F">
        <w:rPr>
          <w:rFonts w:ascii="Times New Roman" w:hAnsi="Times New Roman" w:cs="Times New Roman"/>
        </w:rPr>
        <w:t>(</w:t>
      </w:r>
      <w:del w:id="413" w:author="Angel Armenta" w:date="2021-06-30T16:02:00Z">
        <w:r w:rsidR="0043417F" w:rsidRPr="00F5083B" w:rsidDel="003D0A55">
          <w:rPr>
            <w:rFonts w:ascii="Times New Roman" w:hAnsi="Times New Roman" w:cs="Times New Roman"/>
          </w:rPr>
          <w:delText>El Paso County Voter Registration Figures</w:delText>
        </w:r>
        <w:r w:rsidR="0043417F" w:rsidRPr="0043417F" w:rsidDel="003D0A55">
          <w:rPr>
            <w:rFonts w:ascii="Times New Roman" w:hAnsi="Times New Roman" w:cs="Times New Roman"/>
          </w:rPr>
          <w:delText>, n.d.; Moore et al., 2020)</w:delText>
        </w:r>
      </w:del>
      <w:ins w:id="414" w:author="Angel Armenta" w:date="2021-06-30T16:02:00Z">
        <w:r w:rsidR="003D0A55">
          <w:rPr>
            <w:rFonts w:ascii="Times New Roman" w:hAnsi="Times New Roman" w:cs="Times New Roman"/>
          </w:rPr>
          <w:t>Texas Secretary of State, n.d.)</w:t>
        </w:r>
      </w:ins>
      <w:r w:rsidR="0006469E">
        <w:rPr>
          <w:rFonts w:ascii="Times New Roman" w:hAnsi="Times New Roman" w:cs="Times New Roman"/>
        </w:rPr>
        <w:fldChar w:fldCharType="end"/>
      </w:r>
      <w:commentRangeEnd w:id="412"/>
      <w:r w:rsidR="0043417F">
        <w:rPr>
          <w:rStyle w:val="CommentReference"/>
        </w:rPr>
        <w:commentReference w:id="412"/>
      </w:r>
      <w:del w:id="415" w:author="A H" w:date="2021-06-18T15:03:00Z">
        <w:r w:rsidR="00B27281" w:rsidDel="0006469E">
          <w:rPr>
            <w:rFonts w:ascii="Times New Roman" w:hAnsi="Times New Roman" w:cs="Times New Roman"/>
          </w:rPr>
          <w:delText>)</w:delText>
        </w:r>
      </w:del>
      <w:r w:rsidR="00B27281">
        <w:rPr>
          <w:rFonts w:ascii="Times New Roman" w:hAnsi="Times New Roman" w:cs="Times New Roman"/>
        </w:rPr>
        <w:t xml:space="preserve">. El Paso also experienced its worst COVID-19 outbreak in October and early November </w:t>
      </w:r>
      <w:r w:rsidR="002C1C29">
        <w:rPr>
          <w:rFonts w:ascii="Times New Roman" w:hAnsi="Times New Roman" w:cs="Times New Roman"/>
        </w:rPr>
        <w:t xml:space="preserve">of 2020 </w:t>
      </w:r>
      <w:r w:rsidR="00B27281">
        <w:rPr>
          <w:rFonts w:ascii="Times New Roman" w:hAnsi="Times New Roman" w:cs="Times New Roman"/>
        </w:rPr>
        <w:t xml:space="preserve">with </w:t>
      </w:r>
      <w:r w:rsidR="00660BB8">
        <w:rPr>
          <w:rFonts w:ascii="Times New Roman" w:hAnsi="Times New Roman" w:cs="Times New Roman"/>
        </w:rPr>
        <w:t xml:space="preserve">a </w:t>
      </w:r>
      <w:r w:rsidR="00B27281">
        <w:rPr>
          <w:rFonts w:ascii="Times New Roman" w:hAnsi="Times New Roman" w:cs="Times New Roman"/>
        </w:rPr>
        <w:t>record high number of cases requiring hospitalizations and intensive care treatment</w:t>
      </w:r>
      <w:r w:rsidR="00AF7964">
        <w:rPr>
          <w:rFonts w:ascii="Times New Roman" w:hAnsi="Times New Roman" w:cs="Times New Roman"/>
        </w:rPr>
        <w:t xml:space="preserve"> and </w:t>
      </w:r>
      <w:r w:rsidR="00660BB8">
        <w:rPr>
          <w:rFonts w:ascii="Times New Roman" w:hAnsi="Times New Roman" w:cs="Times New Roman"/>
        </w:rPr>
        <w:t xml:space="preserve">a </w:t>
      </w:r>
      <w:r w:rsidR="00AF7964">
        <w:rPr>
          <w:rFonts w:ascii="Times New Roman" w:hAnsi="Times New Roman" w:cs="Times New Roman"/>
        </w:rPr>
        <w:t>record high number of deaths</w:t>
      </w:r>
      <w:r w:rsidR="00660BB8">
        <w:rPr>
          <w:rFonts w:ascii="Times New Roman" w:hAnsi="Times New Roman" w:cs="Times New Roman"/>
        </w:rPr>
        <w:t xml:space="preserve"> from COVID-19, </w:t>
      </w:r>
      <w:r w:rsidR="002C1C29">
        <w:rPr>
          <w:rFonts w:ascii="Times New Roman" w:hAnsi="Times New Roman" w:cs="Times New Roman"/>
        </w:rPr>
        <w:t>resulting in</w:t>
      </w:r>
      <w:r w:rsidR="00660BB8">
        <w:rPr>
          <w:rFonts w:ascii="Times New Roman" w:hAnsi="Times New Roman" w:cs="Times New Roman"/>
        </w:rPr>
        <w:t xml:space="preserve"> the use of several mobile morgues</w:t>
      </w:r>
      <w:r w:rsidR="00AF7964">
        <w:rPr>
          <w:rFonts w:ascii="Times New Roman" w:hAnsi="Times New Roman" w:cs="Times New Roman"/>
        </w:rPr>
        <w:t xml:space="preserve"> </w:t>
      </w:r>
      <w:del w:id="416" w:author="Angel Armenta" w:date="2021-06-29T16:07:00Z">
        <w:r w:rsidR="00AF7964" w:rsidDel="00EF5498">
          <w:rPr>
            <w:rFonts w:ascii="Times New Roman" w:hAnsi="Times New Roman" w:cs="Times New Roman"/>
          </w:rPr>
          <w:delText>(</w:delText>
        </w:r>
      </w:del>
      <w:r w:rsidR="00212589">
        <w:rPr>
          <w:rFonts w:ascii="Times New Roman" w:hAnsi="Times New Roman" w:cs="Times New Roman"/>
        </w:rPr>
        <w:fldChar w:fldCharType="begin"/>
      </w:r>
      <w:r w:rsidR="00347BFD">
        <w:rPr>
          <w:rFonts w:ascii="Times New Roman" w:hAnsi="Times New Roman" w:cs="Times New Roman"/>
        </w:rPr>
        <w:instrText xml:space="preserve"> ADDIN ZOTERO_ITEM CSL_CITATION {"citationID":"oKqzb1At","properties":{"formattedCitation":"(Booker, 2020; {\\i{}City of El Paso COVID-19 Cases | El Paso Strong}, n.d.)","plainCitation":"(Booker, 2020; City of El Paso COVID-19 Cases | El Paso Strong, n.d.)","dontUpdate":true,"noteIndex":0},"citationItems":[{"id":70,"uris":["http://zotero.org/groups/3775336/items/4YZMTLMD"],"uri":["http://zotero.org/groups/3775336/items/4YZMTLMD"],"itemData":{"id":70,"type":"webpage","abstract":"A spike in cases recently led El Paso's county judge to impose a shelter-in-place order closing many nonessential businesses. The Texas attorney general has sued to block that order.","container-title":"NPR.org","language":"en","title":"El Paso, Texas, Gets 4th Mobile Morgue As COVID-19 Deaths Rise","URL":"https://www.npr.org/sections/coronavirus-live-updates/2020/11/02/930304129/el-paso-official-says-fourth-mobile-morgue-is-delivered-as-coronavirus-deaths-mo","author":[{"family":"Booker","given":"Brakkton"}],"accessed":{"date-parts":[["2021",6,18]]},"issued":{"date-parts":[["2020",11,2]]}}},{"id":67,"uris":["http://zotero.org/groups/3775336/items/VQ56Q69Q"],"uri":["http://zotero.org/groups/3775336/items/VQ56Q69Q"],"itemData":{"id":67,"type":"webpage","title":"City of El Paso COVID-19 Cases | El Paso Strong","URL":"https://www.epstrong.org/results.php","accessed":{"date-parts":[["2021",6,18]]}}}],"schema":"https://github.com/citation-style-language/schema/raw/master/csl-citation.json"} </w:instrText>
      </w:r>
      <w:r w:rsidR="00212589">
        <w:rPr>
          <w:rFonts w:ascii="Times New Roman" w:hAnsi="Times New Roman" w:cs="Times New Roman"/>
        </w:rPr>
        <w:fldChar w:fldCharType="separate"/>
      </w:r>
      <w:r w:rsidR="00212589" w:rsidRPr="00212589">
        <w:rPr>
          <w:rFonts w:ascii="Times New Roman" w:hAnsi="Times New Roman" w:cs="Times New Roman"/>
        </w:rPr>
        <w:t xml:space="preserve">(Booker, 2020; </w:t>
      </w:r>
      <w:ins w:id="417" w:author="Angel Armenta" w:date="2021-06-30T16:05:00Z">
        <w:r w:rsidR="0023459E">
          <w:rPr>
            <w:rFonts w:ascii="Times New Roman" w:hAnsi="Times New Roman" w:cs="Times New Roman"/>
          </w:rPr>
          <w:t>El Paso Strong, 2021</w:t>
        </w:r>
      </w:ins>
      <w:del w:id="418" w:author="Angel Armenta" w:date="2021-06-30T16:05:00Z">
        <w:r w:rsidR="00212589" w:rsidRPr="00EF5498" w:rsidDel="0023459E">
          <w:rPr>
            <w:rFonts w:ascii="Times New Roman" w:hAnsi="Times New Roman" w:cs="Times New Roman"/>
            <w:rPrChange w:id="419" w:author="Angel Armenta" w:date="2021-06-29T16:07:00Z">
              <w:rPr>
                <w:rFonts w:ascii="Times New Roman" w:hAnsi="Times New Roman" w:cs="Times New Roman"/>
                <w:i/>
                <w:iCs/>
              </w:rPr>
            </w:rPrChange>
          </w:rPr>
          <w:delText>City of El Paso COVID-19</w:delText>
        </w:r>
      </w:del>
      <w:del w:id="420" w:author="Angel Armenta" w:date="2021-06-30T16:06:00Z">
        <w:r w:rsidR="00212589" w:rsidRPr="00EF5498" w:rsidDel="0023459E">
          <w:rPr>
            <w:rFonts w:ascii="Times New Roman" w:hAnsi="Times New Roman" w:cs="Times New Roman"/>
            <w:rPrChange w:id="421" w:author="Angel Armenta" w:date="2021-06-29T16:07:00Z">
              <w:rPr>
                <w:rFonts w:ascii="Times New Roman" w:hAnsi="Times New Roman" w:cs="Times New Roman"/>
                <w:i/>
                <w:iCs/>
              </w:rPr>
            </w:rPrChange>
          </w:rPr>
          <w:delText xml:space="preserve"> Cases</w:delText>
        </w:r>
      </w:del>
      <w:del w:id="422" w:author="A H" w:date="2021-06-18T15:18:00Z">
        <w:r w:rsidR="00212589" w:rsidRPr="00212589" w:rsidDel="00212589">
          <w:rPr>
            <w:rFonts w:ascii="Times New Roman" w:hAnsi="Times New Roman" w:cs="Times New Roman"/>
            <w:i/>
            <w:iCs/>
          </w:rPr>
          <w:delText xml:space="preserve"> | El Paso Strong</w:delText>
        </w:r>
      </w:del>
      <w:del w:id="423" w:author="Angel Armenta" w:date="2021-06-30T16:05:00Z">
        <w:r w:rsidR="00212589" w:rsidRPr="00212589" w:rsidDel="0023459E">
          <w:rPr>
            <w:rFonts w:ascii="Times New Roman" w:hAnsi="Times New Roman" w:cs="Times New Roman"/>
          </w:rPr>
          <w:delText>, n.d.</w:delText>
        </w:r>
      </w:del>
      <w:r w:rsidR="00212589" w:rsidRPr="00212589">
        <w:rPr>
          <w:rFonts w:ascii="Times New Roman" w:hAnsi="Times New Roman" w:cs="Times New Roman"/>
        </w:rPr>
        <w:t>)</w:t>
      </w:r>
      <w:r w:rsidR="00212589">
        <w:rPr>
          <w:rFonts w:ascii="Times New Roman" w:hAnsi="Times New Roman" w:cs="Times New Roman"/>
        </w:rPr>
        <w:fldChar w:fldCharType="end"/>
      </w:r>
      <w:commentRangeStart w:id="424"/>
      <w:commentRangeStart w:id="425"/>
      <w:del w:id="426" w:author="A H" w:date="2021-06-18T15:15:00Z">
        <w:r w:rsidR="00AF7964" w:rsidDel="00212589">
          <w:rPr>
            <w:rFonts w:ascii="Times New Roman" w:hAnsi="Times New Roman" w:cs="Times New Roman"/>
          </w:rPr>
          <w:delText>CITE</w:delText>
        </w:r>
        <w:commentRangeEnd w:id="424"/>
        <w:r w:rsidR="00AF7964" w:rsidDel="00212589">
          <w:rPr>
            <w:rStyle w:val="CommentReference"/>
          </w:rPr>
          <w:commentReference w:id="424"/>
        </w:r>
      </w:del>
      <w:commentRangeEnd w:id="425"/>
      <w:r w:rsidR="00212589">
        <w:rPr>
          <w:rStyle w:val="CommentReference"/>
        </w:rPr>
        <w:commentReference w:id="425"/>
      </w:r>
      <w:del w:id="427" w:author="A H" w:date="2021-06-18T15:15:00Z">
        <w:r w:rsidR="00AF7964" w:rsidDel="00212589">
          <w:rPr>
            <w:rFonts w:ascii="Times New Roman" w:hAnsi="Times New Roman" w:cs="Times New Roman"/>
          </w:rPr>
          <w:delText>)</w:delText>
        </w:r>
      </w:del>
      <w:r w:rsidR="00AF7964">
        <w:rPr>
          <w:rFonts w:ascii="Times New Roman" w:hAnsi="Times New Roman" w:cs="Times New Roman"/>
        </w:rPr>
        <w:t xml:space="preserve">. </w:t>
      </w:r>
      <w:del w:id="428" w:author="Hannah Volpert-Esmond" w:date="2021-05-19T11:54:00Z">
        <w:r w:rsidR="00AF7964" w:rsidDel="002C1C29">
          <w:rPr>
            <w:rFonts w:ascii="Times New Roman" w:hAnsi="Times New Roman" w:cs="Times New Roman"/>
          </w:rPr>
          <w:delText>The surge prompted the El Paso County Judge to issue a stay-at-home order from Oct. 25, 2020 – Nov. 8, 2020</w:delText>
        </w:r>
        <w:r w:rsidR="00660BB8" w:rsidDel="002C1C29">
          <w:rPr>
            <w:rFonts w:ascii="Times New Roman" w:hAnsi="Times New Roman" w:cs="Times New Roman"/>
          </w:rPr>
          <w:delText xml:space="preserve"> </w:delText>
        </w:r>
        <w:r w:rsidR="00AF7964" w:rsidDel="002C1C29">
          <w:rPr>
            <w:rFonts w:ascii="Times New Roman" w:hAnsi="Times New Roman" w:cs="Times New Roman"/>
          </w:rPr>
          <w:delText>(</w:delText>
        </w:r>
        <w:commentRangeStart w:id="429"/>
        <w:r w:rsidR="00AF7964" w:rsidDel="002C1C29">
          <w:rPr>
            <w:rFonts w:ascii="Times New Roman" w:hAnsi="Times New Roman" w:cs="Times New Roman"/>
          </w:rPr>
          <w:delText>CITE</w:delText>
        </w:r>
        <w:commentRangeEnd w:id="429"/>
        <w:r w:rsidR="00AF7964" w:rsidDel="002C1C29">
          <w:rPr>
            <w:rStyle w:val="CommentReference"/>
          </w:rPr>
          <w:commentReference w:id="429"/>
        </w:r>
        <w:r w:rsidR="00AF7964" w:rsidDel="002C1C29">
          <w:rPr>
            <w:rFonts w:ascii="Times New Roman" w:hAnsi="Times New Roman" w:cs="Times New Roman"/>
          </w:rPr>
          <w:delText xml:space="preserve">). </w:delText>
        </w:r>
      </w:del>
      <w:r w:rsidR="00660BB8">
        <w:rPr>
          <w:rFonts w:ascii="Times New Roman" w:hAnsi="Times New Roman" w:cs="Times New Roman"/>
        </w:rPr>
        <w:t xml:space="preserve">Thus, this was a unique time and place to examine how macrolevel factors, including the 2020 U.S. national election, impacted individuals’ mental health and wellbeing. </w:t>
      </w:r>
      <w:ins w:id="430" w:author="Angel Armenta" w:date="2021-06-30T14:46:00Z">
        <w:r w:rsidR="006A26B6">
          <w:rPr>
            <w:rFonts w:ascii="Times New Roman" w:hAnsi="Times New Roman" w:cs="Times New Roman"/>
          </w:rPr>
          <w:t xml:space="preserve">This study was not preregistered. </w:t>
        </w:r>
      </w:ins>
    </w:p>
    <w:p w14:paraId="010FE32F" w14:textId="570A88E7" w:rsidR="003B6B13" w:rsidRPr="00F5083B" w:rsidRDefault="00F5083B">
      <w:pPr>
        <w:spacing w:line="480" w:lineRule="auto"/>
        <w:jc w:val="center"/>
        <w:rPr>
          <w:rFonts w:ascii="Times New Roman" w:hAnsi="Times New Roman" w:cs="Times New Roman"/>
          <w:b/>
          <w:bCs/>
        </w:rPr>
      </w:pPr>
      <w:r w:rsidRPr="00F5083B">
        <w:rPr>
          <w:rFonts w:ascii="Times New Roman" w:hAnsi="Times New Roman" w:cs="Times New Roman"/>
          <w:b/>
          <w:bCs/>
        </w:rPr>
        <w:t>Method</w:t>
      </w:r>
    </w:p>
    <w:p w14:paraId="70C7E985" w14:textId="14553601" w:rsidR="003B6B13" w:rsidRDefault="00B1566A" w:rsidP="003B6B13">
      <w:pPr>
        <w:spacing w:line="480" w:lineRule="auto"/>
        <w:rPr>
          <w:rFonts w:ascii="Times New Roman" w:hAnsi="Times New Roman" w:cs="Times New Roman"/>
          <w:b/>
          <w:bCs/>
        </w:rPr>
      </w:pPr>
      <w:r>
        <w:rPr>
          <w:rFonts w:ascii="Times New Roman" w:hAnsi="Times New Roman" w:cs="Times New Roman"/>
          <w:b/>
          <w:bCs/>
        </w:rPr>
        <w:t>Participants</w:t>
      </w:r>
    </w:p>
    <w:p w14:paraId="24058EEB" w14:textId="6D9E49FB" w:rsidR="00613300" w:rsidRPr="00D9336E" w:rsidRDefault="00EF5498" w:rsidP="001320B8">
      <w:pPr>
        <w:spacing w:line="480" w:lineRule="auto"/>
        <w:ind w:firstLine="720"/>
        <w:rPr>
          <w:rFonts w:ascii="Times New Roman" w:hAnsi="Times New Roman" w:cs="Times New Roman"/>
          <w:b/>
          <w:bCs/>
        </w:rPr>
      </w:pPr>
      <w:ins w:id="431" w:author="Angel Armenta" w:date="2021-06-29T16:08:00Z">
        <w:r>
          <w:rPr>
            <w:rFonts w:ascii="Times New Roman" w:hAnsi="Times New Roman" w:cs="Times New Roman"/>
          </w:rPr>
          <w:t xml:space="preserve">Our sample size was based on the amount of money we </w:t>
        </w:r>
      </w:ins>
      <w:ins w:id="432" w:author="Angel Armenta" w:date="2021-06-29T20:57:00Z">
        <w:r w:rsidR="00C30D89">
          <w:rPr>
            <w:rFonts w:ascii="Times New Roman" w:hAnsi="Times New Roman" w:cs="Times New Roman"/>
          </w:rPr>
          <w:t>had available to pay</w:t>
        </w:r>
      </w:ins>
      <w:ins w:id="433" w:author="Angel Armenta" w:date="2021-06-29T16:09:00Z">
        <w:r>
          <w:rPr>
            <w:rFonts w:ascii="Times New Roman" w:hAnsi="Times New Roman" w:cs="Times New Roman"/>
          </w:rPr>
          <w:t xml:space="preserve"> participants. </w:t>
        </w:r>
      </w:ins>
      <w:commentRangeStart w:id="434"/>
      <w:r w:rsidR="00613300" w:rsidRPr="006532CD">
        <w:rPr>
          <w:rFonts w:ascii="Times New Roman" w:hAnsi="Times New Roman" w:cs="Times New Roman"/>
        </w:rPr>
        <w:t xml:space="preserve">One hundred and ten participants </w:t>
      </w:r>
      <w:r w:rsidR="00613300">
        <w:rPr>
          <w:rFonts w:ascii="Times New Roman" w:hAnsi="Times New Roman" w:cs="Times New Roman"/>
        </w:rPr>
        <w:t xml:space="preserve">(28 men, 81 women, and 1 trans/non-binary person) who identified as </w:t>
      </w:r>
      <w:proofErr w:type="gramStart"/>
      <w:r w:rsidR="00613300">
        <w:rPr>
          <w:rFonts w:ascii="Times New Roman" w:hAnsi="Times New Roman" w:cs="Times New Roman"/>
        </w:rPr>
        <w:t>Hispanic</w:t>
      </w:r>
      <w:proofErr w:type="gramEnd"/>
      <w:r w:rsidR="00613300">
        <w:rPr>
          <w:rFonts w:ascii="Times New Roman" w:hAnsi="Times New Roman" w:cs="Times New Roman"/>
        </w:rPr>
        <w:t xml:space="preserve"> or Latino were recruited using the Psychology Department SONA </w:t>
      </w:r>
      <w:commentRangeEnd w:id="434"/>
      <w:r>
        <w:rPr>
          <w:rStyle w:val="CommentReference"/>
        </w:rPr>
        <w:commentReference w:id="434"/>
      </w:r>
      <w:r w:rsidR="00613300">
        <w:rPr>
          <w:rFonts w:ascii="Times New Roman" w:hAnsi="Times New Roman" w:cs="Times New Roman"/>
        </w:rPr>
        <w:t xml:space="preserve">system </w:t>
      </w:r>
      <w:r w:rsidR="00365EAE">
        <w:rPr>
          <w:rFonts w:ascii="Times New Roman" w:hAnsi="Times New Roman" w:cs="Times New Roman"/>
        </w:rPr>
        <w:t xml:space="preserve">at the University of Texas at El Paso </w:t>
      </w:r>
      <w:r w:rsidR="00613300">
        <w:rPr>
          <w:rFonts w:ascii="Times New Roman" w:hAnsi="Times New Roman" w:cs="Times New Roman"/>
        </w:rPr>
        <w:t>and</w:t>
      </w:r>
      <w:r w:rsidR="00613300" w:rsidRPr="006532CD">
        <w:rPr>
          <w:rFonts w:ascii="Times New Roman" w:hAnsi="Times New Roman" w:cs="Times New Roman"/>
        </w:rPr>
        <w:t xml:space="preserve"> word of mouth</w:t>
      </w:r>
      <w:r w:rsidR="00613300">
        <w:rPr>
          <w:rFonts w:ascii="Times New Roman" w:hAnsi="Times New Roman" w:cs="Times New Roman"/>
        </w:rPr>
        <w:t>.</w:t>
      </w:r>
      <w:r w:rsidR="00613300" w:rsidRPr="006532CD">
        <w:rPr>
          <w:rFonts w:ascii="Times New Roman" w:hAnsi="Times New Roman" w:cs="Times New Roman"/>
        </w:rPr>
        <w:t xml:space="preserve"> </w:t>
      </w:r>
      <w:r w:rsidR="00613300">
        <w:rPr>
          <w:rFonts w:ascii="Times New Roman" w:hAnsi="Times New Roman" w:cs="Times New Roman"/>
        </w:rPr>
        <w:t xml:space="preserve">The majority of the participants were </w:t>
      </w:r>
      <w:proofErr w:type="gramStart"/>
      <w:r w:rsidR="00613300">
        <w:rPr>
          <w:rFonts w:ascii="Times New Roman" w:hAnsi="Times New Roman" w:cs="Times New Roman"/>
        </w:rPr>
        <w:t>Mexican-American</w:t>
      </w:r>
      <w:proofErr w:type="gramEnd"/>
      <w:r w:rsidR="00613300">
        <w:rPr>
          <w:rFonts w:ascii="Times New Roman" w:hAnsi="Times New Roman" w:cs="Times New Roman"/>
        </w:rPr>
        <w:t xml:space="preserve"> (</w:t>
      </w:r>
      <w:r w:rsidR="00E96A56">
        <w:rPr>
          <w:rFonts w:ascii="Times New Roman" w:hAnsi="Times New Roman" w:cs="Times New Roman"/>
        </w:rPr>
        <w:t>95</w:t>
      </w:r>
      <w:r w:rsidR="00613300">
        <w:rPr>
          <w:rFonts w:ascii="Times New Roman" w:hAnsi="Times New Roman" w:cs="Times New Roman"/>
        </w:rPr>
        <w:t xml:space="preserve">%) and ranged in age from </w:t>
      </w:r>
      <w:r w:rsidR="00E96A56">
        <w:rPr>
          <w:rFonts w:ascii="Times New Roman" w:hAnsi="Times New Roman" w:cs="Times New Roman"/>
        </w:rPr>
        <w:t>18</w:t>
      </w:r>
      <w:r w:rsidR="00613300">
        <w:rPr>
          <w:rFonts w:ascii="Times New Roman" w:hAnsi="Times New Roman" w:cs="Times New Roman"/>
        </w:rPr>
        <w:t xml:space="preserve"> to </w:t>
      </w:r>
      <w:r w:rsidR="00E96A56">
        <w:rPr>
          <w:rFonts w:ascii="Times New Roman" w:hAnsi="Times New Roman" w:cs="Times New Roman"/>
        </w:rPr>
        <w:t>51</w:t>
      </w:r>
      <w:r w:rsidR="00613300">
        <w:rPr>
          <w:rFonts w:ascii="Times New Roman" w:hAnsi="Times New Roman" w:cs="Times New Roman"/>
        </w:rPr>
        <w:t xml:space="preserve"> years old (</w:t>
      </w:r>
      <w:r w:rsidR="00613300">
        <w:rPr>
          <w:rFonts w:ascii="Times New Roman" w:hAnsi="Times New Roman" w:cs="Times New Roman"/>
          <w:i/>
          <w:iCs/>
        </w:rPr>
        <w:t>M</w:t>
      </w:r>
      <w:r w:rsidR="00613300">
        <w:rPr>
          <w:rFonts w:ascii="Times New Roman" w:hAnsi="Times New Roman" w:cs="Times New Roman"/>
        </w:rPr>
        <w:t xml:space="preserve"> = 23.6). </w:t>
      </w:r>
      <w:r w:rsidR="00613300" w:rsidRPr="006532CD">
        <w:rPr>
          <w:rFonts w:ascii="Times New Roman" w:hAnsi="Times New Roman" w:cs="Times New Roman"/>
        </w:rPr>
        <w:t xml:space="preserve">Participants </w:t>
      </w:r>
      <w:r w:rsidR="00613300">
        <w:rPr>
          <w:rFonts w:ascii="Times New Roman" w:hAnsi="Times New Roman" w:cs="Times New Roman"/>
        </w:rPr>
        <w:t xml:space="preserve">received $20 for </w:t>
      </w:r>
      <w:r w:rsidR="001320B8">
        <w:rPr>
          <w:rFonts w:ascii="Times New Roman" w:hAnsi="Times New Roman" w:cs="Times New Roman"/>
        </w:rPr>
        <w:t>participating in an onboarding session</w:t>
      </w:r>
      <w:r w:rsidR="00613300">
        <w:rPr>
          <w:rFonts w:ascii="Times New Roman" w:hAnsi="Times New Roman" w:cs="Times New Roman"/>
        </w:rPr>
        <w:t xml:space="preserve"> prior to the beginning of the daily diary period. Then, participants received $40 for participating in the </w:t>
      </w:r>
      <w:r w:rsidR="001320B8">
        <w:rPr>
          <w:rFonts w:ascii="Times New Roman" w:hAnsi="Times New Roman" w:cs="Times New Roman"/>
        </w:rPr>
        <w:t xml:space="preserve">2-week </w:t>
      </w:r>
      <w:r w:rsidR="00613300">
        <w:rPr>
          <w:rFonts w:ascii="Times New Roman" w:hAnsi="Times New Roman" w:cs="Times New Roman"/>
        </w:rPr>
        <w:t xml:space="preserve">daily diary period. Participants received bonus compensation ($10) for completing at least 85% of the daily diary </w:t>
      </w:r>
      <w:r w:rsidR="00613300">
        <w:rPr>
          <w:rFonts w:ascii="Times New Roman" w:hAnsi="Times New Roman" w:cs="Times New Roman"/>
        </w:rPr>
        <w:lastRenderedPageBreak/>
        <w:t xml:space="preserve">surveys, resulting in a maximum of $70 in compensation. Compensation was distributed via </w:t>
      </w:r>
      <w:r w:rsidR="00D9336E">
        <w:rPr>
          <w:rFonts w:ascii="Times New Roman" w:hAnsi="Times New Roman" w:cs="Times New Roman"/>
        </w:rPr>
        <w:t xml:space="preserve">online </w:t>
      </w:r>
      <w:r w:rsidR="00613300">
        <w:rPr>
          <w:rFonts w:ascii="Times New Roman" w:hAnsi="Times New Roman" w:cs="Times New Roman"/>
        </w:rPr>
        <w:t xml:space="preserve">Target gift cards following the daily diary period. </w:t>
      </w:r>
      <w:r w:rsidR="00D9336E">
        <w:rPr>
          <w:rFonts w:ascii="Times New Roman" w:hAnsi="Times New Roman" w:cs="Times New Roman"/>
        </w:rPr>
        <w:t>Compliance was acceptable (</w:t>
      </w:r>
      <w:r w:rsidR="00D9336E">
        <w:rPr>
          <w:rFonts w:ascii="Times New Roman" w:hAnsi="Times New Roman" w:cs="Times New Roman"/>
          <w:i/>
          <w:iCs/>
        </w:rPr>
        <w:t>M</w:t>
      </w:r>
      <w:r w:rsidR="00D9336E">
        <w:rPr>
          <w:rFonts w:ascii="Times New Roman" w:hAnsi="Times New Roman" w:cs="Times New Roman"/>
        </w:rPr>
        <w:t xml:space="preserve"> = </w:t>
      </w:r>
      <w:del w:id="435" w:author="Hannah Volpert-Esmond" w:date="2021-06-07T08:25:00Z">
        <w:r w:rsidR="00E96A56" w:rsidDel="001361C1">
          <w:rPr>
            <w:rFonts w:ascii="Times New Roman" w:hAnsi="Times New Roman" w:cs="Times New Roman"/>
          </w:rPr>
          <w:delText>12.41</w:delText>
        </w:r>
      </w:del>
      <w:ins w:id="436" w:author="Hannah Volpert-Esmond" w:date="2021-06-07T08:25:00Z">
        <w:r w:rsidR="001361C1">
          <w:rPr>
            <w:rFonts w:ascii="Times New Roman" w:hAnsi="Times New Roman" w:cs="Times New Roman"/>
          </w:rPr>
          <w:t>88.6%</w:t>
        </w:r>
      </w:ins>
      <w:r w:rsidR="00D9336E">
        <w:rPr>
          <w:rFonts w:ascii="Times New Roman" w:hAnsi="Times New Roman" w:cs="Times New Roman"/>
        </w:rPr>
        <w:t xml:space="preserve">, min = </w:t>
      </w:r>
      <w:ins w:id="437" w:author="Hannah Volpert-Esmond" w:date="2021-06-07T08:25:00Z">
        <w:r w:rsidR="001361C1">
          <w:rPr>
            <w:rFonts w:ascii="Times New Roman" w:hAnsi="Times New Roman" w:cs="Times New Roman"/>
          </w:rPr>
          <w:t>35.7%</w:t>
        </w:r>
      </w:ins>
      <w:del w:id="438" w:author="Hannah Volpert-Esmond" w:date="2021-06-07T08:25:00Z">
        <w:r w:rsidR="00E96A56" w:rsidDel="001361C1">
          <w:rPr>
            <w:rFonts w:ascii="Times New Roman" w:hAnsi="Times New Roman" w:cs="Times New Roman"/>
          </w:rPr>
          <w:delText>05</w:delText>
        </w:r>
      </w:del>
      <w:r w:rsidR="00D9336E">
        <w:rPr>
          <w:rFonts w:ascii="Times New Roman" w:hAnsi="Times New Roman" w:cs="Times New Roman"/>
        </w:rPr>
        <w:t xml:space="preserve">, max = </w:t>
      </w:r>
      <w:ins w:id="439" w:author="Hannah Volpert-Esmond" w:date="2021-06-07T08:25:00Z">
        <w:r w:rsidR="001361C1">
          <w:rPr>
            <w:rFonts w:ascii="Times New Roman" w:hAnsi="Times New Roman" w:cs="Times New Roman"/>
          </w:rPr>
          <w:t>100%</w:t>
        </w:r>
      </w:ins>
      <w:del w:id="440" w:author="Hannah Volpert-Esmond" w:date="2021-06-07T08:25:00Z">
        <w:r w:rsidR="00E96A56" w:rsidDel="001361C1">
          <w:rPr>
            <w:rFonts w:ascii="Times New Roman" w:hAnsi="Times New Roman" w:cs="Times New Roman"/>
          </w:rPr>
          <w:delText>14</w:delText>
        </w:r>
      </w:del>
      <w:r w:rsidR="00D9336E">
        <w:rPr>
          <w:rFonts w:ascii="Times New Roman" w:hAnsi="Times New Roman" w:cs="Times New Roman"/>
        </w:rPr>
        <w:t xml:space="preserve">). </w:t>
      </w:r>
    </w:p>
    <w:p w14:paraId="7BE420A8" w14:textId="720CE75A" w:rsidR="00B1566A" w:rsidRDefault="00B1566A" w:rsidP="003B6B13">
      <w:pPr>
        <w:spacing w:line="480" w:lineRule="auto"/>
        <w:rPr>
          <w:rFonts w:ascii="Times New Roman" w:hAnsi="Times New Roman" w:cs="Times New Roman"/>
          <w:b/>
          <w:bCs/>
        </w:rPr>
      </w:pPr>
      <w:r>
        <w:rPr>
          <w:rFonts w:ascii="Times New Roman" w:hAnsi="Times New Roman" w:cs="Times New Roman"/>
          <w:b/>
          <w:bCs/>
        </w:rPr>
        <w:t>Procedure</w:t>
      </w:r>
    </w:p>
    <w:p w14:paraId="74144A86" w14:textId="50636CC8" w:rsidR="00D9336E" w:rsidRDefault="00D9336E"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The </w:t>
      </w:r>
      <w:r>
        <w:rPr>
          <w:rFonts w:ascii="Times New Roman" w:hAnsi="Times New Roman" w:cs="Times New Roman"/>
        </w:rPr>
        <w:t xml:space="preserve">entire </w:t>
      </w:r>
      <w:r w:rsidRPr="006532CD">
        <w:rPr>
          <w:rFonts w:ascii="Times New Roman" w:hAnsi="Times New Roman" w:cs="Times New Roman"/>
        </w:rPr>
        <w:t xml:space="preserve">study </w:t>
      </w:r>
      <w:r>
        <w:rPr>
          <w:rFonts w:ascii="Times New Roman" w:hAnsi="Times New Roman" w:cs="Times New Roman"/>
        </w:rPr>
        <w:t>took place online and all surveys were administered using</w:t>
      </w:r>
      <w:r w:rsidRPr="006532CD">
        <w:rPr>
          <w:rFonts w:ascii="Times New Roman" w:hAnsi="Times New Roman" w:cs="Times New Roman"/>
        </w:rPr>
        <w:t xml:space="preserve"> Qualtrics. </w:t>
      </w:r>
      <w:r w:rsidR="001320B8">
        <w:rPr>
          <w:rFonts w:ascii="Times New Roman" w:hAnsi="Times New Roman" w:cs="Times New Roman"/>
        </w:rPr>
        <w:t>The</w:t>
      </w:r>
      <w:r>
        <w:rPr>
          <w:rFonts w:ascii="Times New Roman" w:hAnsi="Times New Roman" w:cs="Times New Roman"/>
        </w:rPr>
        <w:t xml:space="preserve"> onboarding session </w:t>
      </w:r>
      <w:r w:rsidR="001320B8">
        <w:rPr>
          <w:rFonts w:ascii="Times New Roman" w:hAnsi="Times New Roman" w:cs="Times New Roman"/>
        </w:rPr>
        <w:t xml:space="preserve">was facilitated </w:t>
      </w:r>
      <w:r>
        <w:rPr>
          <w:rFonts w:ascii="Times New Roman" w:hAnsi="Times New Roman" w:cs="Times New Roman"/>
        </w:rPr>
        <w:t xml:space="preserve">via Zoom, where the details of the study were described, informed consent was obtained, and </w:t>
      </w:r>
      <w:r w:rsidR="001320B8">
        <w:rPr>
          <w:rFonts w:ascii="Times New Roman" w:hAnsi="Times New Roman" w:cs="Times New Roman"/>
        </w:rPr>
        <w:t xml:space="preserve">participants completed </w:t>
      </w:r>
      <w:r w:rsidR="00365EAE">
        <w:rPr>
          <w:rFonts w:ascii="Times New Roman" w:hAnsi="Times New Roman" w:cs="Times New Roman"/>
        </w:rPr>
        <w:t xml:space="preserve">the </w:t>
      </w:r>
      <w:r>
        <w:rPr>
          <w:rFonts w:ascii="Times New Roman" w:hAnsi="Times New Roman" w:cs="Times New Roman"/>
        </w:rPr>
        <w:t xml:space="preserve">onboarding </w:t>
      </w:r>
      <w:r w:rsidR="001320B8">
        <w:rPr>
          <w:rFonts w:ascii="Times New Roman" w:hAnsi="Times New Roman" w:cs="Times New Roman"/>
        </w:rPr>
        <w:t>questionnaire</w:t>
      </w:r>
      <w:r>
        <w:rPr>
          <w:rFonts w:ascii="Times New Roman" w:hAnsi="Times New Roman" w:cs="Times New Roman"/>
        </w:rPr>
        <w:t xml:space="preserve">. All onboarding sessions took place </w:t>
      </w:r>
      <w:r w:rsidR="001320B8">
        <w:rPr>
          <w:rFonts w:ascii="Times New Roman" w:hAnsi="Times New Roman" w:cs="Times New Roman"/>
        </w:rPr>
        <w:t xml:space="preserve">during </w:t>
      </w:r>
      <w:r>
        <w:rPr>
          <w:rFonts w:ascii="Times New Roman" w:hAnsi="Times New Roman" w:cs="Times New Roman"/>
        </w:rPr>
        <w:t>the week before the daily diary period began</w:t>
      </w:r>
      <w:r w:rsidR="001320B8">
        <w:rPr>
          <w:rFonts w:ascii="Times New Roman" w:hAnsi="Times New Roman" w:cs="Times New Roman"/>
        </w:rPr>
        <w:t xml:space="preserve"> (</w:t>
      </w:r>
      <w:r w:rsidR="00365EAE">
        <w:rPr>
          <w:rFonts w:ascii="Times New Roman" w:hAnsi="Times New Roman" w:cs="Times New Roman"/>
        </w:rPr>
        <w:t>Oct. 19, 2020 – Oct. 23, 2020</w:t>
      </w:r>
      <w:r w:rsidR="001320B8">
        <w:rPr>
          <w:rFonts w:ascii="Times New Roman" w:hAnsi="Times New Roman" w:cs="Times New Roman"/>
        </w:rPr>
        <w:t>)</w:t>
      </w:r>
      <w:r>
        <w:rPr>
          <w:rFonts w:ascii="Times New Roman" w:hAnsi="Times New Roman" w:cs="Times New Roman"/>
        </w:rPr>
        <w:t xml:space="preserve">. </w:t>
      </w:r>
      <w:r w:rsidR="00365EAE">
        <w:rPr>
          <w:rFonts w:ascii="Times New Roman" w:hAnsi="Times New Roman" w:cs="Times New Roman"/>
        </w:rPr>
        <w:t>T</w:t>
      </w:r>
      <w:r>
        <w:rPr>
          <w:rFonts w:ascii="Times New Roman" w:hAnsi="Times New Roman" w:cs="Times New Roman"/>
        </w:rPr>
        <w:t>he daily diary period</w:t>
      </w:r>
      <w:r w:rsidR="00365EAE">
        <w:rPr>
          <w:rFonts w:ascii="Times New Roman" w:hAnsi="Times New Roman" w:cs="Times New Roman"/>
        </w:rPr>
        <w:t xml:space="preserve"> </w:t>
      </w:r>
      <w:r w:rsidR="001320B8">
        <w:rPr>
          <w:rFonts w:ascii="Times New Roman" w:hAnsi="Times New Roman" w:cs="Times New Roman"/>
        </w:rPr>
        <w:t>began one</w:t>
      </w:r>
      <w:r>
        <w:rPr>
          <w:rFonts w:ascii="Times New Roman" w:hAnsi="Times New Roman" w:cs="Times New Roman"/>
        </w:rPr>
        <w:t xml:space="preserve"> week prior to the election and </w:t>
      </w:r>
      <w:r w:rsidR="001320B8">
        <w:rPr>
          <w:rFonts w:ascii="Times New Roman" w:hAnsi="Times New Roman" w:cs="Times New Roman"/>
        </w:rPr>
        <w:t>ended one</w:t>
      </w:r>
      <w:r>
        <w:rPr>
          <w:rFonts w:ascii="Times New Roman" w:hAnsi="Times New Roman" w:cs="Times New Roman"/>
        </w:rPr>
        <w:t xml:space="preserve"> week following the election</w:t>
      </w:r>
      <w:r w:rsidR="001320B8">
        <w:rPr>
          <w:rFonts w:ascii="Times New Roman" w:hAnsi="Times New Roman" w:cs="Times New Roman"/>
        </w:rPr>
        <w:t xml:space="preserve"> (Oct. 28, 2020 – Nov. 10, 2020)</w:t>
      </w:r>
      <w:r>
        <w:rPr>
          <w:rFonts w:ascii="Times New Roman" w:hAnsi="Times New Roman" w:cs="Times New Roman"/>
        </w:rPr>
        <w:t xml:space="preserve">, </w:t>
      </w:r>
      <w:r w:rsidR="00365EAE">
        <w:rPr>
          <w:rFonts w:ascii="Times New Roman" w:hAnsi="Times New Roman" w:cs="Times New Roman"/>
        </w:rPr>
        <w:t xml:space="preserve">during which </w:t>
      </w:r>
      <w:r w:rsidRPr="006532CD">
        <w:rPr>
          <w:rFonts w:ascii="Times New Roman" w:hAnsi="Times New Roman" w:cs="Times New Roman"/>
        </w:rPr>
        <w:t xml:space="preserve">participants were sent a daily survey </w:t>
      </w:r>
      <w:r>
        <w:rPr>
          <w:rFonts w:ascii="Times New Roman" w:hAnsi="Times New Roman" w:cs="Times New Roman"/>
        </w:rPr>
        <w:t xml:space="preserve">link via email </w:t>
      </w:r>
      <w:r w:rsidRPr="006532CD">
        <w:rPr>
          <w:rFonts w:ascii="Times New Roman" w:hAnsi="Times New Roman" w:cs="Times New Roman"/>
        </w:rPr>
        <w:t>every</w:t>
      </w:r>
      <w:r>
        <w:rPr>
          <w:rFonts w:ascii="Times New Roman" w:hAnsi="Times New Roman" w:cs="Times New Roman"/>
        </w:rPr>
        <w:t xml:space="preserve"> </w:t>
      </w:r>
      <w:r w:rsidRPr="006532CD">
        <w:rPr>
          <w:rFonts w:ascii="Times New Roman" w:hAnsi="Times New Roman" w:cs="Times New Roman"/>
        </w:rPr>
        <w:t>day at 6:00</w:t>
      </w:r>
      <w:r w:rsidR="00491743">
        <w:rPr>
          <w:rFonts w:ascii="Times New Roman" w:hAnsi="Times New Roman" w:cs="Times New Roman"/>
        </w:rPr>
        <w:t xml:space="preserve"> pm</w:t>
      </w:r>
      <w:r w:rsidRPr="006532CD">
        <w:rPr>
          <w:rFonts w:ascii="Times New Roman" w:hAnsi="Times New Roman" w:cs="Times New Roman"/>
        </w:rPr>
        <w:t xml:space="preserve"> MT. </w:t>
      </w:r>
      <w:r w:rsidR="00491743">
        <w:rPr>
          <w:rFonts w:ascii="Times New Roman" w:hAnsi="Times New Roman" w:cs="Times New Roman"/>
        </w:rPr>
        <w:t>Participants were instructed to complete that survey within 8 hours (i.e., before 2:00 am the next day). Each daily survey took less than 10 minutes to complete.</w:t>
      </w:r>
    </w:p>
    <w:p w14:paraId="7289F4A3" w14:textId="48FAC2A6" w:rsidR="00B1566A" w:rsidRPr="00B1566A" w:rsidRDefault="00B1566A" w:rsidP="003B6B13">
      <w:pPr>
        <w:spacing w:line="480" w:lineRule="auto"/>
        <w:rPr>
          <w:rFonts w:ascii="Times New Roman" w:hAnsi="Times New Roman" w:cs="Times New Roman"/>
          <w:b/>
          <w:bCs/>
        </w:rPr>
      </w:pPr>
      <w:r>
        <w:rPr>
          <w:rFonts w:ascii="Times New Roman" w:hAnsi="Times New Roman" w:cs="Times New Roman"/>
          <w:b/>
          <w:bCs/>
        </w:rPr>
        <w:t>Measures</w:t>
      </w:r>
    </w:p>
    <w:p w14:paraId="50B80350" w14:textId="4AB84A28" w:rsidR="000D21FE" w:rsidRDefault="00491743" w:rsidP="003B6B13">
      <w:pPr>
        <w:spacing w:line="480" w:lineRule="auto"/>
        <w:rPr>
          <w:rFonts w:ascii="Times New Roman" w:hAnsi="Times New Roman" w:cs="Times New Roman"/>
        </w:rPr>
      </w:pPr>
      <w:r>
        <w:rPr>
          <w:rFonts w:ascii="Times New Roman" w:hAnsi="Times New Roman" w:cs="Times New Roman"/>
          <w:b/>
          <w:bCs/>
        </w:rPr>
        <w:tab/>
        <w:t>Onboarding.</w:t>
      </w:r>
      <w:r>
        <w:rPr>
          <w:rFonts w:ascii="Times New Roman" w:hAnsi="Times New Roman" w:cs="Times New Roman"/>
        </w:rPr>
        <w:t xml:space="preserve"> In the onboarding questionnaire, participants completed a number of trait </w:t>
      </w:r>
      <w:r w:rsidRPr="00F5083B">
        <w:rPr>
          <w:rFonts w:ascii="Times New Roman" w:hAnsi="Times New Roman" w:cs="Times New Roman"/>
        </w:rPr>
        <w:t xml:space="preserve">measures, including measures of trait anxiety (Generalized Anxiety Disorder-7 [GAD-7]; </w:t>
      </w:r>
      <w:r w:rsidR="00E96A56" w:rsidRPr="00F5083B">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{"citationID":"05N2cSqT","properties":{"formattedCitation":"(Spitzer et al., 2006)","plainCitation":"(Spitzer et al., 2006)","noteIndex":0},"citationItems":[{"id":18,"uris":["http://zotero.org/groups/3775336/items/FEZ3STZE"],"uri":["http://zotero.org/groups/3775336/items/FEZ3STZE"],"itemData":{"id":18,"type":"article-journal","abstract":"BACKGROUND: Generalized anxiety disorder (GAD) is one of the most common mental disorders; however, there is no brief clinical measure for assessing GAD. The objective of this study was to develop a brief self-report scale to identify probable cases of GAD and evaluate its reliability and validity.\nMETHODS: A criterion-standard study was performed in 15 primary care clinics in the United States from November 2004 through June 2005. Of a total of 2740 adult patients completing a study questionnaire, 965 patients had a telephone interview with a mental health professional within 1 week. For criterion and construct validity, GAD self-report scale diagnoses were compared with independent diagnoses made by mental health professionals; functional status measures; disability days; and health care use.\nRESULTS: A 7-item anxiety scale (GAD-7) had good reliability, as well as criterion, construct, factorial, and procedural validity. A cut point was identified that optimized sensitivity (89%) and specificity (82%). Increasing scores on the scale were strongly associated with multiple domains of functional impairment (all 6 Medical Outcomes Study Short-Form General Health Survey scales and disability days). Although GAD and depression symptoms frequently co-occurred, factor analysis confirmed them as distinct dimensions. Moreover, GAD and depression symptoms had differing but independent effects on functional impairment and disability. There was good agreement between self-report and interviewer-administered versions of the scale.\nCONCLUSION: The GAD-7 is a valid and efficient tool for screening for GAD and assessing its severity in clinical practice and research.","container-title":"Archives of Internal Medicine","DOI":"10.1001/archinte.166.10.1092","ISSN":"0003-9926","issue":"10","journalAbbreviation":"Arch Intern Med","language":"eng","note":"PMID: 16717171","page":"1092-1097","source":"PubMed","title":"A brief measure for assessing generalized anxiety disorder: the GAD-7","title-short":"A brief measure for assessing generalized anxiety disorder","volume":"166","author":[{"family":"Spitzer","given":"Robert L."},{"family":"Kroenke","given":"Kurt"},{"family":"Williams","given":"Janet B. W."},{"family":"Löwe","given":"Bernd"}],"issued":{"date-parts":[["2006",5,22]]}}}],"schema":"https://github.com/citation-style-language/schema/raw/master/csl-citation.json"} </w:instrText>
      </w:r>
      <w:r w:rsidR="00E96A56" w:rsidRPr="00F5083B">
        <w:rPr>
          <w:rFonts w:ascii="Times New Roman" w:hAnsi="Times New Roman" w:cs="Times New Roman"/>
        </w:rPr>
        <w:fldChar w:fldCharType="separate"/>
      </w:r>
      <w:r w:rsidR="00E96A56" w:rsidRPr="00F5083B">
        <w:rPr>
          <w:rFonts w:ascii="Times New Roman" w:hAnsi="Times New Roman" w:cs="Times New Roman"/>
          <w:rPrChange w:id="441" w:author="King Of Games" w:date="2021-06-05T17:26:00Z">
            <w:rPr>
              <w:rFonts w:ascii="Times New Roman" w:hAnsi="Times New Roman" w:cs="Times New Roman"/>
              <w:highlight w:val="yellow"/>
            </w:rPr>
          </w:rPrChange>
        </w:rPr>
        <w:t>(</w:t>
      </w:r>
      <w:r w:rsidR="00E96A56" w:rsidRPr="00F5083B">
        <w:rPr>
          <w:rFonts w:ascii="Times New Roman" w:hAnsi="Times New Roman" w:cs="Times New Roman"/>
          <w:rPrChange w:id="442" w:author="A H" w:date="2021-06-15T14:22:00Z">
            <w:rPr>
              <w:rFonts w:ascii="Times New Roman" w:hAnsi="Times New Roman" w:cs="Times New Roman"/>
              <w:highlight w:val="yellow"/>
            </w:rPr>
          </w:rPrChange>
        </w:rPr>
        <w:t>Spitzer et al., 2006</w:t>
      </w:r>
      <w:r w:rsidR="00E96A56" w:rsidRPr="00F5083B">
        <w:rPr>
          <w:rFonts w:ascii="Times New Roman" w:hAnsi="Times New Roman" w:cs="Times New Roman"/>
          <w:rPrChange w:id="443" w:author="King Of Games" w:date="2021-06-05T17:26:00Z">
            <w:rPr>
              <w:rFonts w:ascii="Times New Roman" w:hAnsi="Times New Roman" w:cs="Times New Roman"/>
              <w:highlight w:val="yellow"/>
            </w:rPr>
          </w:rPrChange>
        </w:rPr>
        <w:t>)</w:t>
      </w:r>
      <w:r w:rsidR="00E96A56" w:rsidRPr="00F5083B">
        <w:rPr>
          <w:rFonts w:ascii="Times New Roman" w:hAnsi="Times New Roman" w:cs="Times New Roman"/>
        </w:rPr>
        <w:fldChar w:fldCharType="end"/>
      </w:r>
      <w:r w:rsidRPr="00F5083B">
        <w:rPr>
          <w:rFonts w:ascii="Times New Roman" w:hAnsi="Times New Roman" w:cs="Times New Roman"/>
        </w:rPr>
        <w:t xml:space="preserve">, trait depression (Patient Health Questionnaire-9 [PHQ-9]; </w:t>
      </w:r>
      <w:r w:rsidR="00E96A56" w:rsidRPr="00F5083B">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{"citationID":"oOpd6BqP","properties":{"formattedCitation":"(Kroenke &amp; Spitzer, 2002)","plainCitation":"(Kroenke &amp; Spitzer, 2002)","noteIndex":0},"citationItems":[{"id":16,"uris":["http://zotero.org/groups/3775336/items/E5USJEMH"],"uri":["http://zotero.org/groups/3775336/items/E5USJEMH"],"itemData":{"id":16,"type":"article-journal","abstract":"Describes a simple, self-administered depression rating scale comparable to more time-consuming, depression rating scales. The patient health questionnaire (9 items; PHQ-9) is based on DSM-IV diagnostic criteria and has been validated in primary care, obstetrics and gynecological patient populations. A shorter version of the PHQ-9 (the PHQ-8) is useful in research settings and is also discussed in the article. An alternative two-item measure for depression screening, known as the PHQ-2, contains the first two items of the PHQ-9 that inquire about depressed mood and anhedonia. (PsycINFO Database Record (c) 2016 APA, all rights reserved)","container-title":"Psychiatric Annals","DOI":"10.3928/0048-5713-20020901-06","ISSN":"1938-2456(Electronic),0048-5713(Print)","issue":"9","note":"publisher-place: US\npublisher: SLACK","page":"509-515","source":"APA PsycNET","title":"The PHQ-9: A new depression diagnostic and severity measure","title-short":"The PHQ-9","volume":"32","author":[{"family":"Kroenke","given":"Kurt"},{"family":"Spitzer","given":"Robert L."}],"issued":{"date-parts":[["2002"]]}}}],"schema":"https://github.com/citation-style-language/schema/raw/master/csl-citation.json"} </w:instrText>
      </w:r>
      <w:r w:rsidR="00E96A56" w:rsidRPr="00F5083B">
        <w:rPr>
          <w:rFonts w:ascii="Times New Roman" w:hAnsi="Times New Roman" w:cs="Times New Roman"/>
        </w:rPr>
        <w:fldChar w:fldCharType="separate"/>
      </w:r>
      <w:r w:rsidR="00E96A56" w:rsidRPr="00F5083B">
        <w:rPr>
          <w:rFonts w:ascii="Times New Roman" w:hAnsi="Times New Roman" w:cs="Times New Roman"/>
        </w:rPr>
        <w:t>(Kroenke &amp; Spitzer, 2002)</w:t>
      </w:r>
      <w:r w:rsidR="00E96A56" w:rsidRPr="00F5083B">
        <w:rPr>
          <w:rFonts w:ascii="Times New Roman" w:hAnsi="Times New Roman" w:cs="Times New Roman"/>
        </w:rPr>
        <w:fldChar w:fldCharType="end"/>
      </w:r>
      <w:r w:rsidRPr="00F5083B">
        <w:rPr>
          <w:rFonts w:ascii="Times New Roman" w:hAnsi="Times New Roman" w:cs="Times New Roman"/>
        </w:rPr>
        <w:t>ethnic identity</w:t>
      </w:r>
      <w:r w:rsidR="000D21FE" w:rsidRPr="00F5083B">
        <w:rPr>
          <w:rFonts w:ascii="Times New Roman" w:hAnsi="Times New Roman" w:cs="Times New Roman"/>
        </w:rPr>
        <w:t>, including subscales related to identity exploration and identity commitment</w:t>
      </w:r>
      <w:r w:rsidRPr="00F5083B">
        <w:rPr>
          <w:rFonts w:ascii="Times New Roman" w:hAnsi="Times New Roman" w:cs="Times New Roman"/>
        </w:rPr>
        <w:t xml:space="preserve"> (</w:t>
      </w:r>
      <w:commentRangeStart w:id="444"/>
      <w:r w:rsidRPr="00F5083B">
        <w:rPr>
          <w:rFonts w:ascii="Times New Roman" w:hAnsi="Times New Roman" w:cs="Times New Roman"/>
        </w:rPr>
        <w:t>Multigroup Ethnic Identity Measure-Revised [MEIM</w:t>
      </w:r>
      <w:r w:rsidR="000D21FE" w:rsidRPr="00F5083B">
        <w:rPr>
          <w:rFonts w:ascii="Times New Roman" w:hAnsi="Times New Roman" w:cs="Times New Roman"/>
        </w:rPr>
        <w:t xml:space="preserve">]; </w:t>
      </w:r>
      <w:r w:rsidR="00E96A56" w:rsidRPr="00F5083B">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{"citationID":"swuc4RH6","properties":{"formattedCitation":"(Phinney &amp; Ong, 2007)","plainCitation":"(Phinney &amp; Ong, 2007)","noteIndex":0},"citationItems":[{"id":21,"uris":["http://zotero.org/groups/3775336/items/SSSMUKGN"],"uri":["http://zotero.org/groups/3775336/items/SSSMUKGN"],"itemData":{"id":21,"type":"article-journal","abstract":"In this article, the authors examine the conceptualization and measurement of ethnic identity as a multidimensional, dynamic construct that develops over time through a process of exploration and commitment. The authors discuss the components of ethnic identity that have been studied and the theoretical background for a developmental model of ethnic identity. The authors review research on the measurement of ethnic identity using the Multigroup Ethnic Identity Measure (J. Phinney, 1992) and present a revised version of the measure. The authors conclude with a consideration of the measurement issues raised by J. E. Helms (2007) and K. Cokley (2007) and suggestions for future research on ethnic identity. (PsycINFO Database Record (c) 2016 APA, all rights reserved)","container-title":"Journal of Counseling Psychology","DOI":"10.1037/0022-0167.54.3.271","ISSN":"1939-2168(Electronic),0022-0167(Print)","issue":"3","note":"publisher-place: US\npublisher: American Psychological Association","page":"271-281","source":"APA PsycNET","title":"Conceptualization and measurement of ethnic identity: Current status and future directions","title-short":"Conceptualization and measurement of ethnic identity","volume":"54","author":[{"family":"Phinney","given":"Jean S."},{"family":"Ong","given":"Anthony D."}],"issued":{"date-parts":[["2007"]]}}}],"schema":"https://github.com/citation-style-language/schema/raw/master/csl-citation.json"} </w:instrText>
      </w:r>
      <w:r w:rsidR="00E96A56" w:rsidRPr="00F5083B">
        <w:rPr>
          <w:rFonts w:ascii="Times New Roman" w:hAnsi="Times New Roman" w:cs="Times New Roman"/>
        </w:rPr>
        <w:fldChar w:fldCharType="separate"/>
      </w:r>
      <w:del w:id="445" w:author="Angel Armenta" w:date="2021-06-30T14:38:00Z">
        <w:r w:rsidR="00E96A56" w:rsidRPr="00F5083B" w:rsidDel="00095D68">
          <w:rPr>
            <w:rFonts w:ascii="Times New Roman" w:hAnsi="Times New Roman" w:cs="Times New Roman"/>
          </w:rPr>
          <w:delText>(</w:delText>
        </w:r>
      </w:del>
      <w:r w:rsidR="00E96A56" w:rsidRPr="00F5083B">
        <w:rPr>
          <w:rFonts w:ascii="Times New Roman" w:hAnsi="Times New Roman" w:cs="Times New Roman"/>
        </w:rPr>
        <w:t>Phinney &amp; Ong, 2007)</w:t>
      </w:r>
      <w:r w:rsidR="00E96A56" w:rsidRPr="00F5083B">
        <w:rPr>
          <w:rFonts w:ascii="Times New Roman" w:hAnsi="Times New Roman" w:cs="Times New Roman"/>
        </w:rPr>
        <w:fldChar w:fldCharType="end"/>
      </w:r>
      <w:commentRangeEnd w:id="444"/>
      <w:r w:rsidR="00095D68">
        <w:rPr>
          <w:rStyle w:val="CommentReference"/>
        </w:rPr>
        <w:commentReference w:id="444"/>
      </w:r>
      <w:r w:rsidR="000D21FE" w:rsidRPr="00F5083B">
        <w:rPr>
          <w:rFonts w:ascii="Times New Roman" w:hAnsi="Times New Roman" w:cs="Times New Roman"/>
        </w:rPr>
        <w:t>, and cultural values of familism</w:t>
      </w:r>
      <w:r w:rsidR="001320B8" w:rsidRPr="00F5083B">
        <w:rPr>
          <w:rFonts w:ascii="Times New Roman" w:hAnsi="Times New Roman" w:cs="Times New Roman"/>
        </w:rPr>
        <w:t xml:space="preserve">, including </w:t>
      </w:r>
      <w:r w:rsidR="000D21FE" w:rsidRPr="00F5083B">
        <w:rPr>
          <w:rFonts w:ascii="Times New Roman" w:hAnsi="Times New Roman" w:cs="Times New Roman"/>
        </w:rPr>
        <w:t>support</w:t>
      </w:r>
      <w:r w:rsidR="001320B8" w:rsidRPr="00F5083B">
        <w:rPr>
          <w:rFonts w:ascii="Times New Roman" w:hAnsi="Times New Roman" w:cs="Times New Roman"/>
        </w:rPr>
        <w:t xml:space="preserve"> (example items: “Family provides a sense of</w:t>
      </w:r>
      <w:r w:rsidR="001320B8">
        <w:rPr>
          <w:rFonts w:ascii="Times New Roman" w:hAnsi="Times New Roman" w:cs="Times New Roman"/>
        </w:rPr>
        <w:t xml:space="preserve"> security because they will always be there for you”; “It is important to have close relationships with aunts/uncles, grandparents, and cousins”)</w:t>
      </w:r>
      <w:r w:rsidR="000D21FE">
        <w:rPr>
          <w:rFonts w:ascii="Times New Roman" w:hAnsi="Times New Roman" w:cs="Times New Roman"/>
        </w:rPr>
        <w:t>, obligation</w:t>
      </w:r>
      <w:r w:rsidR="001320B8">
        <w:rPr>
          <w:rFonts w:ascii="Times New Roman" w:hAnsi="Times New Roman" w:cs="Times New Roman"/>
        </w:rPr>
        <w:t xml:space="preserve"> (example items: “Older kids should take care of an be role models for their younger brothers and sisters”; “Parents should be willing </w:t>
      </w:r>
      <w:r w:rsidR="001320B8">
        <w:rPr>
          <w:rFonts w:ascii="Times New Roman" w:hAnsi="Times New Roman" w:cs="Times New Roman"/>
        </w:rPr>
        <w:lastRenderedPageBreak/>
        <w:t>to make great sacrifices to make sure their children have a better life”)</w:t>
      </w:r>
      <w:r w:rsidR="000D21FE">
        <w:rPr>
          <w:rFonts w:ascii="Times New Roman" w:hAnsi="Times New Roman" w:cs="Times New Roman"/>
        </w:rPr>
        <w:t>, and referent subscales</w:t>
      </w:r>
      <w:r w:rsidR="001320B8">
        <w:rPr>
          <w:rFonts w:ascii="Times New Roman" w:hAnsi="Times New Roman" w:cs="Times New Roman"/>
        </w:rPr>
        <w:t xml:space="preserve"> (example items: “When it comes to important decisions, the family should ask for advice from close relatives”; “It is important to work hard and do one’s best because thi</w:t>
      </w:r>
      <w:ins w:id="446" w:author="Hannah Volpert-Esmond" w:date="2021-06-07T08:37:00Z">
        <w:r w:rsidR="00595A50">
          <w:rPr>
            <w:rFonts w:ascii="Times New Roman" w:hAnsi="Times New Roman" w:cs="Times New Roman"/>
          </w:rPr>
          <w:t>s</w:t>
        </w:r>
      </w:ins>
      <w:del w:id="447" w:author="Hannah Volpert-Esmond" w:date="2021-06-07T08:37:00Z">
        <w:r w:rsidR="001320B8" w:rsidDel="00595A50">
          <w:rPr>
            <w:rFonts w:ascii="Times New Roman" w:hAnsi="Times New Roman" w:cs="Times New Roman"/>
          </w:rPr>
          <w:delText>e</w:delText>
        </w:r>
      </w:del>
      <w:r w:rsidR="001320B8">
        <w:rPr>
          <w:rFonts w:ascii="Times New Roman" w:hAnsi="Times New Roman" w:cs="Times New Roman"/>
        </w:rPr>
        <w:t xml:space="preserve"> work reflects on the family”</w:t>
      </w:r>
      <w:ins w:id="448" w:author="Angel Armenta" w:date="2021-06-30T14:38:00Z">
        <w:r w:rsidR="00095D68">
          <w:rPr>
            <w:rFonts w:ascii="Times New Roman" w:hAnsi="Times New Roman" w:cs="Times New Roman"/>
          </w:rPr>
          <w:t xml:space="preserve">; </w:t>
        </w:r>
      </w:ins>
      <w:del w:id="449" w:author="Angel Armenta" w:date="2021-06-30T14:38:00Z">
        <w:r w:rsidR="001320B8" w:rsidDel="00095D68">
          <w:rPr>
            <w:rFonts w:ascii="Times New Roman" w:hAnsi="Times New Roman" w:cs="Times New Roman"/>
          </w:rPr>
          <w:delText>) (</w:delText>
        </w:r>
      </w:del>
      <w:r w:rsidR="000D21FE">
        <w:rPr>
          <w:rFonts w:ascii="Times New Roman" w:hAnsi="Times New Roman" w:cs="Times New Roman"/>
        </w:rPr>
        <w:t>Mexican American Cultural Values Scale [MACVS]</w:t>
      </w:r>
      <w:ins w:id="450" w:author="Angel Armenta" w:date="2021-06-30T14:38:00Z">
        <w:r w:rsidR="00095D68">
          <w:rPr>
            <w:rFonts w:ascii="Times New Roman" w:hAnsi="Times New Roman" w:cs="Times New Roman"/>
          </w:rPr>
          <w:t>;</w:t>
        </w:r>
      </w:ins>
      <w:del w:id="451" w:author="Angel Armenta" w:date="2021-06-30T14:38:00Z">
        <w:r w:rsidR="000D21FE" w:rsidDel="00095D68">
          <w:rPr>
            <w:rFonts w:ascii="Times New Roman" w:hAnsi="Times New Roman" w:cs="Times New Roman"/>
          </w:rPr>
          <w:delText>,</w:delText>
        </w:r>
      </w:del>
      <w:r w:rsidR="000D21FE">
        <w:rPr>
          <w:rFonts w:ascii="Times New Roman" w:hAnsi="Times New Roman" w:cs="Times New Roman"/>
        </w:rPr>
        <w:t xml:space="preserve"> </w:t>
      </w:r>
      <w:r w:rsidR="00E96A56" w:rsidRPr="00F5083B">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{"citationID":"dPKe0jdh","properties":{"formattedCitation":"(Knight et al., 2010)","plainCitation":"(Knight et al., 2010)","noteIndex":0},"citationItems":[{"id":23,"uris":["http://zotero.org/groups/3775336/items/NVTRPK37"],"uri":["http://zotero.org/groups/3775336/items/NVTRPK37"],"itemData":{"id":23,"type":"article-journal","abstract":"This research evaluates the properties of a measure of culturally linked values of Mexican Americans in early adolescence and adulthood. The items measure were derived from qualitative data provided by focus groups in which Mexican Americans’ (adolescents, mothers and fathers) perceptions of key values were discussed. The focus groups and a preliminary item refinement resulted in the fifty-item Mexican American Cultural Values Scales (identical for adolescents and adults) that includes nine value subscales. Analyses of data from two large previously published studies sampling Mexican American adolescents, mothers, and fathers provided evidence of the expected two correlated higher order factor structures, reliability, and construct validity of the subscales of the Mexican American Cultural Values Scales as indicators of values that are frequently associated with Mexican/Mexican American culture. The utility of this measure for use in longitudinal research, and in resolving some important theoretical questions regarding dual cultural adaptation, are discussed.","container-title":"The Journal of early adolescence","DOI":"10.1177/0272431609338178","ISSN":"0272-4316","issue":"3","journalAbbreviation":"J Early Adolesc","note":"PMID: 20644653\nPMCID: PMC2904976","page":"444-481","source":"PubMed Central","title":"The Mexican American Cultural Values scales for Adolescents and Adults","volume":"30","author":[{"family":"Knight","given":"George P."},{"family":"Gonzales","given":"Nancy A."},{"family":"Saenz","given":"Delia S."},{"family":"Bonds","given":"Darya D."},{"family":"Germán","given":"Miguelina"},{"family":"Deardorff","given":"Julianna"},{"family":"Roosa","given":"Mark W."},{"family":"Updegraff","given":"Kimberly A."}],"issued":{"date-parts":[["2010",6]]}}}],"schema":"https://github.com/citation-style-language/schema/raw/master/csl-citation.json"} </w:instrText>
      </w:r>
      <w:r w:rsidR="00E96A56" w:rsidRPr="00F5083B">
        <w:rPr>
          <w:rFonts w:ascii="Times New Roman" w:hAnsi="Times New Roman" w:cs="Times New Roman"/>
        </w:rPr>
        <w:fldChar w:fldCharType="separate"/>
      </w:r>
      <w:del w:id="452" w:author="Angel Armenta" w:date="2021-06-30T14:38:00Z">
        <w:r w:rsidR="00E96A56" w:rsidRPr="00F5083B" w:rsidDel="00095D68">
          <w:rPr>
            <w:rFonts w:ascii="Times New Roman" w:hAnsi="Times New Roman" w:cs="Times New Roman"/>
          </w:rPr>
          <w:delText>(</w:delText>
        </w:r>
      </w:del>
      <w:r w:rsidR="00E96A56" w:rsidRPr="00F5083B">
        <w:rPr>
          <w:rFonts w:ascii="Times New Roman" w:hAnsi="Times New Roman" w:cs="Times New Roman"/>
        </w:rPr>
        <w:t>Knight et al., 2010)</w:t>
      </w:r>
      <w:r w:rsidR="00E96A56" w:rsidRPr="00F5083B">
        <w:rPr>
          <w:rFonts w:ascii="Times New Roman" w:hAnsi="Times New Roman" w:cs="Times New Roman"/>
        </w:rPr>
        <w:fldChar w:fldCharType="end"/>
      </w:r>
      <w:r w:rsidR="000D21FE" w:rsidRPr="00F5083B">
        <w:rPr>
          <w:rFonts w:ascii="Times New Roman" w:hAnsi="Times New Roman" w:cs="Times New Roman"/>
        </w:rPr>
        <w:t>.</w:t>
      </w:r>
      <w:r w:rsidR="000D21FE">
        <w:rPr>
          <w:rFonts w:ascii="Times New Roman" w:hAnsi="Times New Roman" w:cs="Times New Roman"/>
        </w:rPr>
        <w:t xml:space="preserve"> Additionally, participants rated their agreement to two items we created assessing associations between Trump and ICE (“Donald Trump has had a huge impact on border policy” and “I associate ICE with Donald Trump”), which we created because of the emphasis Trump’s campaign and administration have had on immigration issues and border policy. Last, participants indicated which presidential candidate they were leaning towards voting for (Response options: Trump, Biden, Other candidate, Not voting, </w:t>
      </w:r>
      <w:proofErr w:type="gramStart"/>
      <w:r w:rsidR="000D21FE">
        <w:rPr>
          <w:rFonts w:ascii="Times New Roman" w:hAnsi="Times New Roman" w:cs="Times New Roman"/>
        </w:rPr>
        <w:t>Haven’t</w:t>
      </w:r>
      <w:proofErr w:type="gramEnd"/>
      <w:r w:rsidR="000D21FE">
        <w:rPr>
          <w:rFonts w:ascii="Times New Roman" w:hAnsi="Times New Roman" w:cs="Times New Roman"/>
        </w:rPr>
        <w:t xml:space="preserve"> decided) and since the onboarding questionnaire was administered two weeks before the election, whether they had already voted, either by mail or by early voting. Other measures were administered that are not relevant to the current analyses, </w:t>
      </w:r>
      <w:r w:rsidR="00E70B9D">
        <w:rPr>
          <w:rFonts w:ascii="Times New Roman" w:hAnsi="Times New Roman" w:cs="Times New Roman"/>
        </w:rPr>
        <w:t>along with</w:t>
      </w:r>
      <w:r w:rsidR="000D21FE">
        <w:rPr>
          <w:rFonts w:ascii="Times New Roman" w:hAnsi="Times New Roman" w:cs="Times New Roman"/>
        </w:rPr>
        <w:t xml:space="preserve"> several demographic variables (</w:t>
      </w:r>
      <w:r w:rsidR="00E70B9D">
        <w:rPr>
          <w:rFonts w:ascii="Times New Roman" w:hAnsi="Times New Roman" w:cs="Times New Roman"/>
        </w:rPr>
        <w:t xml:space="preserve">e.g., </w:t>
      </w:r>
      <w:r w:rsidR="000D21FE">
        <w:rPr>
          <w:rFonts w:ascii="Times New Roman" w:hAnsi="Times New Roman" w:cs="Times New Roman"/>
        </w:rPr>
        <w:t xml:space="preserve">age, gender, nativity, and parents’ nativity). A complete list of all measures administered can be found in the Supplementary Material. </w:t>
      </w:r>
    </w:p>
    <w:p w14:paraId="392A62AD" w14:textId="4DD64888" w:rsidR="001B1E6D" w:rsidRPr="001B1E6D" w:rsidRDefault="001B1E6D"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Daily diary period.</w:t>
      </w:r>
      <w:r>
        <w:rPr>
          <w:rFonts w:ascii="Times New Roman" w:hAnsi="Times New Roman" w:cs="Times New Roman"/>
        </w:rPr>
        <w:t xml:space="preserve"> </w:t>
      </w:r>
      <w:r w:rsidR="0018770A">
        <w:rPr>
          <w:rFonts w:ascii="Times New Roman" w:hAnsi="Times New Roman" w:cs="Times New Roman"/>
        </w:rPr>
        <w:t xml:space="preserve">In each daily diary survey, participants were asked to first rate the degree to which they felt </w:t>
      </w:r>
      <w:del w:id="453" w:author="Angel Armenta" w:date="2021-06-30T14:40:00Z">
        <w:r w:rsidR="0018770A" w:rsidDel="006A26B6">
          <w:rPr>
            <w:rFonts w:ascii="Times New Roman" w:hAnsi="Times New Roman" w:cs="Times New Roman"/>
          </w:rPr>
          <w:delText>a number of</w:delText>
        </w:r>
      </w:del>
      <w:ins w:id="454" w:author="Angel Armenta" w:date="2021-06-30T14:40:00Z">
        <w:r w:rsidR="006A26B6">
          <w:rPr>
            <w:rFonts w:ascii="Times New Roman" w:hAnsi="Times New Roman" w:cs="Times New Roman"/>
          </w:rPr>
          <w:t>several</w:t>
        </w:r>
      </w:ins>
      <w:r w:rsidR="0018770A">
        <w:rPr>
          <w:rFonts w:ascii="Times New Roman" w:hAnsi="Times New Roman" w:cs="Times New Roman"/>
        </w:rPr>
        <w:t xml:space="preserve"> different emotions that </w:t>
      </w:r>
      <w:r w:rsidR="004879DA">
        <w:rPr>
          <w:rFonts w:ascii="Times New Roman" w:hAnsi="Times New Roman" w:cs="Times New Roman"/>
        </w:rPr>
        <w:t xml:space="preserve">day. We used items from the PANAS-X </w:t>
      </w:r>
      <w:r w:rsidR="00E96A56" w:rsidRPr="00AF1252">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{"citationID":"0xpiEH4q","properties":{"formattedCitation":"(Watson &amp; Clark, 1994)","plainCitation":"(Watson &amp; Clark, 1994)","noteIndex":0},"citationItems":[{"id":29,"uris":["http://zotero.org/groups/3775336/items/2SHK65MA"],"uri":["http://zotero.org/groups/3775336/items/2SHK65MA"],"itemData":{"id":29,"type":"report","language":"en","note":"type: dataset\nDOI: 10.17077/48vt-m4t2","publisher":"University of Iowa","source":"DOI.org (Crossref)","title":"The PANAS-X: Manual for the Positive and Negative Affect Schedule - Expanded Form","title-short":"The PANAS-X","URL":"https://iro.uiowa.edu/discovery/fulldisplay/alma9983557488402771/01IOWA_INST:ResearchRepository","author":[{"family":"Watson","given":"David"},{"family":"Clark","given":"Lee Anna"}],"accessed":{"date-parts":[["2021",5,27]]},"issued":{"date-parts":[["1994"]]}}}],"schema":"https://github.com/citation-style-language/schema/raw/master/csl-citation.json"} </w:instrText>
      </w:r>
      <w:r w:rsidR="00E96A56" w:rsidRPr="00AF1252">
        <w:rPr>
          <w:rFonts w:ascii="Times New Roman" w:hAnsi="Times New Roman" w:cs="Times New Roman"/>
          <w:rPrChange w:id="455" w:author="A H" w:date="2021-06-16T18:26:00Z">
            <w:rPr>
              <w:rFonts w:ascii="Times New Roman" w:hAnsi="Times New Roman" w:cs="Times New Roman"/>
            </w:rPr>
          </w:rPrChange>
        </w:rPr>
        <w:fldChar w:fldCharType="separate"/>
      </w:r>
      <w:r w:rsidR="00E96A56" w:rsidRPr="00F5083B">
        <w:rPr>
          <w:rFonts w:ascii="Times New Roman" w:hAnsi="Times New Roman" w:cs="Times New Roman"/>
        </w:rPr>
        <w:t>(Watson &amp; Clark, 1994)</w:t>
      </w:r>
      <w:r w:rsidR="00E96A56" w:rsidRPr="00AF1252">
        <w:rPr>
          <w:rFonts w:ascii="Times New Roman" w:hAnsi="Times New Roman" w:cs="Times New Roman"/>
        </w:rPr>
        <w:fldChar w:fldCharType="end"/>
      </w:r>
      <w:r w:rsidR="004879DA" w:rsidRPr="00F5083B">
        <w:rPr>
          <w:rFonts w:ascii="Times New Roman" w:hAnsi="Times New Roman" w:cs="Times New Roman"/>
        </w:rPr>
        <w:t xml:space="preserve"> t</w:t>
      </w:r>
      <w:r w:rsidR="004879DA">
        <w:rPr>
          <w:rFonts w:ascii="Times New Roman" w:hAnsi="Times New Roman" w:cs="Times New Roman"/>
        </w:rPr>
        <w:t xml:space="preserve">o assess positive and negative affect and added 3 items to assess anxiety (anxious, worried, restless) and 3 items to assess depression (depressed, sad, downhearted). </w:t>
      </w:r>
      <w:r w:rsidR="00214836">
        <w:rPr>
          <w:rFonts w:ascii="Times New Roman" w:hAnsi="Times New Roman" w:cs="Times New Roman"/>
        </w:rPr>
        <w:t>Additionally</w:t>
      </w:r>
      <w:commentRangeStart w:id="456"/>
      <w:r w:rsidR="00214836" w:rsidRPr="00FF577C">
        <w:rPr>
          <w:rFonts w:ascii="Times New Roman" w:hAnsi="Times New Roman" w:cs="Times New Roman"/>
        </w:rPr>
        <w:t>,</w:t>
      </w:r>
      <w:del w:id="457" w:author="Angel Armenta" w:date="2021-06-30T14:49:00Z">
        <w:r w:rsidR="00214836" w:rsidRPr="00FF577C" w:rsidDel="006A26B6">
          <w:rPr>
            <w:rFonts w:ascii="Times New Roman" w:hAnsi="Times New Roman" w:cs="Times New Roman"/>
          </w:rPr>
          <w:delText xml:space="preserve"> [describe news engagement variable</w:delText>
        </w:r>
      </w:del>
      <w:ins w:id="458" w:author="Angel Armenta" w:date="2021-06-30T14:49:00Z">
        <w:r w:rsidR="006A26B6" w:rsidRPr="00FF577C">
          <w:rPr>
            <w:rFonts w:ascii="Times New Roman" w:hAnsi="Times New Roman" w:cs="Times New Roman"/>
          </w:rPr>
          <w:t xml:space="preserve"> participants were asked “</w:t>
        </w:r>
        <w:r w:rsidR="006A26B6" w:rsidRPr="00FF577C">
          <w:rPr>
            <w:rFonts w:ascii="Times New Roman" w:hAnsi="Times New Roman" w:cs="Times New Roman"/>
            <w:color w:val="000000"/>
            <w:rPrChange w:id="459" w:author="Angel Armenta" w:date="2021-06-30T14:50:00Z">
              <w:rPr>
                <w:color w:val="000000"/>
              </w:rPr>
            </w:rPrChange>
          </w:rPr>
          <w:t xml:space="preserve">How many times did you read or engage with political news </w:t>
        </w:r>
        <w:r w:rsidR="006A26B6" w:rsidRPr="00FF577C">
          <w:rPr>
            <w:rFonts w:ascii="Times New Roman" w:hAnsi="Times New Roman" w:cs="Times New Roman"/>
            <w:color w:val="000000"/>
            <w:u w:val="single"/>
            <w:rPrChange w:id="460" w:author="Angel Armenta" w:date="2021-06-30T14:50:00Z">
              <w:rPr>
                <w:color w:val="000000"/>
                <w:u w:val="single"/>
              </w:rPr>
            </w:rPrChange>
          </w:rPr>
          <w:t>TODAY</w:t>
        </w:r>
      </w:ins>
      <w:ins w:id="461" w:author="Angel Armenta" w:date="2021-06-30T14:50:00Z">
        <w:r w:rsidR="006A26B6" w:rsidRPr="00FF577C">
          <w:rPr>
            <w:rFonts w:ascii="Times New Roman" w:hAnsi="Times New Roman" w:cs="Times New Roman"/>
            <w:color w:val="000000"/>
            <w:u w:val="single"/>
            <w:rPrChange w:id="462" w:author="Angel Armenta" w:date="2021-06-30T14:50:00Z">
              <w:rPr>
                <w:color w:val="000000"/>
                <w:u w:val="single"/>
              </w:rPr>
            </w:rPrChange>
          </w:rPr>
          <w:t>” from 0 = not at all to 5 = more than 20 times</w:t>
        </w:r>
        <w:r w:rsidR="00FF577C" w:rsidRPr="00FF577C">
          <w:rPr>
            <w:rFonts w:ascii="Times New Roman" w:hAnsi="Times New Roman" w:cs="Times New Roman"/>
            <w:color w:val="000000"/>
            <w:u w:val="single"/>
            <w:rPrChange w:id="463" w:author="Angel Armenta" w:date="2021-06-30T14:50:00Z">
              <w:rPr>
                <w:color w:val="000000"/>
                <w:u w:val="single"/>
              </w:rPr>
            </w:rPrChange>
          </w:rPr>
          <w:t xml:space="preserve"> to measure the exte</w:t>
        </w:r>
      </w:ins>
      <w:ins w:id="464" w:author="Angel Armenta" w:date="2021-06-30T14:51:00Z">
        <w:r w:rsidR="00FF577C">
          <w:rPr>
            <w:rFonts w:ascii="Times New Roman" w:hAnsi="Times New Roman" w:cs="Times New Roman"/>
            <w:color w:val="000000"/>
            <w:u w:val="single"/>
          </w:rPr>
          <w:t>nt</w:t>
        </w:r>
      </w:ins>
      <w:ins w:id="465" w:author="Angel Armenta" w:date="2021-06-30T14:50:00Z">
        <w:r w:rsidR="00FF577C" w:rsidRPr="00FF577C">
          <w:rPr>
            <w:rFonts w:ascii="Times New Roman" w:hAnsi="Times New Roman" w:cs="Times New Roman"/>
            <w:color w:val="000000"/>
            <w:u w:val="single"/>
            <w:rPrChange w:id="466" w:author="Angel Armenta" w:date="2021-06-30T14:50:00Z">
              <w:rPr>
                <w:color w:val="000000"/>
                <w:u w:val="single"/>
              </w:rPr>
            </w:rPrChange>
          </w:rPr>
          <w:t xml:space="preserve"> to which participants were paying attention to political news</w:t>
        </w:r>
      </w:ins>
      <w:ins w:id="467" w:author="Angel Armenta" w:date="2021-06-30T14:51:00Z">
        <w:r w:rsidR="00FF577C">
          <w:rPr>
            <w:rFonts w:ascii="Times New Roman" w:hAnsi="Times New Roman" w:cs="Times New Roman"/>
            <w:color w:val="000000"/>
            <w:u w:val="single"/>
          </w:rPr>
          <w:t xml:space="preserve"> </w:t>
        </w:r>
        <w:proofErr w:type="gramStart"/>
        <w:r w:rsidR="00FF577C">
          <w:rPr>
            <w:rFonts w:ascii="Times New Roman" w:hAnsi="Times New Roman" w:cs="Times New Roman"/>
            <w:color w:val="000000"/>
            <w:u w:val="single"/>
          </w:rPr>
          <w:t>on a daily basis</w:t>
        </w:r>
      </w:ins>
      <w:proofErr w:type="gramEnd"/>
      <w:del w:id="468" w:author="Angel Armenta" w:date="2021-06-30T14:49:00Z">
        <w:r w:rsidR="00214836" w:rsidRPr="00FF577C" w:rsidDel="006A26B6">
          <w:rPr>
            <w:rFonts w:ascii="Times New Roman" w:hAnsi="Times New Roman" w:cs="Times New Roman"/>
          </w:rPr>
          <w:delText>]</w:delText>
        </w:r>
      </w:del>
      <w:r w:rsidR="00214836" w:rsidRPr="00FF577C">
        <w:rPr>
          <w:rFonts w:ascii="Times New Roman" w:hAnsi="Times New Roman" w:cs="Times New Roman"/>
        </w:rPr>
        <w:t>.</w:t>
      </w:r>
      <w:r w:rsidR="00214836">
        <w:rPr>
          <w:rFonts w:ascii="Times New Roman" w:hAnsi="Times New Roman" w:cs="Times New Roman"/>
        </w:rPr>
        <w:t xml:space="preserve"> </w:t>
      </w:r>
      <w:commentRangeEnd w:id="456"/>
      <w:r w:rsidR="006A26B6">
        <w:rPr>
          <w:rStyle w:val="CommentReference"/>
        </w:rPr>
        <w:commentReference w:id="456"/>
      </w:r>
      <w:r w:rsidR="00E70B9D">
        <w:rPr>
          <w:rFonts w:ascii="Times New Roman" w:hAnsi="Times New Roman" w:cs="Times New Roman"/>
        </w:rPr>
        <w:t xml:space="preserve">Several other measures were administered, including items assessing in-person and vicarious forms of </w:t>
      </w:r>
      <w:r w:rsidR="00E70B9D">
        <w:rPr>
          <w:rFonts w:ascii="Times New Roman" w:hAnsi="Times New Roman" w:cs="Times New Roman"/>
        </w:rPr>
        <w:lastRenderedPageBreak/>
        <w:t xml:space="preserve">racial/ethnic discrimination, but will not be discussed here. </w:t>
      </w:r>
      <w:commentRangeStart w:id="469"/>
      <w:r w:rsidR="00E70B9D">
        <w:rPr>
          <w:rFonts w:ascii="Times New Roman" w:hAnsi="Times New Roman" w:cs="Times New Roman"/>
        </w:rPr>
        <w:t>A complete list of all measures administered can be found in the Supplementary Material.</w:t>
      </w:r>
      <w:commentRangeEnd w:id="469"/>
      <w:r w:rsidR="006A26B6">
        <w:rPr>
          <w:rStyle w:val="CommentReference"/>
        </w:rPr>
        <w:commentReference w:id="469"/>
      </w:r>
      <w:ins w:id="470" w:author="Angel Armenta" w:date="2021-06-30T14:45:00Z">
        <w:r w:rsidR="006A26B6">
          <w:rPr>
            <w:rFonts w:ascii="Times New Roman" w:hAnsi="Times New Roman" w:cs="Times New Roman"/>
          </w:rPr>
          <w:t xml:space="preserve"> </w:t>
        </w:r>
      </w:ins>
    </w:p>
    <w:p w14:paraId="2F578FFA" w14:textId="77777777" w:rsidR="00B1566A" w:rsidRDefault="00B1566A" w:rsidP="00B1566A">
      <w:pPr>
        <w:spacing w:line="480" w:lineRule="auto"/>
        <w:rPr>
          <w:rFonts w:ascii="Times New Roman" w:hAnsi="Times New Roman" w:cs="Times New Roman"/>
        </w:rPr>
      </w:pPr>
      <w:r>
        <w:rPr>
          <w:rFonts w:ascii="Times New Roman" w:hAnsi="Times New Roman" w:cs="Times New Roman"/>
          <w:b/>
          <w:bCs/>
        </w:rPr>
        <w:t>Analytic Approach</w:t>
      </w:r>
    </w:p>
    <w:p w14:paraId="4D3B3798" w14:textId="73A7A169" w:rsidR="00B1566A" w:rsidRDefault="00B1566A" w:rsidP="00B1566A">
      <w:pPr>
        <w:spacing w:line="480" w:lineRule="auto"/>
        <w:rPr>
          <w:rFonts w:ascii="Times New Roman" w:hAnsi="Times New Roman" w:cs="Times New Roman"/>
        </w:rPr>
      </w:pPr>
      <w:r>
        <w:rPr>
          <w:rFonts w:ascii="Times New Roman" w:hAnsi="Times New Roman" w:cs="Times New Roman"/>
        </w:rPr>
        <w:tab/>
        <w:t xml:space="preserve">First, to examine trends in </w:t>
      </w:r>
      <w:r w:rsidR="00E70B9D">
        <w:rPr>
          <w:rFonts w:ascii="Times New Roman" w:hAnsi="Times New Roman" w:cs="Times New Roman"/>
        </w:rPr>
        <w:t>psychological outcomes (</w:t>
      </w:r>
      <w:r>
        <w:rPr>
          <w:rFonts w:ascii="Times New Roman" w:hAnsi="Times New Roman" w:cs="Times New Roman"/>
        </w:rPr>
        <w:t>negative and positive affect, depression, and anxiety</w:t>
      </w:r>
      <w:r w:rsidR="00E70B9D">
        <w:rPr>
          <w:rFonts w:ascii="Times New Roman" w:hAnsi="Times New Roman" w:cs="Times New Roman"/>
        </w:rPr>
        <w:t>)</w:t>
      </w:r>
      <w:r>
        <w:rPr>
          <w:rFonts w:ascii="Times New Roman" w:hAnsi="Times New Roman" w:cs="Times New Roman"/>
        </w:rPr>
        <w:t xml:space="preserve"> during different periods of time within the study, we used multilevel piecewise growth models </w:t>
      </w:r>
      <w:r w:rsidRPr="00896B77">
        <w:rPr>
          <w:rFonts w:ascii="Times New Roman" w:hAnsi="Times New Roman" w:cs="Times New Roman"/>
          <w:rPrChange w:id="471" w:author="Angel Armenta" w:date="2021-06-29T18:31:00Z">
            <w:rPr>
              <w:rFonts w:ascii="Times New Roman" w:hAnsi="Times New Roman" w:cs="Times New Roman"/>
              <w:highlight w:val="yellow"/>
            </w:rPr>
          </w:rPrChange>
        </w:rPr>
        <w:t>(Singer &amp; Willet, 2003</w:t>
      </w:r>
      <w:r w:rsidRPr="00896B77">
        <w:rPr>
          <w:rFonts w:ascii="Times New Roman" w:hAnsi="Times New Roman" w:cs="Times New Roman"/>
        </w:rPr>
        <w:t>).</w:t>
      </w:r>
      <w:r>
        <w:rPr>
          <w:rFonts w:ascii="Times New Roman" w:hAnsi="Times New Roman" w:cs="Times New Roman"/>
        </w:rPr>
        <w:t xml:space="preserve"> To fit these models, we first determined three distinct </w:t>
      </w:r>
      <w:commentRangeStart w:id="472"/>
      <w:r w:rsidR="00063163">
        <w:rPr>
          <w:rFonts w:ascii="Times New Roman" w:hAnsi="Times New Roman" w:cs="Times New Roman"/>
        </w:rPr>
        <w:t>time periods</w:t>
      </w:r>
      <w:r>
        <w:rPr>
          <w:rFonts w:ascii="Times New Roman" w:hAnsi="Times New Roman" w:cs="Times New Roman"/>
        </w:rPr>
        <w:t xml:space="preserve"> </w:t>
      </w:r>
      <w:commentRangeEnd w:id="472"/>
      <w:r w:rsidR="00063163">
        <w:rPr>
          <w:rStyle w:val="CommentReference"/>
        </w:rPr>
        <w:commentReference w:id="472"/>
      </w:r>
      <w:r w:rsidR="00E70B9D">
        <w:rPr>
          <w:rFonts w:ascii="Times New Roman" w:hAnsi="Times New Roman" w:cs="Times New Roman"/>
        </w:rPr>
        <w:t xml:space="preserve">or stages </w:t>
      </w:r>
      <w:r>
        <w:rPr>
          <w:rFonts w:ascii="Times New Roman" w:hAnsi="Times New Roman" w:cs="Times New Roman"/>
        </w:rPr>
        <w:t xml:space="preserve">over the course of the study: Days 1-6 (before the election), days 7-10 (after the election </w:t>
      </w:r>
      <w:r w:rsidR="00C11DB5">
        <w:rPr>
          <w:rFonts w:ascii="Times New Roman" w:hAnsi="Times New Roman" w:cs="Times New Roman"/>
        </w:rPr>
        <w:t xml:space="preserve">but </w:t>
      </w:r>
      <w:r>
        <w:rPr>
          <w:rFonts w:ascii="Times New Roman" w:hAnsi="Times New Roman" w:cs="Times New Roman"/>
        </w:rPr>
        <w:t xml:space="preserve">before the winner was announced), and days 11-14 (after </w:t>
      </w:r>
      <w:r w:rsidR="00063163">
        <w:rPr>
          <w:rFonts w:ascii="Times New Roman" w:hAnsi="Times New Roman" w:cs="Times New Roman"/>
        </w:rPr>
        <w:t>Biden was announced the winner</w:t>
      </w:r>
      <w:r>
        <w:rPr>
          <w:rFonts w:ascii="Times New Roman" w:hAnsi="Times New Roman" w:cs="Times New Roman"/>
        </w:rPr>
        <w:t xml:space="preserve">). </w:t>
      </w:r>
      <w:r w:rsidR="00E70B9D">
        <w:rPr>
          <w:rFonts w:ascii="Times New Roman" w:hAnsi="Times New Roman" w:cs="Times New Roman"/>
        </w:rPr>
        <w:t xml:space="preserve">To estimate a separate slope or trajectory for the outcome during each </w:t>
      </w:r>
      <w:proofErr w:type="gramStart"/>
      <w:r w:rsidR="00E70B9D">
        <w:rPr>
          <w:rFonts w:ascii="Times New Roman" w:hAnsi="Times New Roman" w:cs="Times New Roman"/>
        </w:rPr>
        <w:t>time period</w:t>
      </w:r>
      <w:proofErr w:type="gramEnd"/>
      <w:r w:rsidR="00E70B9D">
        <w:rPr>
          <w:rFonts w:ascii="Times New Roman" w:hAnsi="Times New Roman" w:cs="Times New Roman"/>
        </w:rPr>
        <w:t>, we created t</w:t>
      </w:r>
      <w:r w:rsidR="00063163">
        <w:rPr>
          <w:rFonts w:ascii="Times New Roman" w:hAnsi="Times New Roman" w:cs="Times New Roman"/>
        </w:rPr>
        <w:t>hree</w:t>
      </w:r>
      <w:r>
        <w:rPr>
          <w:rFonts w:ascii="Times New Roman" w:hAnsi="Times New Roman" w:cs="Times New Roman"/>
        </w:rPr>
        <w:t xml:space="preserve"> unique time-varying predictor</w:t>
      </w:r>
      <w:r w:rsidR="00063163">
        <w:rPr>
          <w:rFonts w:ascii="Times New Roman" w:hAnsi="Times New Roman" w:cs="Times New Roman"/>
        </w:rPr>
        <w:t>s</w:t>
      </w:r>
      <w:r>
        <w:rPr>
          <w:rFonts w:ascii="Times New Roman" w:hAnsi="Times New Roman" w:cs="Times New Roman"/>
        </w:rPr>
        <w:t xml:space="preserve"> </w:t>
      </w:r>
      <w:r w:rsidR="00063163">
        <w:rPr>
          <w:rFonts w:ascii="Times New Roman" w:hAnsi="Times New Roman" w:cs="Times New Roman"/>
        </w:rPr>
        <w:t xml:space="preserve">(one </w:t>
      </w:r>
      <w:r w:rsidR="00E70B9D">
        <w:rPr>
          <w:rFonts w:ascii="Times New Roman" w:hAnsi="Times New Roman" w:cs="Times New Roman"/>
        </w:rPr>
        <w:t xml:space="preserve">for each </w:t>
      </w:r>
      <w:r w:rsidR="00063163">
        <w:rPr>
          <w:rFonts w:ascii="Times New Roman" w:hAnsi="Times New Roman" w:cs="Times New Roman"/>
        </w:rPr>
        <w:t>time period)</w:t>
      </w:r>
      <w:r w:rsidR="00E70B9D">
        <w:rPr>
          <w:rFonts w:ascii="Times New Roman" w:hAnsi="Times New Roman" w:cs="Times New Roman"/>
        </w:rPr>
        <w:t xml:space="preserve"> to include in the model</w:t>
      </w:r>
      <w:r w:rsidR="00C11DB5">
        <w:rPr>
          <w:rFonts w:ascii="Times New Roman" w:hAnsi="Times New Roman" w:cs="Times New Roman"/>
        </w:rPr>
        <w:t xml:space="preserve">. </w:t>
      </w:r>
      <w:r w:rsidR="001B1E6D">
        <w:rPr>
          <w:rFonts w:ascii="Times New Roman" w:hAnsi="Times New Roman" w:cs="Times New Roman"/>
        </w:rPr>
        <w:t xml:space="preserve">In </w:t>
      </w:r>
      <w:r w:rsidR="00E70B9D">
        <w:rPr>
          <w:rFonts w:ascii="Times New Roman" w:hAnsi="Times New Roman" w:cs="Times New Roman"/>
        </w:rPr>
        <w:t>addition to estimating these three different slopes</w:t>
      </w:r>
      <w:r w:rsidR="00C11DB5">
        <w:rPr>
          <w:rFonts w:ascii="Times New Roman" w:hAnsi="Times New Roman" w:cs="Times New Roman"/>
        </w:rPr>
        <w:t xml:space="preserve">, we </w:t>
      </w:r>
      <w:r w:rsidR="00E70B9D">
        <w:rPr>
          <w:rFonts w:ascii="Times New Roman" w:hAnsi="Times New Roman" w:cs="Times New Roman"/>
        </w:rPr>
        <w:t xml:space="preserve">estimated </w:t>
      </w:r>
      <w:r w:rsidR="001B1E6D">
        <w:rPr>
          <w:rFonts w:ascii="Times New Roman" w:hAnsi="Times New Roman" w:cs="Times New Roman"/>
        </w:rPr>
        <w:t>the</w:t>
      </w:r>
      <w:r w:rsidR="00C11DB5">
        <w:rPr>
          <w:rFonts w:ascii="Times New Roman" w:hAnsi="Times New Roman" w:cs="Times New Roman"/>
        </w:rPr>
        <w:t xml:space="preserve"> initial intercept for Stage 1 but did not include additional intercepts for Stage 2 and Stage 3, presuming that outcomes would be consistent in elevation from one stage to another and merely shift in trajectory. </w:t>
      </w:r>
      <w:r w:rsidR="00214836">
        <w:rPr>
          <w:rFonts w:ascii="Times New Roman" w:hAnsi="Times New Roman" w:cs="Times New Roman"/>
        </w:rPr>
        <w:t>Additionally, we included participant as a random factor and let the intercept vary randomly by participant.</w:t>
      </w:r>
      <w:r w:rsidR="00214836">
        <w:rPr>
          <w:rStyle w:val="FootnoteReference"/>
          <w:rFonts w:ascii="Consolas" w:hAnsi="Consolas" w:cs="Consolas"/>
        </w:rPr>
        <w:footnoteReference w:id="1"/>
      </w:r>
      <w:r w:rsidR="00214836">
        <w:rPr>
          <w:rFonts w:ascii="Times New Roman" w:hAnsi="Times New Roman" w:cs="Times New Roman"/>
        </w:rPr>
        <w:t xml:space="preserve"> </w:t>
      </w:r>
      <w:r w:rsidR="00C11DB5">
        <w:rPr>
          <w:rFonts w:ascii="Times New Roman" w:hAnsi="Times New Roman" w:cs="Times New Roman"/>
        </w:rPr>
        <w:t>Thus, the model (without covariates) is described as:</w:t>
      </w:r>
    </w:p>
    <w:p w14:paraId="7C99F17C" w14:textId="0DF905F5" w:rsidR="00C11DB5" w:rsidRPr="00C11DB5" w:rsidRDefault="00C11DB5" w:rsidP="00C11DB5">
      <w:pPr>
        <w:spacing w:line="480" w:lineRule="auto"/>
        <w:jc w:val="center"/>
        <w:rPr>
          <w:rFonts w:ascii="Consolas" w:hAnsi="Consolas" w:cs="Consolas"/>
        </w:rPr>
      </w:pPr>
      <w:r w:rsidRPr="00C11DB5">
        <w:rPr>
          <w:rFonts w:ascii="Consolas" w:hAnsi="Consolas" w:cs="Consolas"/>
        </w:rPr>
        <w:t>Outcome ~ 1 + A1 + A2 + A3 + (</w:t>
      </w:r>
      <w:r w:rsidR="00497B93">
        <w:rPr>
          <w:rFonts w:ascii="Consolas" w:hAnsi="Consolas" w:cs="Consolas"/>
        </w:rPr>
        <w:t>1</w:t>
      </w:r>
      <w:r w:rsidRPr="00C11DB5">
        <w:rPr>
          <w:rFonts w:ascii="Consolas" w:hAnsi="Consolas" w:cs="Consolas"/>
        </w:rPr>
        <w:t>|SubID)</w:t>
      </w:r>
    </w:p>
    <w:p w14:paraId="68583A23" w14:textId="77777777" w:rsidR="006A26B6" w:rsidRDefault="00C11DB5" w:rsidP="00C11DB5">
      <w:pPr>
        <w:spacing w:line="480" w:lineRule="auto"/>
        <w:rPr>
          <w:ins w:id="473" w:author="Angel Armenta" w:date="2021-06-30T14:44:00Z"/>
          <w:rFonts w:ascii="Times New Roman" w:hAnsi="Times New Roman" w:cs="Times New Roman"/>
        </w:rPr>
      </w:pPr>
      <w:r>
        <w:rPr>
          <w:rFonts w:ascii="Times New Roman" w:hAnsi="Times New Roman" w:cs="Times New Roman"/>
        </w:rPr>
        <w:t xml:space="preserve">where A1 coded Days 1-14 as {0, 1, 2, 3, 4, 5, 6, </w:t>
      </w:r>
      <w:r w:rsidR="00063163">
        <w:rPr>
          <w:rFonts w:ascii="Times New Roman" w:hAnsi="Times New Roman" w:cs="Times New Roman"/>
        </w:rPr>
        <w:t>6, 6, 6, 6, 6, 6, 6</w:t>
      </w:r>
      <w:r>
        <w:rPr>
          <w:rFonts w:ascii="Times New Roman" w:hAnsi="Times New Roman" w:cs="Times New Roman"/>
        </w:rPr>
        <w:t xml:space="preserve">}, A2 coded Days 1-14 as {0, 0, 0, 0, 0, 0, 0, 1, 2, 3, 4, </w:t>
      </w:r>
      <w:r w:rsidR="00063163">
        <w:rPr>
          <w:rFonts w:ascii="Times New Roman" w:hAnsi="Times New Roman" w:cs="Times New Roman"/>
        </w:rPr>
        <w:t>4, 4, 4</w:t>
      </w:r>
      <w:r>
        <w:rPr>
          <w:rFonts w:ascii="Times New Roman" w:hAnsi="Times New Roman" w:cs="Times New Roman"/>
        </w:rPr>
        <w:t xml:space="preserve">}, and A3 coded Days 1-14 as {0, 0, 0, 0, 0, 0, 0, 0, 0, 0, </w:t>
      </w:r>
      <w:r w:rsidR="00063163">
        <w:rPr>
          <w:rFonts w:ascii="Times New Roman" w:hAnsi="Times New Roman" w:cs="Times New Roman"/>
        </w:rPr>
        <w:t xml:space="preserve">0, </w:t>
      </w:r>
      <w:r>
        <w:rPr>
          <w:rFonts w:ascii="Times New Roman" w:hAnsi="Times New Roman" w:cs="Times New Roman"/>
        </w:rPr>
        <w:t xml:space="preserve">1, 2, 3}. </w:t>
      </w:r>
      <w:r w:rsidR="00AA0338">
        <w:rPr>
          <w:rFonts w:ascii="Times New Roman" w:hAnsi="Times New Roman" w:cs="Times New Roman"/>
        </w:rPr>
        <w:t xml:space="preserve">The parameter associated with A1 estimated by the model describes the trajectory of the outcome during </w:t>
      </w:r>
      <w:r w:rsidR="00214836">
        <w:rPr>
          <w:rFonts w:ascii="Times New Roman" w:hAnsi="Times New Roman" w:cs="Times New Roman"/>
        </w:rPr>
        <w:t>Stage 1</w:t>
      </w:r>
      <w:r w:rsidR="00AA0338">
        <w:rPr>
          <w:rFonts w:ascii="Times New Roman" w:hAnsi="Times New Roman" w:cs="Times New Roman"/>
        </w:rPr>
        <w:t xml:space="preserve">. </w:t>
      </w:r>
      <w:r w:rsidR="00497B93">
        <w:rPr>
          <w:rFonts w:ascii="Times New Roman" w:hAnsi="Times New Roman" w:cs="Times New Roman"/>
        </w:rPr>
        <w:t>T</w:t>
      </w:r>
      <w:r w:rsidR="00AA0338">
        <w:rPr>
          <w:rFonts w:ascii="Times New Roman" w:hAnsi="Times New Roman" w:cs="Times New Roman"/>
        </w:rPr>
        <w:t xml:space="preserve">he parameters associated with A2 and A3 describe the </w:t>
      </w:r>
      <w:r w:rsidR="00063163">
        <w:rPr>
          <w:rFonts w:ascii="Times New Roman" w:hAnsi="Times New Roman" w:cs="Times New Roman"/>
        </w:rPr>
        <w:t>trajectories</w:t>
      </w:r>
      <w:r w:rsidR="00AA0338">
        <w:rPr>
          <w:rFonts w:ascii="Times New Roman" w:hAnsi="Times New Roman" w:cs="Times New Roman"/>
        </w:rPr>
        <w:t xml:space="preserve"> of the outcome </w:t>
      </w:r>
      <w:r w:rsidR="00063163">
        <w:rPr>
          <w:rFonts w:ascii="Times New Roman" w:hAnsi="Times New Roman" w:cs="Times New Roman"/>
        </w:rPr>
        <w:t xml:space="preserve">during </w:t>
      </w:r>
      <w:r w:rsidR="00214836">
        <w:rPr>
          <w:rFonts w:ascii="Times New Roman" w:hAnsi="Times New Roman" w:cs="Times New Roman"/>
        </w:rPr>
        <w:t>Stages 2 and 3</w:t>
      </w:r>
      <w:r w:rsidR="00063163">
        <w:rPr>
          <w:rFonts w:ascii="Times New Roman" w:hAnsi="Times New Roman" w:cs="Times New Roman"/>
        </w:rPr>
        <w:t>, respectively</w:t>
      </w:r>
      <w:r w:rsidR="00AA0338">
        <w:rPr>
          <w:rFonts w:ascii="Times New Roman" w:hAnsi="Times New Roman" w:cs="Times New Roman"/>
        </w:rPr>
        <w:t xml:space="preserve">. We first report the results of piecewise growth models </w:t>
      </w:r>
      <w:r w:rsidR="00497B93">
        <w:rPr>
          <w:rFonts w:ascii="Times New Roman" w:hAnsi="Times New Roman" w:cs="Times New Roman"/>
        </w:rPr>
        <w:t xml:space="preserve">with no covariates to estimate general trends across the whole sample. </w:t>
      </w:r>
    </w:p>
    <w:p w14:paraId="2E4FF770" w14:textId="318577F8" w:rsidR="00C11DB5" w:rsidRDefault="00214836">
      <w:pPr>
        <w:spacing w:line="480" w:lineRule="auto"/>
        <w:ind w:firstLine="720"/>
        <w:rPr>
          <w:rFonts w:ascii="Times New Roman" w:hAnsi="Times New Roman" w:cs="Times New Roman"/>
        </w:rPr>
        <w:pPrChange w:id="474" w:author="Angel Armenta" w:date="2021-06-30T14:44:00Z">
          <w:pPr>
            <w:spacing w:line="480" w:lineRule="auto"/>
          </w:pPr>
        </w:pPrChange>
      </w:pPr>
      <w:r>
        <w:rPr>
          <w:rFonts w:ascii="Times New Roman" w:hAnsi="Times New Roman" w:cs="Times New Roman"/>
        </w:rPr>
        <w:lastRenderedPageBreak/>
        <w:t xml:space="preserve">Four </w:t>
      </w:r>
      <w:r w:rsidR="00497B93">
        <w:rPr>
          <w:rFonts w:ascii="Times New Roman" w:hAnsi="Times New Roman" w:cs="Times New Roman"/>
        </w:rPr>
        <w:t xml:space="preserve">models were fit to investigate trajectories in negative affect, positive affect, depression, and anxiety separately. Then, we report </w:t>
      </w:r>
      <w:r>
        <w:rPr>
          <w:rFonts w:ascii="Times New Roman" w:hAnsi="Times New Roman" w:cs="Times New Roman"/>
        </w:rPr>
        <w:t xml:space="preserve">the results for </w:t>
      </w:r>
      <w:r w:rsidR="00497B93">
        <w:rPr>
          <w:rFonts w:ascii="Times New Roman" w:hAnsi="Times New Roman" w:cs="Times New Roman"/>
        </w:rPr>
        <w:t xml:space="preserve">models that include </w:t>
      </w:r>
      <w:r w:rsidR="00654BB9">
        <w:rPr>
          <w:rFonts w:ascii="Times New Roman" w:hAnsi="Times New Roman" w:cs="Times New Roman"/>
        </w:rPr>
        <w:t>voting intentions as a moderator of the trajectory in each of the three stages.</w:t>
      </w:r>
      <w:r w:rsidR="00654BB9">
        <w:rPr>
          <w:rStyle w:val="FootnoteReference"/>
          <w:rFonts w:ascii="Times New Roman" w:hAnsi="Times New Roman" w:cs="Times New Roman"/>
        </w:rPr>
        <w:footnoteReference w:id="2"/>
      </w:r>
      <w:r w:rsidR="00BC4F15">
        <w:rPr>
          <w:rFonts w:ascii="Times New Roman" w:hAnsi="Times New Roman" w:cs="Times New Roman"/>
        </w:rPr>
        <w:t xml:space="preserve">. </w:t>
      </w:r>
      <w:r w:rsidR="00497B93">
        <w:rPr>
          <w:rFonts w:ascii="Times New Roman" w:hAnsi="Times New Roman" w:cs="Times New Roman"/>
        </w:rPr>
        <w:t>Last</w:t>
      </w:r>
      <w:r w:rsidR="00654BB9">
        <w:rPr>
          <w:rFonts w:ascii="Times New Roman" w:hAnsi="Times New Roman" w:cs="Times New Roman"/>
        </w:rPr>
        <w:t xml:space="preserve">, </w:t>
      </w:r>
      <w:r w:rsidR="00871BBD">
        <w:rPr>
          <w:rFonts w:ascii="Times New Roman" w:hAnsi="Times New Roman" w:cs="Times New Roman"/>
        </w:rPr>
        <w:t xml:space="preserve">to examine risk factors for increases in negative outcomes in anticipation of the election, </w:t>
      </w:r>
      <w:r w:rsidR="00654BB9">
        <w:rPr>
          <w:rFonts w:ascii="Times New Roman" w:hAnsi="Times New Roman" w:cs="Times New Roman"/>
        </w:rPr>
        <w:t xml:space="preserve">we report the results of models </w:t>
      </w:r>
      <w:r w:rsidR="00497B93">
        <w:rPr>
          <w:rFonts w:ascii="Times New Roman" w:hAnsi="Times New Roman" w:cs="Times New Roman"/>
        </w:rPr>
        <w:t>exploring</w:t>
      </w:r>
      <w:r w:rsidR="00871BBD">
        <w:rPr>
          <w:rFonts w:ascii="Times New Roman" w:hAnsi="Times New Roman" w:cs="Times New Roman"/>
        </w:rPr>
        <w:t xml:space="preserve"> the effect</w:t>
      </w:r>
      <w:r w:rsidR="00497B93">
        <w:rPr>
          <w:rFonts w:ascii="Times New Roman" w:hAnsi="Times New Roman" w:cs="Times New Roman"/>
        </w:rPr>
        <w:t>s</w:t>
      </w:r>
      <w:r w:rsidR="00871BBD">
        <w:rPr>
          <w:rFonts w:ascii="Times New Roman" w:hAnsi="Times New Roman" w:cs="Times New Roman"/>
        </w:rPr>
        <w:t xml:space="preserve"> of individual difference variables (e.g., </w:t>
      </w:r>
      <w:r w:rsidR="00497B93">
        <w:rPr>
          <w:rFonts w:ascii="Times New Roman" w:hAnsi="Times New Roman" w:cs="Times New Roman"/>
        </w:rPr>
        <w:t>ethnic identity, nativity</w:t>
      </w:r>
      <w:r w:rsidR="00871BBD">
        <w:rPr>
          <w:rFonts w:ascii="Times New Roman" w:hAnsi="Times New Roman" w:cs="Times New Roman"/>
        </w:rPr>
        <w:t>) on Stage 1 trajectory.</w:t>
      </w:r>
      <w:r>
        <w:rPr>
          <w:rStyle w:val="FootnoteReference"/>
          <w:rFonts w:ascii="Times New Roman" w:hAnsi="Times New Roman" w:cs="Times New Roman"/>
        </w:rPr>
        <w:footnoteReference w:id="3"/>
      </w:r>
      <w:r w:rsidR="00871BBD">
        <w:rPr>
          <w:rFonts w:ascii="Times New Roman" w:hAnsi="Times New Roman" w:cs="Times New Roman"/>
        </w:rPr>
        <w:t xml:space="preserve"> </w:t>
      </w:r>
    </w:p>
    <w:p w14:paraId="2EA59804" w14:textId="6DD3EDBD" w:rsidR="00777E7F" w:rsidRDefault="00322CBE" w:rsidP="00777E7F">
      <w:pPr>
        <w:spacing w:line="480" w:lineRule="auto"/>
        <w:rPr>
          <w:rFonts w:ascii="Times New Roman" w:hAnsi="Times New Roman" w:cs="Times New Roman"/>
        </w:rPr>
      </w:pPr>
      <w:r>
        <w:rPr>
          <w:rFonts w:ascii="Times New Roman" w:hAnsi="Times New Roman" w:cs="Times New Roman"/>
        </w:rPr>
        <w:tab/>
      </w:r>
      <w:r w:rsidR="00214836">
        <w:rPr>
          <w:rFonts w:ascii="Times New Roman" w:hAnsi="Times New Roman" w:cs="Times New Roman"/>
        </w:rPr>
        <w:t>In addition to examining trajectories in outcomes using piecewise growth models</w:t>
      </w:r>
      <w:r>
        <w:rPr>
          <w:rFonts w:ascii="Times New Roman" w:hAnsi="Times New Roman" w:cs="Times New Roman"/>
        </w:rPr>
        <w:t xml:space="preserve">, </w:t>
      </w:r>
      <w:r w:rsidR="00E34BEC">
        <w:rPr>
          <w:rFonts w:ascii="Times New Roman" w:hAnsi="Times New Roman" w:cs="Times New Roman"/>
        </w:rPr>
        <w:t>we</w:t>
      </w:r>
      <w:r>
        <w:rPr>
          <w:rFonts w:ascii="Times New Roman" w:hAnsi="Times New Roman" w:cs="Times New Roman"/>
        </w:rPr>
        <w:t xml:space="preserve"> examine</w:t>
      </w:r>
      <w:r w:rsidR="00E34BEC">
        <w:rPr>
          <w:rFonts w:ascii="Times New Roman" w:hAnsi="Times New Roman" w:cs="Times New Roman"/>
        </w:rPr>
        <w:t>d</w:t>
      </w:r>
      <w:r>
        <w:rPr>
          <w:rFonts w:ascii="Times New Roman" w:hAnsi="Times New Roman" w:cs="Times New Roman"/>
        </w:rPr>
        <w:t xml:space="preserve"> the effect of news engagement</w:t>
      </w:r>
      <w:r w:rsidR="00E34BEC">
        <w:rPr>
          <w:rFonts w:ascii="Times New Roman" w:hAnsi="Times New Roman" w:cs="Times New Roman"/>
        </w:rPr>
        <w:t xml:space="preserve"> from day to day using same-day and lagged multilevel models. To separate between-person and within-person effects, we used the disaggregation </w:t>
      </w:r>
      <w:r w:rsidR="00E34BEC" w:rsidRPr="00896B77">
        <w:rPr>
          <w:rFonts w:ascii="Times New Roman" w:hAnsi="Times New Roman" w:cs="Times New Roman"/>
        </w:rPr>
        <w:t xml:space="preserve">method </w:t>
      </w:r>
      <w:r w:rsidR="00E34BEC" w:rsidRPr="00896B77">
        <w:rPr>
          <w:rFonts w:ascii="Times New Roman" w:hAnsi="Times New Roman" w:cs="Times New Roman"/>
          <w:rPrChange w:id="475" w:author="Angel Armenta" w:date="2021-06-29T18:32:00Z">
            <w:rPr>
              <w:rFonts w:ascii="Times New Roman" w:hAnsi="Times New Roman" w:cs="Times New Roman"/>
              <w:highlight w:val="yellow"/>
            </w:rPr>
          </w:rPrChange>
        </w:rPr>
        <w:t>(Curran &amp; Bauer,</w:t>
      </w:r>
      <w:r w:rsidR="00065306" w:rsidRPr="00896B77">
        <w:rPr>
          <w:rFonts w:ascii="Times New Roman" w:hAnsi="Times New Roman" w:cs="Times New Roman"/>
          <w:rPrChange w:id="476" w:author="Angel Armenta" w:date="2021-06-29T18:32:00Z">
            <w:rPr>
              <w:rFonts w:ascii="Times New Roman" w:hAnsi="Times New Roman" w:cs="Times New Roman"/>
              <w:highlight w:val="yellow"/>
            </w:rPr>
          </w:rPrChange>
        </w:rPr>
        <w:t xml:space="preserve"> 2011</w:t>
      </w:r>
      <w:r w:rsidR="00E34BEC" w:rsidRPr="00896B77">
        <w:rPr>
          <w:rFonts w:ascii="Times New Roman" w:hAnsi="Times New Roman" w:cs="Times New Roman"/>
        </w:rPr>
        <w:t xml:space="preserve">), which </w:t>
      </w:r>
      <w:r w:rsidR="00214836" w:rsidRPr="00896B77">
        <w:rPr>
          <w:rFonts w:ascii="Times New Roman" w:hAnsi="Times New Roman" w:cs="Times New Roman"/>
        </w:rPr>
        <w:t>creates</w:t>
      </w:r>
      <w:r w:rsidR="00E34BEC">
        <w:rPr>
          <w:rFonts w:ascii="Times New Roman" w:hAnsi="Times New Roman" w:cs="Times New Roman"/>
        </w:rPr>
        <w:t xml:space="preserve"> two separate predictors that capture the between- and within-person effects. The </w:t>
      </w:r>
      <w:r w:rsidR="00214836">
        <w:rPr>
          <w:rFonts w:ascii="Times New Roman" w:hAnsi="Times New Roman" w:cs="Times New Roman"/>
        </w:rPr>
        <w:t xml:space="preserve">predictor </w:t>
      </w:r>
      <w:r w:rsidR="00E34BEC">
        <w:rPr>
          <w:rFonts w:ascii="Times New Roman" w:hAnsi="Times New Roman" w:cs="Times New Roman"/>
        </w:rPr>
        <w:t>capturing the between-person effect is simply the mean level of news engagement for an individual across all days</w:t>
      </w:r>
      <w:r w:rsidR="00214836">
        <w:rPr>
          <w:rFonts w:ascii="Times New Roman" w:hAnsi="Times New Roman" w:cs="Times New Roman"/>
        </w:rPr>
        <w:t xml:space="preserve">. Thus, this predictor has </w:t>
      </w:r>
      <w:r w:rsidR="00E34BEC">
        <w:rPr>
          <w:rFonts w:ascii="Times New Roman" w:hAnsi="Times New Roman" w:cs="Times New Roman"/>
        </w:rPr>
        <w:t xml:space="preserve">no within-person variance. The </w:t>
      </w:r>
      <w:r w:rsidR="00214836">
        <w:rPr>
          <w:rFonts w:ascii="Times New Roman" w:hAnsi="Times New Roman" w:cs="Times New Roman"/>
        </w:rPr>
        <w:t xml:space="preserve">predictor </w:t>
      </w:r>
      <w:r w:rsidR="00E34BEC">
        <w:rPr>
          <w:rFonts w:ascii="Times New Roman" w:hAnsi="Times New Roman" w:cs="Times New Roman"/>
        </w:rPr>
        <w:t xml:space="preserve">capturing the within-person effect is the person-centered level of news engagement reported each day (since the mean for each person is zero, there is no between-person variance). These two predictors were </w:t>
      </w:r>
      <w:r w:rsidR="00214836">
        <w:rPr>
          <w:rFonts w:ascii="Times New Roman" w:hAnsi="Times New Roman" w:cs="Times New Roman"/>
        </w:rPr>
        <w:t>included</w:t>
      </w:r>
      <w:r w:rsidR="00E34BEC">
        <w:rPr>
          <w:rFonts w:ascii="Times New Roman" w:hAnsi="Times New Roman" w:cs="Times New Roman"/>
        </w:rPr>
        <w:t xml:space="preserve"> in models that predicted the outcome </w:t>
      </w:r>
      <w:r w:rsidR="00214836">
        <w:rPr>
          <w:rFonts w:ascii="Times New Roman" w:hAnsi="Times New Roman" w:cs="Times New Roman"/>
        </w:rPr>
        <w:t xml:space="preserve">on each day </w:t>
      </w:r>
      <w:r w:rsidR="00E34BEC">
        <w:rPr>
          <w:rFonts w:ascii="Times New Roman" w:hAnsi="Times New Roman" w:cs="Times New Roman"/>
        </w:rPr>
        <w:t>(</w:t>
      </w:r>
      <w:r w:rsidR="00214836">
        <w:rPr>
          <w:rFonts w:ascii="Times New Roman" w:hAnsi="Times New Roman" w:cs="Times New Roman"/>
        </w:rPr>
        <w:t>negative affect, positive affect, anxiety, or depression</w:t>
      </w:r>
      <w:r w:rsidR="00E34BEC">
        <w:rPr>
          <w:rFonts w:ascii="Times New Roman" w:hAnsi="Times New Roman" w:cs="Times New Roman"/>
        </w:rPr>
        <w:t>), along with the following covariates: day of the week (to account for weekend effects) and the outcome on the previous day (to account for stability in affect from day to day).</w:t>
      </w:r>
      <w:r w:rsidR="00E34BEC">
        <w:rPr>
          <w:rStyle w:val="FootnoteReference"/>
          <w:rFonts w:ascii="Times New Roman" w:hAnsi="Times New Roman" w:cs="Times New Roman"/>
        </w:rPr>
        <w:footnoteReference w:id="4"/>
      </w:r>
      <w:r w:rsidR="00E34BEC">
        <w:rPr>
          <w:rFonts w:ascii="Times New Roman" w:hAnsi="Times New Roman" w:cs="Times New Roman"/>
        </w:rPr>
        <w:t xml:space="preserve"> </w:t>
      </w:r>
      <w:r w:rsidR="00AF46DE">
        <w:rPr>
          <w:rFonts w:ascii="Times New Roman" w:hAnsi="Times New Roman" w:cs="Times New Roman"/>
        </w:rPr>
        <w:t xml:space="preserve">In all models, participants was used as a random factor and only the intercept was allowed to vary randomly by participant, as models would not converge when random slopes were included. </w:t>
      </w:r>
    </w:p>
    <w:p w14:paraId="3BC94952" w14:textId="1B5427CF" w:rsidR="003B6B13" w:rsidRPr="00EF5498" w:rsidRDefault="00777E7F" w:rsidP="00777E7F">
      <w:pPr>
        <w:spacing w:line="480" w:lineRule="auto"/>
        <w:jc w:val="center"/>
        <w:rPr>
          <w:rFonts w:ascii="Times New Roman" w:hAnsi="Times New Roman" w:cs="Times New Roman"/>
          <w:b/>
          <w:bCs/>
          <w:rPrChange w:id="477" w:author="Angel Armenta" w:date="2021-06-29T16:03:00Z">
            <w:rPr>
              <w:rFonts w:ascii="Times New Roman" w:hAnsi="Times New Roman" w:cs="Times New Roman"/>
            </w:rPr>
          </w:rPrChange>
        </w:rPr>
      </w:pPr>
      <w:del w:id="478" w:author="Angel Armenta" w:date="2021-06-29T16:02:00Z">
        <w:r w:rsidRPr="00EF5498" w:rsidDel="00EF5498">
          <w:rPr>
            <w:rFonts w:ascii="Times New Roman" w:hAnsi="Times New Roman" w:cs="Times New Roman"/>
            <w:b/>
            <w:bCs/>
            <w:rPrChange w:id="479" w:author="Angel Armenta" w:date="2021-06-29T16:03:00Z">
              <w:rPr>
                <w:rFonts w:ascii="Times New Roman" w:hAnsi="Times New Roman" w:cs="Times New Roman"/>
              </w:rPr>
            </w:rPrChange>
          </w:rPr>
          <w:lastRenderedPageBreak/>
          <w:delText>RESULTS</w:delText>
        </w:r>
      </w:del>
      <w:ins w:id="480" w:author="Angel Armenta" w:date="2021-06-29T16:02:00Z">
        <w:r w:rsidR="00EF5498" w:rsidRPr="00EF5498">
          <w:rPr>
            <w:rFonts w:ascii="Times New Roman" w:hAnsi="Times New Roman" w:cs="Times New Roman"/>
            <w:b/>
            <w:bCs/>
            <w:rPrChange w:id="481" w:author="Angel Armenta" w:date="2021-06-29T16:03:00Z">
              <w:rPr>
                <w:rFonts w:ascii="Times New Roman" w:hAnsi="Times New Roman" w:cs="Times New Roman"/>
              </w:rPr>
            </w:rPrChange>
          </w:rPr>
          <w:t>Results</w:t>
        </w:r>
      </w:ins>
    </w:p>
    <w:p w14:paraId="46ED54EA" w14:textId="774AF085" w:rsidR="002931D9" w:rsidDel="006A26B6" w:rsidRDefault="002931D9" w:rsidP="003B6B13">
      <w:pPr>
        <w:spacing w:line="480" w:lineRule="auto"/>
        <w:rPr>
          <w:del w:id="482" w:author="Angel Armenta" w:date="2021-06-30T14:45:00Z"/>
          <w:rFonts w:ascii="Times New Roman" w:hAnsi="Times New Roman" w:cs="Times New Roman"/>
        </w:rPr>
      </w:pPr>
      <w:del w:id="483" w:author="Angel Armenta" w:date="2021-06-30T14:45:00Z">
        <w:r w:rsidDel="006A26B6">
          <w:rPr>
            <w:rFonts w:ascii="Times New Roman" w:hAnsi="Times New Roman" w:cs="Times New Roman"/>
            <w:b/>
            <w:bCs/>
          </w:rPr>
          <w:delText>Multilevel Piecewise Growth Models</w:delText>
        </w:r>
      </w:del>
    </w:p>
    <w:p w14:paraId="535E3BD3" w14:textId="30A95755" w:rsidR="002931D9" w:rsidRDefault="002C06AC" w:rsidP="003B6B13">
      <w:pPr>
        <w:spacing w:line="480" w:lineRule="auto"/>
        <w:rPr>
          <w:rFonts w:ascii="Times New Roman" w:hAnsi="Times New Roman" w:cs="Times New Roman"/>
        </w:rPr>
      </w:pPr>
      <w:r>
        <w:rPr>
          <w:rFonts w:ascii="Times New Roman" w:hAnsi="Times New Roman" w:cs="Times New Roman"/>
        </w:rPr>
        <w:tab/>
        <w:t xml:space="preserve">First, we fit four separate </w:t>
      </w:r>
      <w:r w:rsidR="00BF5BAF">
        <w:rPr>
          <w:rFonts w:ascii="Times New Roman" w:hAnsi="Times New Roman" w:cs="Times New Roman"/>
        </w:rPr>
        <w:t xml:space="preserve">piecewise growth </w:t>
      </w:r>
      <w:r>
        <w:rPr>
          <w:rFonts w:ascii="Times New Roman" w:hAnsi="Times New Roman" w:cs="Times New Roman"/>
        </w:rPr>
        <w:t xml:space="preserve">models (one for each outcome of interest) with no covariates to estimate overall trends in each of the four stages. As Figure </w:t>
      </w:r>
      <w:r w:rsidRPr="00465AAC">
        <w:rPr>
          <w:rFonts w:ascii="Times New Roman" w:hAnsi="Times New Roman" w:cs="Times New Roman"/>
          <w:highlight w:val="yellow"/>
        </w:rPr>
        <w:t>XX</w:t>
      </w:r>
      <w:r>
        <w:rPr>
          <w:rFonts w:ascii="Times New Roman" w:hAnsi="Times New Roman" w:cs="Times New Roman"/>
        </w:rPr>
        <w:t xml:space="preserve"> illustrates, depression and negative affect significantly increased in anticipation of the election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0.08</w:t>
      </w:r>
      <w:r>
        <w:rPr>
          <w:rFonts w:ascii="Times New Roman" w:hAnsi="Times New Roman" w:cs="Times New Roman"/>
        </w:rPr>
        <w:t>, 95% CIs [</w:t>
      </w:r>
      <w:r w:rsidR="00A75FA7">
        <w:rPr>
          <w:rFonts w:ascii="Times New Roman" w:hAnsi="Times New Roman" w:cs="Times New Roman"/>
        </w:rPr>
        <w:t>0.05</w:t>
      </w:r>
      <w:r>
        <w:rPr>
          <w:rFonts w:ascii="Times New Roman" w:hAnsi="Times New Roman" w:cs="Times New Roman"/>
        </w:rPr>
        <w:t xml:space="preserve">, </w:t>
      </w:r>
      <w:r w:rsidR="00A75FA7">
        <w:rPr>
          <w:rFonts w:ascii="Times New Roman" w:hAnsi="Times New Roman" w:cs="Times New Roman"/>
        </w:rPr>
        <w:t>0.11</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w:t>
      </w:r>
      <w:r>
        <w:rPr>
          <w:rFonts w:ascii="Times New Roman" w:hAnsi="Times New Roman" w:cs="Times New Roman"/>
        </w:rPr>
        <w:t xml:space="preserve"> </w:t>
      </w:r>
      <w:r w:rsidR="00A75FA7">
        <w:rPr>
          <w:rFonts w:ascii="Times New Roman" w:hAnsi="Times New Roman" w:cs="Times New Roman"/>
        </w:rPr>
        <w:t xml:space="preserve">.001, </w:t>
      </w:r>
      <w:commentRangeStart w:id="484"/>
      <w:r w:rsidR="00A75FA7"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commentRangeEnd w:id="484"/>
      <w:r w:rsidR="00337C9A">
        <w:rPr>
          <w:rStyle w:val="CommentReference"/>
        </w:rPr>
        <w:commentReference w:id="484"/>
      </w:r>
      <w:r w:rsidR="00337C9A">
        <w:rPr>
          <w:rFonts w:ascii="Times New Roman" w:hAnsi="Times New Roman" w:cs="Times New Roman"/>
        </w:rPr>
        <w:t>,</w:t>
      </w:r>
      <w:r>
        <w:rPr>
          <w:rFonts w:ascii="Times New Roman" w:hAnsi="Times New Roman" w:cs="Times New Roman"/>
        </w:rPr>
        <w:t xml:space="preserve"> and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0.06</w:t>
      </w:r>
      <w:r>
        <w:rPr>
          <w:rFonts w:ascii="Times New Roman" w:hAnsi="Times New Roman" w:cs="Times New Roman"/>
        </w:rPr>
        <w:t>, 95% CIs [</w:t>
      </w:r>
      <w:r w:rsidR="00A75FA7">
        <w:rPr>
          <w:rFonts w:ascii="Times New Roman" w:hAnsi="Times New Roman" w:cs="Times New Roman"/>
        </w:rPr>
        <w:t>0.04</w:t>
      </w:r>
      <w:r>
        <w:rPr>
          <w:rFonts w:ascii="Times New Roman" w:hAnsi="Times New Roman" w:cs="Times New Roman"/>
        </w:rPr>
        <w:t xml:space="preserve">, </w:t>
      </w:r>
      <w:r w:rsidR="00A75FA7">
        <w:rPr>
          <w:rFonts w:ascii="Times New Roman" w:hAnsi="Times New Roman" w:cs="Times New Roman"/>
        </w:rPr>
        <w:t>0.06</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 .001</w:t>
      </w:r>
      <w:r>
        <w:rPr>
          <w:rFonts w:ascii="Times New Roman" w:hAnsi="Times New Roman" w:cs="Times New Roman"/>
        </w:rPr>
        <w:t xml:space="preserve">,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 </w:t>
      </w:r>
      <w:r>
        <w:rPr>
          <w:rFonts w:ascii="Times New Roman" w:hAnsi="Times New Roman" w:cs="Times New Roman"/>
        </w:rPr>
        <w:t xml:space="preserve">respectively). Then, following the election but </w:t>
      </w:r>
      <w:r w:rsidR="00AF46DE">
        <w:rPr>
          <w:rFonts w:ascii="Times New Roman" w:hAnsi="Times New Roman" w:cs="Times New Roman"/>
        </w:rPr>
        <w:t xml:space="preserve">before the </w:t>
      </w:r>
      <w:r>
        <w:rPr>
          <w:rFonts w:ascii="Times New Roman" w:hAnsi="Times New Roman" w:cs="Times New Roman"/>
        </w:rPr>
        <w:t>winner was announced, there was significant change</w:t>
      </w:r>
      <w:ins w:id="485" w:author="Angel Armenta" w:date="2021-06-30T14:53:00Z">
        <w:r w:rsidR="00FF577C">
          <w:rPr>
            <w:rFonts w:ascii="Times New Roman" w:hAnsi="Times New Roman" w:cs="Times New Roman"/>
          </w:rPr>
          <w:t>s</w:t>
        </w:r>
      </w:ins>
      <w:r>
        <w:rPr>
          <w:rFonts w:ascii="Times New Roman" w:hAnsi="Times New Roman" w:cs="Times New Roman"/>
        </w:rPr>
        <w:t xml:space="preserve"> in all four outcomes. Depression, negative affect, and anxiety significantly decreased</w:t>
      </w:r>
      <w:r w:rsidR="00337C9A">
        <w:rPr>
          <w:rFonts w:ascii="Times New Roman" w:hAnsi="Times New Roman" w:cs="Times New Roman"/>
        </w:rPr>
        <w:t xml:space="preserve">, </w:t>
      </w:r>
      <w:r w:rsidR="00337C9A">
        <w:rPr>
          <w:rFonts w:ascii="Times New Roman" w:hAnsi="Times New Roman" w:cs="Times New Roman"/>
          <w:i/>
          <w:iCs/>
        </w:rPr>
        <w:t>b</w:t>
      </w:r>
      <w:r w:rsidR="00337C9A">
        <w:rPr>
          <w:rFonts w:ascii="Times New Roman" w:hAnsi="Times New Roman" w:cs="Times New Roman"/>
        </w:rPr>
        <w:t xml:space="preserve">s = -.07 </w:t>
      </w:r>
      <w:r w:rsidR="00D73A45">
        <w:rPr>
          <w:rFonts w:ascii="Times New Roman" w:hAnsi="Times New Roman" w:cs="Times New Roman"/>
        </w:rPr>
        <w:t>–</w:t>
      </w:r>
      <w:r w:rsidR="00337C9A">
        <w:rPr>
          <w:rFonts w:ascii="Times New Roman" w:hAnsi="Times New Roman" w:cs="Times New Roman"/>
        </w:rPr>
        <w:t xml:space="preserve"> -0.15, </w:t>
      </w:r>
      <w:proofErr w:type="spellStart"/>
      <w:r w:rsidR="00337C9A">
        <w:rPr>
          <w:rFonts w:ascii="Times New Roman" w:hAnsi="Times New Roman" w:cs="Times New Roman"/>
          <w:i/>
          <w:iCs/>
        </w:rPr>
        <w:t>p</w:t>
      </w:r>
      <w:r w:rsidR="00337C9A">
        <w:rPr>
          <w:rFonts w:ascii="Times New Roman" w:hAnsi="Times New Roman" w:cs="Times New Roman"/>
        </w:rPr>
        <w:t>s</w:t>
      </w:r>
      <w:proofErr w:type="spellEnd"/>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.01</w:t>
      </w:r>
      <w:r w:rsidR="00D73A45">
        <w:rPr>
          <w:rFonts w:ascii="Times New Roman" w:hAnsi="Times New Roman" w:cs="Times New Roman"/>
        </w:rPr>
        <w:t xml:space="preserve"> – </w:t>
      </w:r>
      <w:r w:rsidR="00337C9A">
        <w:rPr>
          <w:rFonts w:ascii="Times New Roman" w:hAnsi="Times New Roman" w:cs="Times New Roman"/>
        </w:rPr>
        <w:t xml:space="preserve">.04, </w:t>
      </w:r>
      <w:r>
        <w:rPr>
          <w:rFonts w:ascii="Times New Roman" w:hAnsi="Times New Roman" w:cs="Times New Roman"/>
        </w:rPr>
        <w:t xml:space="preserve">while positive affect significantly increased </w:t>
      </w:r>
      <w:r w:rsidR="00337C9A" w:rsidRPr="002C06AC">
        <w:rPr>
          <w:rFonts w:ascii="Times New Roman" w:hAnsi="Times New Roman" w:cs="Times New Roman"/>
          <w:i/>
          <w:iCs/>
        </w:rPr>
        <w:t>b</w:t>
      </w:r>
      <w:r w:rsidR="00337C9A">
        <w:rPr>
          <w:rFonts w:ascii="Times New Roman" w:hAnsi="Times New Roman" w:cs="Times New Roman"/>
        </w:rPr>
        <w:t xml:space="preserve"> = 0.06, 95% CIs [0.04, 0.06], </w:t>
      </w:r>
      <w:r w:rsidR="00337C9A" w:rsidRPr="002C06AC">
        <w:rPr>
          <w:rFonts w:ascii="Times New Roman" w:hAnsi="Times New Roman" w:cs="Times New Roman"/>
          <w:i/>
          <w:iCs/>
        </w:rPr>
        <w:t>p</w:t>
      </w:r>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w:t>
      </w:r>
      <w:r>
        <w:rPr>
          <w:rFonts w:ascii="Times New Roman" w:hAnsi="Times New Roman" w:cs="Times New Roman"/>
        </w:rPr>
        <w:t xml:space="preserve">. Finally, following the announcement of the winner, all outcomes remained stable except for positive affect, which significantly decreased, </w:t>
      </w:r>
      <w:r w:rsidRPr="002C06AC">
        <w:rPr>
          <w:rFonts w:ascii="Times New Roman" w:hAnsi="Times New Roman" w:cs="Times New Roman"/>
          <w:i/>
          <w:iCs/>
        </w:rPr>
        <w:t>b</w:t>
      </w:r>
      <w:r>
        <w:rPr>
          <w:rFonts w:ascii="Times New Roman" w:hAnsi="Times New Roman" w:cs="Times New Roman"/>
        </w:rPr>
        <w:t xml:space="preserve"> =</w:t>
      </w:r>
      <w:r w:rsidR="00337C9A">
        <w:rPr>
          <w:rFonts w:ascii="Times New Roman" w:hAnsi="Times New Roman" w:cs="Times New Roman"/>
        </w:rPr>
        <w:t xml:space="preserve"> -0.13</w:t>
      </w:r>
      <w:r>
        <w:rPr>
          <w:rFonts w:ascii="Times New Roman" w:hAnsi="Times New Roman" w:cs="Times New Roman"/>
        </w:rPr>
        <w:t>, 95% CIs [</w:t>
      </w:r>
      <w:r w:rsidR="00337C9A">
        <w:rPr>
          <w:rFonts w:ascii="Times New Roman" w:hAnsi="Times New Roman" w:cs="Times New Roman"/>
        </w:rPr>
        <w:t>-0.18</w:t>
      </w:r>
      <w:r>
        <w:rPr>
          <w:rFonts w:ascii="Times New Roman" w:hAnsi="Times New Roman" w:cs="Times New Roman"/>
        </w:rPr>
        <w:t xml:space="preserve">, </w:t>
      </w:r>
      <w:r w:rsidR="00337C9A">
        <w:rPr>
          <w:rFonts w:ascii="Times New Roman" w:hAnsi="Times New Roman" w:cs="Times New Roman"/>
        </w:rPr>
        <w:t>-0.08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337C9A">
        <w:rPr>
          <w:rFonts w:ascii="Times New Roman" w:hAnsi="Times New Roman" w:cs="Times New Roman"/>
        </w:rPr>
        <w:t xml:space="preserve">&lt;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r>
        <w:rPr>
          <w:rFonts w:ascii="Times New Roman" w:hAnsi="Times New Roman" w:cs="Times New Roman"/>
        </w:rPr>
        <w:t xml:space="preserve">. </w:t>
      </w:r>
    </w:p>
    <w:p w14:paraId="4566E372" w14:textId="6E81AC9A" w:rsidR="00FF577C" w:rsidRDefault="00E85B50" w:rsidP="003B6B13">
      <w:pPr>
        <w:spacing w:line="480" w:lineRule="auto"/>
        <w:rPr>
          <w:ins w:id="486" w:author="Angel Armenta" w:date="2021-06-30T14:55:00Z"/>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Voting intention as </w:t>
      </w:r>
      <w:r w:rsidR="00AF46DE">
        <w:rPr>
          <w:rFonts w:ascii="Times New Roman" w:hAnsi="Times New Roman" w:cs="Times New Roman"/>
          <w:b/>
          <w:bCs/>
        </w:rPr>
        <w:t xml:space="preserve">a </w:t>
      </w:r>
      <w:r>
        <w:rPr>
          <w:rFonts w:ascii="Times New Roman" w:hAnsi="Times New Roman" w:cs="Times New Roman"/>
          <w:b/>
          <w:bCs/>
        </w:rPr>
        <w:t>moderator.</w:t>
      </w:r>
      <w:r>
        <w:rPr>
          <w:rFonts w:ascii="Times New Roman" w:hAnsi="Times New Roman" w:cs="Times New Roman"/>
        </w:rPr>
        <w:t xml:space="preserve"> To examine the effect of voting intention</w:t>
      </w:r>
      <w:r w:rsidR="00AF46DE">
        <w:rPr>
          <w:rFonts w:ascii="Times New Roman" w:hAnsi="Times New Roman" w:cs="Times New Roman"/>
        </w:rPr>
        <w:t>,</w:t>
      </w:r>
      <w:r>
        <w:rPr>
          <w:rFonts w:ascii="Times New Roman" w:hAnsi="Times New Roman" w:cs="Times New Roman"/>
        </w:rPr>
        <w:t xml:space="preserve"> we created a binary variable that coded for whether participants intended </w:t>
      </w:r>
      <w:r w:rsidR="00AF46DE">
        <w:rPr>
          <w:rFonts w:ascii="Times New Roman" w:hAnsi="Times New Roman" w:cs="Times New Roman"/>
        </w:rPr>
        <w:t xml:space="preserve">to </w:t>
      </w:r>
      <w:r>
        <w:rPr>
          <w:rFonts w:ascii="Times New Roman" w:hAnsi="Times New Roman" w:cs="Times New Roman"/>
        </w:rPr>
        <w:t xml:space="preserve">(or had already) voted for Trump (1 = Intending to vote </w:t>
      </w:r>
      <w:r w:rsidR="00AF46DE">
        <w:rPr>
          <w:rFonts w:ascii="Times New Roman" w:hAnsi="Times New Roman" w:cs="Times New Roman"/>
        </w:rPr>
        <w:t xml:space="preserve">or voted </w:t>
      </w:r>
      <w:r>
        <w:rPr>
          <w:rFonts w:ascii="Times New Roman" w:hAnsi="Times New Roman" w:cs="Times New Roman"/>
        </w:rPr>
        <w:t xml:space="preserve">for Trump, 0 = </w:t>
      </w:r>
      <w:r w:rsidR="00AF46DE">
        <w:rPr>
          <w:rFonts w:ascii="Times New Roman" w:hAnsi="Times New Roman" w:cs="Times New Roman"/>
        </w:rPr>
        <w:t>All other response options)</w:t>
      </w:r>
      <w:r>
        <w:rPr>
          <w:rFonts w:ascii="Times New Roman" w:hAnsi="Times New Roman" w:cs="Times New Roman"/>
        </w:rPr>
        <w:t>.</w:t>
      </w:r>
      <w:commentRangeStart w:id="487"/>
      <w:commentRangeStart w:id="488"/>
      <w:r w:rsidR="00BF5BAF">
        <w:rPr>
          <w:rStyle w:val="FootnoteReference"/>
          <w:rFonts w:ascii="Times New Roman" w:hAnsi="Times New Roman" w:cs="Times New Roman"/>
        </w:rPr>
        <w:footnoteReference w:id="5"/>
      </w:r>
      <w:r>
        <w:rPr>
          <w:rFonts w:ascii="Times New Roman" w:hAnsi="Times New Roman" w:cs="Times New Roman"/>
        </w:rPr>
        <w:t xml:space="preserve"> </w:t>
      </w:r>
      <w:commentRangeEnd w:id="487"/>
      <w:r w:rsidR="00465AAC">
        <w:rPr>
          <w:rStyle w:val="CommentReference"/>
        </w:rPr>
        <w:commentReference w:id="487"/>
      </w:r>
      <w:commentRangeEnd w:id="488"/>
      <w:r w:rsidR="00FF577C">
        <w:rPr>
          <w:rStyle w:val="CommentReference"/>
        </w:rPr>
        <w:commentReference w:id="488"/>
      </w:r>
      <w:ins w:id="489" w:author="Angel Armenta" w:date="2021-06-30T14:56:00Z">
        <w:r w:rsidR="00FF577C">
          <w:rPr>
            <w:rFonts w:ascii="Times New Roman" w:hAnsi="Times New Roman" w:cs="Times New Roman"/>
          </w:rPr>
          <w:t>Like</w:t>
        </w:r>
      </w:ins>
      <w:del w:id="490" w:author="Angel Armenta" w:date="2021-06-30T14:55:00Z">
        <w:r w:rsidR="00BF5BAF" w:rsidDel="00FF577C">
          <w:rPr>
            <w:rFonts w:ascii="Times New Roman" w:hAnsi="Times New Roman" w:cs="Times New Roman"/>
          </w:rPr>
          <w:delText>As</w:delText>
        </w:r>
      </w:del>
      <w:r w:rsidR="00BF5BAF">
        <w:rPr>
          <w:rFonts w:ascii="Times New Roman" w:hAnsi="Times New Roman" w:cs="Times New Roman"/>
        </w:rPr>
        <w:t xml:space="preserve"> </w:t>
      </w:r>
      <w:del w:id="491" w:author="Angel Armenta" w:date="2021-06-30T14:56:00Z">
        <w:r w:rsidR="00BF5BAF" w:rsidDel="00FF577C">
          <w:rPr>
            <w:rFonts w:ascii="Times New Roman" w:hAnsi="Times New Roman" w:cs="Times New Roman"/>
          </w:rPr>
          <w:delText>before</w:delText>
        </w:r>
      </w:del>
      <w:ins w:id="492" w:author="Angel Armenta" w:date="2021-06-30T14:56:00Z">
        <w:r w:rsidR="00FF577C">
          <w:rPr>
            <w:rFonts w:ascii="Times New Roman" w:hAnsi="Times New Roman" w:cs="Times New Roman"/>
          </w:rPr>
          <w:t>in the aforementioned analysis</w:t>
        </w:r>
      </w:ins>
      <w:r w:rsidR="00BF5BAF">
        <w:rPr>
          <w:rFonts w:ascii="Times New Roman" w:hAnsi="Times New Roman" w:cs="Times New Roman"/>
        </w:rPr>
        <w:t>, we fit four separate piecewise growth models (one for each outcome of interest</w:t>
      </w:r>
      <w:del w:id="493" w:author="Angel Armenta" w:date="2021-06-30T14:54:00Z">
        <w:r w:rsidR="00BF5BAF" w:rsidDel="00FF577C">
          <w:rPr>
            <w:rFonts w:ascii="Times New Roman" w:hAnsi="Times New Roman" w:cs="Times New Roman"/>
          </w:rPr>
          <w:delText>), but</w:delText>
        </w:r>
      </w:del>
      <w:ins w:id="494" w:author="Angel Armenta" w:date="2021-06-30T14:54:00Z">
        <w:r w:rsidR="00FF577C">
          <w:rPr>
            <w:rFonts w:ascii="Times New Roman" w:hAnsi="Times New Roman" w:cs="Times New Roman"/>
          </w:rPr>
          <w:t>) but</w:t>
        </w:r>
      </w:ins>
      <w:r w:rsidR="00BF5BAF">
        <w:rPr>
          <w:rFonts w:ascii="Times New Roman" w:hAnsi="Times New Roman" w:cs="Times New Roman"/>
        </w:rPr>
        <w:t xml:space="preserve"> included the binary voting intentions variable as a moderator of the trajectory in each stage. As Figure </w:t>
      </w:r>
      <w:r w:rsidR="00BF5BAF" w:rsidRPr="00465AAC">
        <w:rPr>
          <w:rFonts w:ascii="Times New Roman" w:hAnsi="Times New Roman" w:cs="Times New Roman"/>
          <w:highlight w:val="yellow"/>
        </w:rPr>
        <w:t>XX</w:t>
      </w:r>
      <w:r w:rsidR="00BF5BAF">
        <w:rPr>
          <w:rFonts w:ascii="Times New Roman" w:hAnsi="Times New Roman" w:cs="Times New Roman"/>
        </w:rPr>
        <w:t xml:space="preserve"> illustrates, Trump supporters and non-Trump supporters differed significantly in their trajectories in anticipation of the election. Wh</w:t>
      </w:r>
      <w:ins w:id="495" w:author="Angel Armenta" w:date="2021-06-30T14:54:00Z">
        <w:r w:rsidR="00FF577C">
          <w:rPr>
            <w:rFonts w:ascii="Times New Roman" w:hAnsi="Times New Roman" w:cs="Times New Roman"/>
          </w:rPr>
          <w:t>ile</w:t>
        </w:r>
      </w:ins>
      <w:del w:id="496" w:author="Angel Armenta" w:date="2021-06-30T14:54:00Z">
        <w:r w:rsidR="00BF5BAF" w:rsidDel="00FF577C">
          <w:rPr>
            <w:rFonts w:ascii="Times New Roman" w:hAnsi="Times New Roman" w:cs="Times New Roman"/>
          </w:rPr>
          <w:delText>ereas</w:delText>
        </w:r>
      </w:del>
      <w:r w:rsidR="00BF5BAF">
        <w:rPr>
          <w:rFonts w:ascii="Times New Roman" w:hAnsi="Times New Roman" w:cs="Times New Roman"/>
        </w:rPr>
        <w:t xml:space="preserve"> Trump supporters did not demonstrate any significant change in any of the outcomes, non-Trump supporters reported significant increases in </w:t>
      </w:r>
      <w:commentRangeStart w:id="497"/>
      <w:commentRangeStart w:id="498"/>
      <w:r w:rsidR="00BF5BAF">
        <w:rPr>
          <w:rFonts w:ascii="Times New Roman" w:hAnsi="Times New Roman" w:cs="Times New Roman"/>
        </w:rPr>
        <w:t>negative affect</w:t>
      </w:r>
      <w:commentRangeEnd w:id="497"/>
      <w:r w:rsidR="003B665F">
        <w:rPr>
          <w:rStyle w:val="CommentReference"/>
        </w:rPr>
        <w:commentReference w:id="497"/>
      </w:r>
      <w:commentRangeEnd w:id="498"/>
      <w:r w:rsidR="00FF577C">
        <w:rPr>
          <w:rStyle w:val="CommentReference"/>
        </w:rPr>
        <w:commentReference w:id="498"/>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0.06</w:t>
      </w:r>
      <w:r w:rsidR="00BF5BAF">
        <w:rPr>
          <w:rFonts w:ascii="Times New Roman" w:hAnsi="Times New Roman" w:cs="Times New Roman"/>
        </w:rPr>
        <w:t xml:space="preserve">, </w:t>
      </w:r>
      <w:r w:rsidR="00480692">
        <w:rPr>
          <w:rFonts w:ascii="Times New Roman" w:hAnsi="Times New Roman" w:cs="Times New Roman"/>
        </w:rPr>
        <w:t>0.10</w:t>
      </w:r>
      <w:r w:rsidR="00BF5BAF">
        <w:rPr>
          <w:rFonts w:ascii="Times New Roman" w:hAnsi="Times New Roman" w:cs="Times New Roman"/>
        </w:rPr>
        <w:t xml:space="preserve">], depression,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0.08</w:t>
      </w:r>
      <w:r w:rsidR="00BF5BAF">
        <w:rPr>
          <w:rFonts w:ascii="Times New Roman" w:hAnsi="Times New Roman" w:cs="Times New Roman"/>
        </w:rPr>
        <w:t xml:space="preserve">, </w:t>
      </w:r>
      <w:r w:rsidR="00480692">
        <w:rPr>
          <w:rFonts w:ascii="Times New Roman" w:hAnsi="Times New Roman" w:cs="Times New Roman"/>
        </w:rPr>
        <w:t>0.14</w:t>
      </w:r>
      <w:r w:rsidR="00BF5BAF">
        <w:rPr>
          <w:rFonts w:ascii="Times New Roman" w:hAnsi="Times New Roman" w:cs="Times New Roman"/>
        </w:rPr>
        <w:t xml:space="preserve">], and anxiety,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0.03</w:t>
      </w:r>
      <w:r w:rsidR="00BF5BAF">
        <w:rPr>
          <w:rFonts w:ascii="Times New Roman" w:hAnsi="Times New Roman" w:cs="Times New Roman"/>
        </w:rPr>
        <w:t>, 95% CIs [</w:t>
      </w:r>
      <w:r w:rsidR="00480692">
        <w:rPr>
          <w:rFonts w:ascii="Times New Roman" w:hAnsi="Times New Roman" w:cs="Times New Roman"/>
        </w:rPr>
        <w:t>0.00</w:t>
      </w:r>
      <w:r w:rsidR="00BF5BAF">
        <w:rPr>
          <w:rFonts w:ascii="Times New Roman" w:hAnsi="Times New Roman" w:cs="Times New Roman"/>
        </w:rPr>
        <w:t xml:space="preserve">, </w:t>
      </w:r>
      <w:r w:rsidR="00480692">
        <w:rPr>
          <w:rFonts w:ascii="Times New Roman" w:hAnsi="Times New Roman" w:cs="Times New Roman"/>
        </w:rPr>
        <w:t>0.06</w:t>
      </w:r>
      <w:r w:rsidR="00BF5BAF">
        <w:rPr>
          <w:rFonts w:ascii="Times New Roman" w:hAnsi="Times New Roman" w:cs="Times New Roman"/>
        </w:rPr>
        <w:t xml:space="preserve">]. </w:t>
      </w:r>
    </w:p>
    <w:p w14:paraId="357CB6E9" w14:textId="0042DBB0" w:rsidR="00E85B50" w:rsidRDefault="00BF5BAF">
      <w:pPr>
        <w:spacing w:line="480" w:lineRule="auto"/>
        <w:ind w:firstLine="720"/>
        <w:rPr>
          <w:rFonts w:ascii="Times New Roman" w:hAnsi="Times New Roman" w:cs="Times New Roman"/>
        </w:rPr>
        <w:pPrChange w:id="499" w:author="Angel Armenta" w:date="2021-06-30T14:55:00Z">
          <w:pPr>
            <w:spacing w:line="480" w:lineRule="auto"/>
          </w:pPr>
        </w:pPrChange>
      </w:pPr>
      <w:r>
        <w:rPr>
          <w:rFonts w:ascii="Times New Roman" w:hAnsi="Times New Roman" w:cs="Times New Roman"/>
        </w:rPr>
        <w:lastRenderedPageBreak/>
        <w:t xml:space="preserve">Following the election but </w:t>
      </w:r>
      <w:r w:rsidR="00AF46DE">
        <w:rPr>
          <w:rFonts w:ascii="Times New Roman" w:hAnsi="Times New Roman" w:cs="Times New Roman"/>
        </w:rPr>
        <w:t>before the winner was announced</w:t>
      </w:r>
      <w:r>
        <w:rPr>
          <w:rFonts w:ascii="Times New Roman" w:hAnsi="Times New Roman" w:cs="Times New Roman"/>
        </w:rPr>
        <w:t xml:space="preserve">, </w:t>
      </w:r>
      <w:del w:id="500" w:author="Angel Armenta" w:date="2021-06-30T14:54:00Z">
        <w:r w:rsidDel="00FF577C">
          <w:rPr>
            <w:rFonts w:ascii="Times New Roman" w:hAnsi="Times New Roman" w:cs="Times New Roman"/>
          </w:rPr>
          <w:delText>again</w:delText>
        </w:r>
      </w:del>
      <w:r>
        <w:rPr>
          <w:rFonts w:ascii="Times New Roman" w:hAnsi="Times New Roman" w:cs="Times New Roman"/>
        </w:rPr>
        <w:t xml:space="preserve"> Trump supporters </w:t>
      </w:r>
      <w:ins w:id="501" w:author="Angel Armenta" w:date="2021-06-30T14:55:00Z">
        <w:r w:rsidR="00FF577C">
          <w:rPr>
            <w:rFonts w:ascii="Times New Roman" w:hAnsi="Times New Roman" w:cs="Times New Roman"/>
          </w:rPr>
          <w:t xml:space="preserve">once again </w:t>
        </w:r>
      </w:ins>
      <w:r w:rsidR="006E7B89">
        <w:rPr>
          <w:rFonts w:ascii="Times New Roman" w:hAnsi="Times New Roman" w:cs="Times New Roman"/>
        </w:rPr>
        <w:t xml:space="preserve">differed significantly from non-Trump supporters. Trump supporters </w:t>
      </w:r>
      <w:r>
        <w:rPr>
          <w:rFonts w:ascii="Times New Roman" w:hAnsi="Times New Roman" w:cs="Times New Roman"/>
        </w:rPr>
        <w:t>did not report any significant changes in any of the outcomes</w:t>
      </w:r>
      <w:r w:rsidR="006E7B89">
        <w:rPr>
          <w:rFonts w:ascii="Times New Roman" w:hAnsi="Times New Roman" w:cs="Times New Roman"/>
        </w:rPr>
        <w:t xml:space="preserve"> whereas</w:t>
      </w:r>
      <w:r>
        <w:rPr>
          <w:rFonts w:ascii="Times New Roman" w:hAnsi="Times New Roman" w:cs="Times New Roman"/>
        </w:rPr>
        <w:t xml:space="preserve"> </w:t>
      </w:r>
      <w:r w:rsidR="006E7B89">
        <w:rPr>
          <w:rFonts w:ascii="Times New Roman" w:hAnsi="Times New Roman" w:cs="Times New Roman"/>
        </w:rPr>
        <w:t>n</w:t>
      </w:r>
      <w:r>
        <w:rPr>
          <w:rFonts w:ascii="Times New Roman" w:hAnsi="Times New Roman" w:cs="Times New Roman"/>
        </w:rPr>
        <w:t xml:space="preserve">on-Trump supporters reported decreasing </w:t>
      </w:r>
      <w:r w:rsidR="00480692">
        <w:rPr>
          <w:rFonts w:ascii="Times New Roman" w:hAnsi="Times New Roman" w:cs="Times New Roman"/>
        </w:rPr>
        <w:t>negative affect</w:t>
      </w:r>
      <w:r>
        <w:rPr>
          <w:rFonts w:ascii="Times New Roman" w:hAnsi="Times New Roman" w:cs="Times New Roman"/>
        </w:rPr>
        <w:t xml:space="preserve">,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-0.12</w:t>
      </w:r>
      <w:r>
        <w:rPr>
          <w:rFonts w:ascii="Times New Roman" w:hAnsi="Times New Roman" w:cs="Times New Roman"/>
        </w:rPr>
        <w:t>, 95% CIs [</w:t>
      </w:r>
      <w:r w:rsidR="00480692">
        <w:rPr>
          <w:rFonts w:ascii="Times New Roman" w:hAnsi="Times New Roman" w:cs="Times New Roman"/>
        </w:rPr>
        <w:t>-0.15</w:t>
      </w:r>
      <w:r>
        <w:rPr>
          <w:rFonts w:ascii="Times New Roman" w:hAnsi="Times New Roman" w:cs="Times New Roman"/>
        </w:rPr>
        <w:t xml:space="preserve">, </w:t>
      </w:r>
      <w:r w:rsidR="00480692">
        <w:rPr>
          <w:rFonts w:ascii="Times New Roman" w:hAnsi="Times New Roman" w:cs="Times New Roman"/>
        </w:rPr>
        <w:t>-0.09</w:t>
      </w:r>
      <w:r>
        <w:rPr>
          <w:rFonts w:ascii="Times New Roman" w:hAnsi="Times New Roman" w:cs="Times New Roman"/>
        </w:rPr>
        <w:t xml:space="preserve">], </w:t>
      </w:r>
      <w:r w:rsidR="00480692">
        <w:rPr>
          <w:rFonts w:ascii="Times New Roman" w:hAnsi="Times New Roman" w:cs="Times New Roman"/>
        </w:rPr>
        <w:t>depression</w:t>
      </w:r>
      <w:r>
        <w:rPr>
          <w:rFonts w:ascii="Times New Roman" w:hAnsi="Times New Roman" w:cs="Times New Roman"/>
        </w:rPr>
        <w:t xml:space="preserve">,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-0.18</w:t>
      </w:r>
      <w:r>
        <w:rPr>
          <w:rFonts w:ascii="Times New Roman" w:hAnsi="Times New Roman" w:cs="Times New Roman"/>
        </w:rPr>
        <w:t>, 95% CIs [</w:t>
      </w:r>
      <w:r w:rsidR="00480692">
        <w:rPr>
          <w:rFonts w:ascii="Times New Roman" w:hAnsi="Times New Roman" w:cs="Times New Roman"/>
        </w:rPr>
        <w:t>-0.22</w:t>
      </w:r>
      <w:r>
        <w:rPr>
          <w:rFonts w:ascii="Times New Roman" w:hAnsi="Times New Roman" w:cs="Times New Roman"/>
        </w:rPr>
        <w:t xml:space="preserve">, </w:t>
      </w:r>
      <w:r w:rsidR="00480692">
        <w:rPr>
          <w:rFonts w:ascii="Times New Roman" w:hAnsi="Times New Roman" w:cs="Times New Roman"/>
        </w:rPr>
        <w:t>-0.13</w:t>
      </w:r>
      <w:r>
        <w:rPr>
          <w:rFonts w:ascii="Times New Roman" w:hAnsi="Times New Roman" w:cs="Times New Roman"/>
        </w:rPr>
        <w:t xml:space="preserve">], and </w:t>
      </w:r>
      <w:r w:rsidR="00480692">
        <w:rPr>
          <w:rFonts w:ascii="Times New Roman" w:hAnsi="Times New Roman" w:cs="Times New Roman"/>
        </w:rPr>
        <w:t>anxiety</w:t>
      </w:r>
      <w:r>
        <w:rPr>
          <w:rFonts w:ascii="Times New Roman" w:hAnsi="Times New Roman" w:cs="Times New Roman"/>
        </w:rPr>
        <w:t xml:space="preserve">,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-0.08</w:t>
      </w:r>
      <w:r>
        <w:rPr>
          <w:rFonts w:ascii="Times New Roman" w:hAnsi="Times New Roman" w:cs="Times New Roman"/>
        </w:rPr>
        <w:t>, 95% CIs [</w:t>
      </w:r>
      <w:r w:rsidR="00480692">
        <w:rPr>
          <w:rFonts w:ascii="Times New Roman" w:hAnsi="Times New Roman" w:cs="Times New Roman"/>
        </w:rPr>
        <w:t>-0.12</w:t>
      </w:r>
      <w:r>
        <w:rPr>
          <w:rFonts w:ascii="Times New Roman" w:hAnsi="Times New Roman" w:cs="Times New Roman"/>
        </w:rPr>
        <w:t xml:space="preserve">, </w:t>
      </w:r>
      <w:r w:rsidR="00480692">
        <w:rPr>
          <w:rFonts w:ascii="Times New Roman" w:hAnsi="Times New Roman" w:cs="Times New Roman"/>
        </w:rPr>
        <w:t>-0.04</w:t>
      </w:r>
      <w:r>
        <w:rPr>
          <w:rFonts w:ascii="Times New Roman" w:hAnsi="Times New Roman" w:cs="Times New Roman"/>
        </w:rPr>
        <w:t xml:space="preserve">], as well as increasing positive affect,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0.11</w:t>
      </w:r>
      <w:r>
        <w:rPr>
          <w:rFonts w:ascii="Times New Roman" w:hAnsi="Times New Roman" w:cs="Times New Roman"/>
        </w:rPr>
        <w:t>, 95% CIs [</w:t>
      </w:r>
      <w:r w:rsidR="00480692">
        <w:rPr>
          <w:rFonts w:ascii="Times New Roman" w:hAnsi="Times New Roman" w:cs="Times New Roman"/>
        </w:rPr>
        <w:t>0.07</w:t>
      </w:r>
      <w:r>
        <w:rPr>
          <w:rFonts w:ascii="Times New Roman" w:hAnsi="Times New Roman" w:cs="Times New Roman"/>
        </w:rPr>
        <w:t>,</w:t>
      </w:r>
      <w:r w:rsidR="00480692">
        <w:rPr>
          <w:rFonts w:ascii="Times New Roman" w:hAnsi="Times New Roman" w:cs="Times New Roman"/>
        </w:rPr>
        <w:t xml:space="preserve"> 0.15].</w:t>
      </w:r>
      <w:r>
        <w:rPr>
          <w:rFonts w:ascii="Times New Roman" w:hAnsi="Times New Roman" w:cs="Times New Roman"/>
        </w:rPr>
        <w:t xml:space="preserve"> Finally, following the announcement of the winner, </w:t>
      </w:r>
      <w:r w:rsidR="006E7B89">
        <w:rPr>
          <w:rFonts w:ascii="Times New Roman" w:hAnsi="Times New Roman" w:cs="Times New Roman"/>
        </w:rPr>
        <w:t>we found no significant differences in trajectories between Trump and non-Trump supporters, although positive affect did significantly decrease among</w:t>
      </w:r>
      <w:r>
        <w:rPr>
          <w:rFonts w:ascii="Times New Roman" w:hAnsi="Times New Roman" w:cs="Times New Roman"/>
        </w:rPr>
        <w:t xml:space="preserve"> non-Trump supporters,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-0.14</w:t>
      </w:r>
      <w:r>
        <w:rPr>
          <w:rFonts w:ascii="Times New Roman" w:hAnsi="Times New Roman" w:cs="Times New Roman"/>
        </w:rPr>
        <w:t>, 95% CIs [</w:t>
      </w:r>
      <w:r w:rsidR="00480692">
        <w:rPr>
          <w:rFonts w:ascii="Times New Roman" w:hAnsi="Times New Roman" w:cs="Times New Roman"/>
        </w:rPr>
        <w:t>-0.20</w:t>
      </w:r>
      <w:r>
        <w:rPr>
          <w:rFonts w:ascii="Times New Roman" w:hAnsi="Times New Roman" w:cs="Times New Roman"/>
        </w:rPr>
        <w:t xml:space="preserve">, </w:t>
      </w:r>
      <w:r w:rsidR="00480692">
        <w:rPr>
          <w:rFonts w:ascii="Times New Roman" w:hAnsi="Times New Roman" w:cs="Times New Roman"/>
        </w:rPr>
        <w:t>-0.08</w:t>
      </w:r>
      <w:r w:rsidR="006E7B89">
        <w:rPr>
          <w:rFonts w:ascii="Times New Roman" w:hAnsi="Times New Roman" w:cs="Times New Roman"/>
        </w:rPr>
        <w:t>]</w:t>
      </w:r>
      <w:r>
        <w:rPr>
          <w:rFonts w:ascii="Times New Roman" w:hAnsi="Times New Roman" w:cs="Times New Roman"/>
        </w:rPr>
        <w:t>.</w:t>
      </w:r>
      <w:r w:rsidR="00FC5CCF">
        <w:rPr>
          <w:rFonts w:ascii="Times New Roman" w:hAnsi="Times New Roman" w:cs="Times New Roman"/>
        </w:rPr>
        <w:t xml:space="preserve"> Thus, support for different presidential candidates affected outcomes in </w:t>
      </w:r>
      <w:r w:rsidR="006E7B89">
        <w:rPr>
          <w:rFonts w:ascii="Times New Roman" w:hAnsi="Times New Roman" w:cs="Times New Roman"/>
        </w:rPr>
        <w:t>primarily the first two stages, although the outcomes affected differed across stage</w:t>
      </w:r>
      <w:r w:rsidR="00FC5CCF">
        <w:rPr>
          <w:rFonts w:ascii="Times New Roman" w:hAnsi="Times New Roman" w:cs="Times New Roman"/>
        </w:rPr>
        <w:t>.</w:t>
      </w:r>
    </w:p>
    <w:p w14:paraId="475810B1" w14:textId="2B60C7E2" w:rsidR="002931D9" w:rsidRDefault="00FC5CCF" w:rsidP="003B6B13">
      <w:pPr>
        <w:spacing w:line="480" w:lineRule="auto"/>
        <w:rPr>
          <w:ins w:id="502" w:author="Angel Armenta" w:date="2021-06-29T16:21:00Z"/>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Individual differences as moderators. </w:t>
      </w:r>
      <w:r>
        <w:rPr>
          <w:rFonts w:ascii="Times New Roman" w:hAnsi="Times New Roman" w:cs="Times New Roman"/>
        </w:rPr>
        <w:t xml:space="preserve">In an exploratory manner, we tested </w:t>
      </w:r>
      <w:proofErr w:type="gramStart"/>
      <w:r>
        <w:rPr>
          <w:rFonts w:ascii="Times New Roman" w:hAnsi="Times New Roman" w:cs="Times New Roman"/>
        </w:rPr>
        <w:t>a number of</w:t>
      </w:r>
      <w:proofErr w:type="gramEnd"/>
      <w:r>
        <w:rPr>
          <w:rFonts w:ascii="Times New Roman" w:hAnsi="Times New Roman" w:cs="Times New Roman"/>
        </w:rPr>
        <w:t xml:space="preserve"> individual differences and attitudes as moderators of the trajectories of </w:t>
      </w:r>
      <w:r w:rsidR="00174FDA">
        <w:rPr>
          <w:rFonts w:ascii="Times New Roman" w:hAnsi="Times New Roman" w:cs="Times New Roman"/>
        </w:rPr>
        <w:t>the negative</w:t>
      </w:r>
      <w:r>
        <w:rPr>
          <w:rFonts w:ascii="Times New Roman" w:hAnsi="Times New Roman" w:cs="Times New Roman"/>
        </w:rPr>
        <w:t xml:space="preserve"> outcome</w:t>
      </w:r>
      <w:r w:rsidR="00174FDA">
        <w:rPr>
          <w:rFonts w:ascii="Times New Roman" w:hAnsi="Times New Roman" w:cs="Times New Roman"/>
        </w:rPr>
        <w:t>s (negative affect, anxiety, and depression)</w:t>
      </w:r>
      <w:r>
        <w:rPr>
          <w:rFonts w:ascii="Times New Roman" w:hAnsi="Times New Roman" w:cs="Times New Roman"/>
        </w:rPr>
        <w:t xml:space="preserve"> </w:t>
      </w:r>
      <w:r w:rsidR="006E7B89">
        <w:rPr>
          <w:rFonts w:ascii="Times New Roman" w:hAnsi="Times New Roman" w:cs="Times New Roman"/>
        </w:rPr>
        <w:t>prior to the election</w:t>
      </w:r>
      <w:r>
        <w:rPr>
          <w:rFonts w:ascii="Times New Roman" w:hAnsi="Times New Roman" w:cs="Times New Roman"/>
        </w:rPr>
        <w:t>, where we see the greatest increases in negative outcomes. Specifically, we tested the moderat</w:t>
      </w:r>
      <w:r w:rsidR="00174FDA">
        <w:rPr>
          <w:rFonts w:ascii="Times New Roman" w:hAnsi="Times New Roman" w:cs="Times New Roman"/>
        </w:rPr>
        <w:t>ing</w:t>
      </w:r>
      <w:r>
        <w:rPr>
          <w:rFonts w:ascii="Times New Roman" w:hAnsi="Times New Roman" w:cs="Times New Roman"/>
        </w:rPr>
        <w:t xml:space="preserve"> role of </w:t>
      </w:r>
      <w:r w:rsidR="00931250">
        <w:rPr>
          <w:rFonts w:ascii="Times New Roman" w:hAnsi="Times New Roman" w:cs="Times New Roman"/>
        </w:rPr>
        <w:t xml:space="preserve">nativity, </w:t>
      </w:r>
      <w:r>
        <w:rPr>
          <w:rFonts w:ascii="Times New Roman" w:hAnsi="Times New Roman" w:cs="Times New Roman"/>
        </w:rPr>
        <w:t xml:space="preserve">ethnic identity, </w:t>
      </w:r>
      <w:r w:rsidR="00931250">
        <w:rPr>
          <w:rFonts w:ascii="Times New Roman" w:hAnsi="Times New Roman" w:cs="Times New Roman"/>
        </w:rPr>
        <w:t xml:space="preserve">and </w:t>
      </w:r>
      <w:r w:rsidR="00D92B2A">
        <w:rPr>
          <w:rFonts w:ascii="Times New Roman" w:hAnsi="Times New Roman" w:cs="Times New Roman"/>
        </w:rPr>
        <w:t>three sub-scales of familism (support, obligation, referent)</w:t>
      </w:r>
      <w:r>
        <w:rPr>
          <w:rFonts w:ascii="Times New Roman" w:hAnsi="Times New Roman" w:cs="Times New Roman"/>
        </w:rPr>
        <w:t xml:space="preserve">. Of these variables, all had some moderating effect, although not all on the same outcomes (see Table </w:t>
      </w:r>
      <w:r w:rsidRPr="00465AAC">
        <w:rPr>
          <w:rFonts w:ascii="Times New Roman" w:hAnsi="Times New Roman" w:cs="Times New Roman"/>
          <w:highlight w:val="yellow"/>
        </w:rPr>
        <w:t>XX</w:t>
      </w:r>
      <w:r>
        <w:rPr>
          <w:rFonts w:ascii="Times New Roman" w:hAnsi="Times New Roman" w:cs="Times New Roman"/>
        </w:rPr>
        <w:t xml:space="preserve">). </w:t>
      </w:r>
      <w:r w:rsidR="00931250">
        <w:rPr>
          <w:rFonts w:ascii="Times New Roman" w:hAnsi="Times New Roman" w:cs="Times New Roman"/>
        </w:rPr>
        <w:t xml:space="preserve">Nativity significantly moderated trajectories for anxiety, such that non-US-born participants had steeper positive trajectories than US-born participants. </w:t>
      </w:r>
      <w:r>
        <w:rPr>
          <w:rFonts w:ascii="Times New Roman" w:hAnsi="Times New Roman" w:cs="Times New Roman"/>
        </w:rPr>
        <w:t xml:space="preserve">Ethnic identity significantly moderated trajectories for negative affect and depression, such that higher levels of ethnic identity were related to </w:t>
      </w:r>
      <w:r w:rsidR="00D92B2A">
        <w:rPr>
          <w:rFonts w:ascii="Times New Roman" w:hAnsi="Times New Roman" w:cs="Times New Roman"/>
        </w:rPr>
        <w:t>steeper</w:t>
      </w:r>
      <w:r w:rsidR="00E029A3">
        <w:rPr>
          <w:rFonts w:ascii="Times New Roman" w:hAnsi="Times New Roman" w:cs="Times New Roman"/>
        </w:rPr>
        <w:t xml:space="preserve"> positive</w:t>
      </w:r>
      <w:r>
        <w:rPr>
          <w:rFonts w:ascii="Times New Roman" w:hAnsi="Times New Roman" w:cs="Times New Roman"/>
        </w:rPr>
        <w:t xml:space="preserve"> trajectories in anticipation of the election. </w:t>
      </w:r>
      <w:r w:rsidR="00D92B2A">
        <w:rPr>
          <w:rFonts w:ascii="Times New Roman" w:hAnsi="Times New Roman" w:cs="Times New Roman"/>
        </w:rPr>
        <w:t xml:space="preserve">Familism (but only the support sub-scale) significantly moderated </w:t>
      </w:r>
      <w:r w:rsidR="00EA7814">
        <w:rPr>
          <w:rFonts w:ascii="Times New Roman" w:hAnsi="Times New Roman" w:cs="Times New Roman"/>
        </w:rPr>
        <w:t>anxiety</w:t>
      </w:r>
      <w:r w:rsidR="00D92B2A">
        <w:rPr>
          <w:rFonts w:ascii="Times New Roman" w:hAnsi="Times New Roman" w:cs="Times New Roman"/>
        </w:rPr>
        <w:t xml:space="preserve">, such that higher levels of familism support values were related to steeper positive trajectories. </w:t>
      </w:r>
      <w:r w:rsidR="00322CBE">
        <w:rPr>
          <w:rFonts w:ascii="Times New Roman" w:hAnsi="Times New Roman" w:cs="Times New Roman"/>
        </w:rPr>
        <w:t>We additionally examined attitudes associating ICE and Trump but found no moderating influence.</w:t>
      </w:r>
    </w:p>
    <w:p w14:paraId="2861BCBF" w14:textId="77777777" w:rsidR="008D10F2" w:rsidRDefault="008D10F2" w:rsidP="003B6B13">
      <w:pPr>
        <w:spacing w:line="480" w:lineRule="auto"/>
        <w:rPr>
          <w:ins w:id="503" w:author="Angel Armenta" w:date="2021-06-29T20:59:00Z"/>
          <w:rFonts w:ascii="Times New Roman" w:hAnsi="Times New Roman" w:cs="Times New Roman"/>
          <w:b/>
          <w:bCs/>
        </w:rPr>
        <w:sectPr w:rsidR="008D10F2" w:rsidSect="008D10F2">
          <w:headerReference w:type="even" r:id="rId12"/>
          <w:headerReference w:type="default" r:id="rId13"/>
          <w:headerReference w:type="first" r:id="rId14"/>
          <w:pgSz w:w="12240" w:h="15840"/>
          <w:pgMar w:top="1440" w:right="1440" w:bottom="1440" w:left="1440" w:header="720" w:footer="720" w:gutter="0"/>
          <w:cols w:space="720"/>
          <w:titlePg/>
          <w:docGrid w:linePitch="360"/>
          <w:sectPrChange w:id="523" w:author="Angel Armenta" w:date="2021-06-29T21:01:00Z">
            <w:sectPr w:rsidR="008D10F2" w:rsidSect="008D10F2">
              <w:pgMar w:top="1440" w:right="1440" w:bottom="1440" w:left="1440" w:header="720" w:footer="720" w:gutter="0"/>
              <w:titlePg w:val="0"/>
            </w:sectPr>
          </w:sectPrChange>
        </w:sectPr>
      </w:pPr>
    </w:p>
    <w:p w14:paraId="14F72B3F" w14:textId="16A08D84" w:rsidR="009F2F38" w:rsidRPr="009F2F38" w:rsidRDefault="009F2F38" w:rsidP="003B6B13">
      <w:pPr>
        <w:spacing w:line="480" w:lineRule="auto"/>
        <w:rPr>
          <w:rFonts w:ascii="Times New Roman" w:hAnsi="Times New Roman" w:cs="Times New Roman"/>
          <w:b/>
          <w:bCs/>
          <w:rPrChange w:id="524" w:author="Angel Armenta" w:date="2021-06-29T16:21:00Z">
            <w:rPr>
              <w:rFonts w:ascii="Times New Roman" w:hAnsi="Times New Roman" w:cs="Times New Roman"/>
            </w:rPr>
          </w:rPrChange>
        </w:rPr>
      </w:pPr>
      <w:commentRangeStart w:id="525"/>
      <w:ins w:id="526" w:author="Angel Armenta" w:date="2021-06-29T16:21:00Z">
        <w:r>
          <w:rPr>
            <w:rFonts w:ascii="Times New Roman" w:hAnsi="Times New Roman" w:cs="Times New Roman"/>
            <w:b/>
            <w:bCs/>
          </w:rPr>
          <w:lastRenderedPageBreak/>
          <w:t>Table XX.</w:t>
        </w:r>
        <w:commentRangeEnd w:id="525"/>
        <w:r>
          <w:rPr>
            <w:rStyle w:val="CommentReference"/>
          </w:rPr>
          <w:commentReference w:id="525"/>
        </w:r>
      </w:ins>
    </w:p>
    <w:tbl>
      <w:tblPr>
        <w:tblStyle w:val="TableGrid"/>
        <w:tblpPr w:leftFromText="180" w:rightFromText="180" w:vertAnchor="text" w:horzAnchor="page" w:tblpX="768" w:tblpY="435"/>
        <w:tblW w:w="54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5"/>
        <w:gridCol w:w="618"/>
        <w:gridCol w:w="764"/>
        <w:gridCol w:w="618"/>
        <w:gridCol w:w="713"/>
        <w:gridCol w:w="927"/>
        <w:gridCol w:w="620"/>
        <w:gridCol w:w="764"/>
        <w:gridCol w:w="943"/>
        <w:gridCol w:w="766"/>
        <w:gridCol w:w="904"/>
        <w:gridCol w:w="901"/>
        <w:gridCol w:w="971"/>
        <w:gridCol w:w="814"/>
        <w:gridCol w:w="811"/>
        <w:gridCol w:w="879"/>
      </w:tblGrid>
      <w:tr w:rsidR="008D10F2" w14:paraId="263E8523" w14:textId="77777777" w:rsidTr="008D10F2">
        <w:trPr>
          <w:trHeight w:val="772"/>
        </w:trPr>
        <w:tc>
          <w:tcPr>
            <w:tcW w:w="721" w:type="pct"/>
            <w:tcBorders>
              <w:top w:val="single" w:sz="4" w:space="0" w:color="auto"/>
            </w:tcBorders>
            <w:vAlign w:val="center"/>
          </w:tcPr>
          <w:p w14:paraId="7951A6C3" w14:textId="77777777" w:rsidR="00E029A3" w:rsidRDefault="00E029A3" w:rsidP="00E029A3">
            <w:pPr>
              <w:spacing w:after="120"/>
              <w:jc w:val="center"/>
              <w:rPr>
                <w:rFonts w:ascii="Times New Roman" w:hAnsi="Times New Roman" w:cs="Times New Roman"/>
                <w:b/>
                <w:bCs/>
              </w:rPr>
            </w:pPr>
          </w:p>
        </w:tc>
        <w:tc>
          <w:tcPr>
            <w:tcW w:w="712" w:type="pct"/>
            <w:gridSpan w:val="3"/>
            <w:tcBorders>
              <w:top w:val="single" w:sz="4" w:space="0" w:color="auto"/>
              <w:bottom w:val="single" w:sz="4" w:space="0" w:color="auto"/>
            </w:tcBorders>
            <w:shd w:val="clear" w:color="auto" w:fill="D9D9D9" w:themeFill="background1" w:themeFillShade="D9"/>
            <w:vAlign w:val="center"/>
          </w:tcPr>
          <w:p w14:paraId="4C778F49" w14:textId="77777777" w:rsidR="00E029A3" w:rsidRDefault="00E029A3" w:rsidP="00E029A3">
            <w:pPr>
              <w:spacing w:after="120"/>
              <w:jc w:val="center"/>
              <w:rPr>
                <w:rFonts w:ascii="Times New Roman" w:hAnsi="Times New Roman" w:cs="Times New Roman"/>
              </w:rPr>
            </w:pPr>
            <w:commentRangeStart w:id="527"/>
            <w:r>
              <w:rPr>
                <w:rFonts w:ascii="Times New Roman" w:hAnsi="Times New Roman" w:cs="Times New Roman"/>
              </w:rPr>
              <w:t>Ethnic identity</w:t>
            </w:r>
          </w:p>
        </w:tc>
        <w:tc>
          <w:tcPr>
            <w:tcW w:w="805" w:type="pct"/>
            <w:gridSpan w:val="3"/>
            <w:tcBorders>
              <w:top w:val="single" w:sz="4" w:space="0" w:color="auto"/>
              <w:bottom w:val="single" w:sz="4" w:space="0" w:color="auto"/>
            </w:tcBorders>
            <w:shd w:val="clear" w:color="auto" w:fill="auto"/>
            <w:vAlign w:val="center"/>
          </w:tcPr>
          <w:p w14:paraId="21C0B485"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Nativity</w:t>
            </w:r>
            <w:commentRangeEnd w:id="527"/>
            <w:r w:rsidR="00931250">
              <w:rPr>
                <w:rStyle w:val="CommentReference"/>
              </w:rPr>
              <w:commentReference w:id="527"/>
            </w:r>
          </w:p>
        </w:tc>
        <w:tc>
          <w:tcPr>
            <w:tcW w:w="881" w:type="pct"/>
            <w:gridSpan w:val="3"/>
            <w:tcBorders>
              <w:top w:val="single" w:sz="4" w:space="0" w:color="auto"/>
              <w:bottom w:val="single" w:sz="4" w:space="0" w:color="auto"/>
            </w:tcBorders>
            <w:shd w:val="clear" w:color="auto" w:fill="D9D9D9" w:themeFill="background1" w:themeFillShade="D9"/>
            <w:vAlign w:val="center"/>
          </w:tcPr>
          <w:p w14:paraId="78DA135A" w14:textId="50A2566E" w:rsidR="00E029A3" w:rsidRPr="00904D85" w:rsidRDefault="00D92B2A" w:rsidP="00E029A3">
            <w:pPr>
              <w:spacing w:after="120"/>
              <w:jc w:val="center"/>
              <w:rPr>
                <w:rFonts w:ascii="Times New Roman" w:hAnsi="Times New Roman" w:cs="Times New Roman"/>
              </w:rPr>
            </w:pPr>
            <w:r>
              <w:rPr>
                <w:rFonts w:ascii="Times New Roman" w:hAnsi="Times New Roman" w:cs="Times New Roman"/>
              </w:rPr>
              <w:t>Familism (support)</w:t>
            </w:r>
          </w:p>
        </w:tc>
        <w:tc>
          <w:tcPr>
            <w:tcW w:w="989" w:type="pct"/>
            <w:gridSpan w:val="3"/>
            <w:tcBorders>
              <w:top w:val="single" w:sz="4" w:space="0" w:color="auto"/>
              <w:bottom w:val="single" w:sz="4" w:space="0" w:color="auto"/>
            </w:tcBorders>
            <w:shd w:val="clear" w:color="auto" w:fill="auto"/>
            <w:vAlign w:val="center"/>
          </w:tcPr>
          <w:p w14:paraId="61255702" w14:textId="51588EFE"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(obligation)</w:t>
            </w:r>
          </w:p>
        </w:tc>
        <w:tc>
          <w:tcPr>
            <w:tcW w:w="892" w:type="pct"/>
            <w:gridSpan w:val="3"/>
            <w:tcBorders>
              <w:top w:val="single" w:sz="4" w:space="0" w:color="auto"/>
              <w:bottom w:val="single" w:sz="4" w:space="0" w:color="auto"/>
            </w:tcBorders>
            <w:shd w:val="clear" w:color="auto" w:fill="D9D9D9" w:themeFill="background1" w:themeFillShade="D9"/>
            <w:vAlign w:val="center"/>
          </w:tcPr>
          <w:p w14:paraId="7087D68B" w14:textId="3C61CD71"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(referent)</w:t>
            </w:r>
          </w:p>
        </w:tc>
      </w:tr>
      <w:tr w:rsidR="008D10F2" w14:paraId="3BFE812B" w14:textId="77777777" w:rsidTr="008D10F2">
        <w:trPr>
          <w:trHeight w:val="772"/>
        </w:trPr>
        <w:tc>
          <w:tcPr>
            <w:tcW w:w="721" w:type="pct"/>
            <w:tcBorders>
              <w:bottom w:val="single" w:sz="4" w:space="0" w:color="auto"/>
            </w:tcBorders>
            <w:vAlign w:val="center"/>
          </w:tcPr>
          <w:p w14:paraId="47866642" w14:textId="77777777" w:rsidR="00E029A3" w:rsidRDefault="00E029A3" w:rsidP="00E029A3">
            <w:pPr>
              <w:spacing w:after="120"/>
              <w:jc w:val="center"/>
              <w:rPr>
                <w:rFonts w:ascii="Times New Roman" w:hAnsi="Times New Roman" w:cs="Times New Roman"/>
                <w:b/>
                <w:bCs/>
              </w:rPr>
            </w:pPr>
          </w:p>
        </w:tc>
        <w:tc>
          <w:tcPr>
            <w:tcW w:w="220" w:type="pct"/>
            <w:tcBorders>
              <w:top w:val="single" w:sz="4" w:space="0" w:color="auto"/>
              <w:bottom w:val="single" w:sz="4" w:space="0" w:color="auto"/>
            </w:tcBorders>
            <w:shd w:val="clear" w:color="auto" w:fill="D9D9D9" w:themeFill="background1" w:themeFillShade="D9"/>
            <w:vAlign w:val="center"/>
          </w:tcPr>
          <w:p w14:paraId="0A0DC3F4" w14:textId="77777777" w:rsidR="00E029A3" w:rsidRPr="00904D85" w:rsidRDefault="00E029A3" w:rsidP="00E029A3">
            <w:pPr>
              <w:spacing w:after="120"/>
              <w:jc w:val="center"/>
              <w:rPr>
                <w:rFonts w:ascii="Times New Roman" w:hAnsi="Times New Roman" w:cs="Times New Roman"/>
                <w:i/>
                <w:iCs/>
              </w:rPr>
            </w:pPr>
            <w:r>
              <w:rPr>
                <w:rFonts w:ascii="Times New Roman" w:hAnsi="Times New Roman" w:cs="Times New Roman"/>
                <w:i/>
                <w:iCs/>
              </w:rPr>
              <w:t>b</w:t>
            </w:r>
          </w:p>
        </w:tc>
        <w:tc>
          <w:tcPr>
            <w:tcW w:w="272" w:type="pct"/>
            <w:tcBorders>
              <w:top w:val="single" w:sz="4" w:space="0" w:color="auto"/>
              <w:bottom w:val="single" w:sz="4" w:space="0" w:color="auto"/>
            </w:tcBorders>
            <w:shd w:val="clear" w:color="auto" w:fill="D9D9D9" w:themeFill="background1" w:themeFillShade="D9"/>
            <w:vAlign w:val="center"/>
          </w:tcPr>
          <w:p w14:paraId="4D23102D" w14:textId="77777777" w:rsidR="00E029A3" w:rsidRPr="00047AB1" w:rsidRDefault="00E029A3" w:rsidP="00E029A3">
            <w:pPr>
              <w:spacing w:after="120"/>
              <w:jc w:val="center"/>
              <w:rPr>
                <w:rFonts w:ascii="Times New Roman" w:hAnsi="Times New Roman" w:cs="Times New Roman"/>
                <w:i/>
                <w:iCs/>
              </w:rPr>
            </w:pPr>
            <w:r w:rsidRPr="00047AB1">
              <w:rPr>
                <w:rFonts w:ascii="Times New Roman" w:hAnsi="Times New Roman" w:cs="Times New Roman"/>
                <w:i/>
                <w:iCs/>
              </w:rPr>
              <w:t>p</w:t>
            </w:r>
          </w:p>
        </w:tc>
        <w:tc>
          <w:tcPr>
            <w:tcW w:w="220" w:type="pct"/>
            <w:tcBorders>
              <w:top w:val="single" w:sz="4" w:space="0" w:color="auto"/>
              <w:bottom w:val="single" w:sz="4" w:space="0" w:color="auto"/>
            </w:tcBorders>
            <w:shd w:val="clear" w:color="auto" w:fill="D9D9D9" w:themeFill="background1" w:themeFillShade="D9"/>
            <w:vAlign w:val="center"/>
          </w:tcPr>
          <w:p w14:paraId="55307273" w14:textId="77777777" w:rsidR="00E029A3" w:rsidRPr="00047AB1" w:rsidRDefault="00E029A3" w:rsidP="00E029A3">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254" w:type="pct"/>
            <w:tcBorders>
              <w:top w:val="single" w:sz="4" w:space="0" w:color="auto"/>
              <w:bottom w:val="single" w:sz="4" w:space="0" w:color="auto"/>
            </w:tcBorders>
            <w:shd w:val="clear" w:color="auto" w:fill="auto"/>
            <w:vAlign w:val="center"/>
          </w:tcPr>
          <w:p w14:paraId="3EA3996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330" w:type="pct"/>
            <w:tcBorders>
              <w:top w:val="single" w:sz="4" w:space="0" w:color="auto"/>
              <w:bottom w:val="single" w:sz="4" w:space="0" w:color="auto"/>
            </w:tcBorders>
            <w:shd w:val="clear" w:color="auto" w:fill="auto"/>
            <w:vAlign w:val="center"/>
          </w:tcPr>
          <w:p w14:paraId="25407596"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221" w:type="pct"/>
            <w:tcBorders>
              <w:top w:val="single" w:sz="4" w:space="0" w:color="auto"/>
              <w:bottom w:val="single" w:sz="4" w:space="0" w:color="auto"/>
            </w:tcBorders>
            <w:shd w:val="clear" w:color="auto" w:fill="auto"/>
            <w:vAlign w:val="center"/>
          </w:tcPr>
          <w:p w14:paraId="34EBB05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272" w:type="pct"/>
            <w:tcBorders>
              <w:top w:val="single" w:sz="4" w:space="0" w:color="auto"/>
              <w:bottom w:val="single" w:sz="4" w:space="0" w:color="auto"/>
            </w:tcBorders>
            <w:shd w:val="clear" w:color="auto" w:fill="D9D9D9" w:themeFill="background1" w:themeFillShade="D9"/>
            <w:vAlign w:val="center"/>
          </w:tcPr>
          <w:p w14:paraId="50D7EF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336" w:type="pct"/>
            <w:tcBorders>
              <w:top w:val="single" w:sz="4" w:space="0" w:color="auto"/>
              <w:bottom w:val="single" w:sz="4" w:space="0" w:color="auto"/>
            </w:tcBorders>
            <w:shd w:val="clear" w:color="auto" w:fill="D9D9D9" w:themeFill="background1" w:themeFillShade="D9"/>
            <w:vAlign w:val="center"/>
          </w:tcPr>
          <w:p w14:paraId="070977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273" w:type="pct"/>
            <w:tcBorders>
              <w:top w:val="single" w:sz="4" w:space="0" w:color="auto"/>
              <w:bottom w:val="single" w:sz="4" w:space="0" w:color="auto"/>
            </w:tcBorders>
            <w:shd w:val="clear" w:color="auto" w:fill="D9D9D9" w:themeFill="background1" w:themeFillShade="D9"/>
            <w:vAlign w:val="center"/>
          </w:tcPr>
          <w:p w14:paraId="113F0A19"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322" w:type="pct"/>
            <w:tcBorders>
              <w:top w:val="single" w:sz="4" w:space="0" w:color="auto"/>
              <w:bottom w:val="single" w:sz="4" w:space="0" w:color="auto"/>
            </w:tcBorders>
            <w:shd w:val="clear" w:color="auto" w:fill="auto"/>
            <w:vAlign w:val="center"/>
          </w:tcPr>
          <w:p w14:paraId="3A7313C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321" w:type="pct"/>
            <w:tcBorders>
              <w:top w:val="single" w:sz="4" w:space="0" w:color="auto"/>
              <w:bottom w:val="single" w:sz="4" w:space="0" w:color="auto"/>
            </w:tcBorders>
            <w:shd w:val="clear" w:color="auto" w:fill="auto"/>
            <w:vAlign w:val="center"/>
          </w:tcPr>
          <w:p w14:paraId="6BCBC4E9" w14:textId="77777777" w:rsidR="00E029A3" w:rsidRPr="00844A22" w:rsidRDefault="00E029A3" w:rsidP="00E029A3">
            <w:pPr>
              <w:spacing w:after="120"/>
              <w:jc w:val="center"/>
              <w:rPr>
                <w:rFonts w:ascii="Times New Roman" w:hAnsi="Times New Roman" w:cs="Times New Roman"/>
                <w:i/>
                <w:iCs/>
              </w:rPr>
            </w:pPr>
            <w:r w:rsidRPr="00844A22">
              <w:rPr>
                <w:rFonts w:ascii="Times New Roman" w:hAnsi="Times New Roman" w:cs="Times New Roman"/>
                <w:i/>
                <w:iCs/>
              </w:rPr>
              <w:t>p</w:t>
            </w:r>
          </w:p>
        </w:tc>
        <w:tc>
          <w:tcPr>
            <w:tcW w:w="346" w:type="pct"/>
            <w:tcBorders>
              <w:top w:val="single" w:sz="4" w:space="0" w:color="auto"/>
              <w:bottom w:val="single" w:sz="4" w:space="0" w:color="auto"/>
            </w:tcBorders>
            <w:shd w:val="clear" w:color="auto" w:fill="auto"/>
            <w:vAlign w:val="center"/>
          </w:tcPr>
          <w:p w14:paraId="034E2140"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290" w:type="pct"/>
            <w:tcBorders>
              <w:top w:val="single" w:sz="4" w:space="0" w:color="auto"/>
              <w:bottom w:val="single" w:sz="4" w:space="0" w:color="auto"/>
            </w:tcBorders>
            <w:shd w:val="clear" w:color="auto" w:fill="D9D9D9" w:themeFill="background1" w:themeFillShade="D9"/>
            <w:vAlign w:val="center"/>
          </w:tcPr>
          <w:p w14:paraId="675E38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289" w:type="pct"/>
            <w:tcBorders>
              <w:top w:val="single" w:sz="4" w:space="0" w:color="auto"/>
              <w:bottom w:val="single" w:sz="4" w:space="0" w:color="auto"/>
            </w:tcBorders>
            <w:shd w:val="clear" w:color="auto" w:fill="D9D9D9" w:themeFill="background1" w:themeFillShade="D9"/>
            <w:vAlign w:val="center"/>
          </w:tcPr>
          <w:p w14:paraId="24A816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313" w:type="pct"/>
            <w:tcBorders>
              <w:top w:val="single" w:sz="4" w:space="0" w:color="auto"/>
              <w:bottom w:val="single" w:sz="4" w:space="0" w:color="auto"/>
            </w:tcBorders>
            <w:shd w:val="clear" w:color="auto" w:fill="D9D9D9" w:themeFill="background1" w:themeFillShade="D9"/>
            <w:vAlign w:val="center"/>
          </w:tcPr>
          <w:p w14:paraId="5F78E538"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8D10F2" w14:paraId="22962AA0" w14:textId="77777777" w:rsidTr="008D10F2">
        <w:trPr>
          <w:trHeight w:val="772"/>
        </w:trPr>
        <w:tc>
          <w:tcPr>
            <w:tcW w:w="721" w:type="pct"/>
            <w:tcBorders>
              <w:top w:val="single" w:sz="4" w:space="0" w:color="auto"/>
            </w:tcBorders>
            <w:vAlign w:val="center"/>
          </w:tcPr>
          <w:p w14:paraId="2DAE10B6" w14:textId="77777777" w:rsidR="00E029A3" w:rsidRPr="00047AB1" w:rsidRDefault="00E029A3" w:rsidP="00E029A3">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220" w:type="pct"/>
            <w:tcBorders>
              <w:top w:val="single" w:sz="4" w:space="0" w:color="auto"/>
            </w:tcBorders>
            <w:shd w:val="clear" w:color="auto" w:fill="D9D9D9" w:themeFill="background1" w:themeFillShade="D9"/>
            <w:vAlign w:val="center"/>
          </w:tcPr>
          <w:p w14:paraId="09C3D18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w:t>
            </w:r>
            <w:r w:rsidRPr="00047AB1">
              <w:rPr>
                <w:rFonts w:ascii="Times New Roman" w:hAnsi="Times New Roman" w:cs="Times New Roman"/>
              </w:rPr>
              <w:t>01</w:t>
            </w:r>
          </w:p>
        </w:tc>
        <w:tc>
          <w:tcPr>
            <w:tcW w:w="272" w:type="pct"/>
            <w:tcBorders>
              <w:top w:val="single" w:sz="4" w:space="0" w:color="auto"/>
            </w:tcBorders>
            <w:shd w:val="clear" w:color="auto" w:fill="D9D9D9" w:themeFill="background1" w:themeFillShade="D9"/>
            <w:vAlign w:val="center"/>
          </w:tcPr>
          <w:p w14:paraId="384A502F" w14:textId="77777777" w:rsidR="00E029A3" w:rsidRPr="00047AB1" w:rsidRDefault="00E029A3" w:rsidP="00E029A3">
            <w:pPr>
              <w:spacing w:after="120"/>
              <w:jc w:val="center"/>
              <w:rPr>
                <w:rFonts w:ascii="Times New Roman" w:hAnsi="Times New Roman" w:cs="Times New Roman"/>
                <w:b/>
                <w:bCs/>
              </w:rPr>
            </w:pPr>
            <w:r w:rsidRPr="00047AB1">
              <w:rPr>
                <w:rFonts w:ascii="Times New Roman" w:hAnsi="Times New Roman" w:cs="Times New Roman"/>
                <w:b/>
                <w:bCs/>
              </w:rPr>
              <w:t>.018</w:t>
            </w:r>
          </w:p>
        </w:tc>
        <w:tc>
          <w:tcPr>
            <w:tcW w:w="220" w:type="pct"/>
            <w:tcBorders>
              <w:top w:val="single" w:sz="4" w:space="0" w:color="auto"/>
            </w:tcBorders>
            <w:shd w:val="clear" w:color="auto" w:fill="D9D9D9" w:themeFill="background1" w:themeFillShade="D9"/>
            <w:vAlign w:val="center"/>
          </w:tcPr>
          <w:p w14:paraId="15F2E5A1"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.05</w:t>
            </w:r>
          </w:p>
        </w:tc>
        <w:tc>
          <w:tcPr>
            <w:tcW w:w="254" w:type="pct"/>
            <w:tcBorders>
              <w:top w:val="single" w:sz="4" w:space="0" w:color="auto"/>
            </w:tcBorders>
            <w:shd w:val="clear" w:color="auto" w:fill="auto"/>
            <w:vAlign w:val="center"/>
          </w:tcPr>
          <w:p w14:paraId="2260211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-.03</w:t>
            </w:r>
          </w:p>
        </w:tc>
        <w:tc>
          <w:tcPr>
            <w:tcW w:w="330" w:type="pct"/>
            <w:tcBorders>
              <w:top w:val="single" w:sz="4" w:space="0" w:color="auto"/>
            </w:tcBorders>
            <w:shd w:val="clear" w:color="auto" w:fill="auto"/>
            <w:vAlign w:val="center"/>
          </w:tcPr>
          <w:p w14:paraId="5CE138E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.139</w:t>
            </w:r>
          </w:p>
        </w:tc>
        <w:tc>
          <w:tcPr>
            <w:tcW w:w="221" w:type="pct"/>
            <w:tcBorders>
              <w:top w:val="single" w:sz="4" w:space="0" w:color="auto"/>
            </w:tcBorders>
            <w:shd w:val="clear" w:color="auto" w:fill="auto"/>
            <w:vAlign w:val="center"/>
          </w:tcPr>
          <w:p w14:paraId="4750EACE"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.00</w:t>
            </w:r>
          </w:p>
        </w:tc>
        <w:tc>
          <w:tcPr>
            <w:tcW w:w="272" w:type="pct"/>
            <w:tcBorders>
              <w:top w:val="single" w:sz="4" w:space="0" w:color="auto"/>
            </w:tcBorders>
            <w:shd w:val="clear" w:color="auto" w:fill="D9D9D9" w:themeFill="background1" w:themeFillShade="D9"/>
            <w:vAlign w:val="center"/>
          </w:tcPr>
          <w:p w14:paraId="064CC87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336" w:type="pct"/>
            <w:tcBorders>
              <w:top w:val="single" w:sz="4" w:space="0" w:color="auto"/>
            </w:tcBorders>
            <w:shd w:val="clear" w:color="auto" w:fill="D9D9D9" w:themeFill="background1" w:themeFillShade="D9"/>
            <w:vAlign w:val="center"/>
          </w:tcPr>
          <w:p w14:paraId="4AB338B9" w14:textId="41CE8A25"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054</w:t>
            </w:r>
          </w:p>
        </w:tc>
        <w:tc>
          <w:tcPr>
            <w:tcW w:w="273" w:type="pct"/>
            <w:tcBorders>
              <w:top w:val="single" w:sz="4" w:space="0" w:color="auto"/>
            </w:tcBorders>
            <w:shd w:val="clear" w:color="auto" w:fill="D9D9D9" w:themeFill="background1" w:themeFillShade="D9"/>
            <w:vAlign w:val="center"/>
          </w:tcPr>
          <w:p w14:paraId="5893F396" w14:textId="372DD701"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01</w:t>
            </w:r>
          </w:p>
        </w:tc>
        <w:tc>
          <w:tcPr>
            <w:tcW w:w="322" w:type="pct"/>
            <w:tcBorders>
              <w:top w:val="single" w:sz="4" w:space="0" w:color="auto"/>
            </w:tcBorders>
            <w:shd w:val="clear" w:color="auto" w:fill="auto"/>
            <w:vAlign w:val="center"/>
          </w:tcPr>
          <w:p w14:paraId="3EF4AE4A" w14:textId="0F133561" w:rsidR="00E029A3" w:rsidRPr="00904D85" w:rsidRDefault="00E029A3" w:rsidP="00E029A3">
            <w:pPr>
              <w:spacing w:after="120"/>
              <w:jc w:val="center"/>
              <w:rPr>
                <w:rFonts w:ascii="Times New Roman" w:hAnsi="Times New Roman" w:cs="Times New Roman"/>
              </w:rPr>
            </w:pPr>
          </w:p>
        </w:tc>
        <w:tc>
          <w:tcPr>
            <w:tcW w:w="321" w:type="pct"/>
            <w:tcBorders>
              <w:top w:val="single" w:sz="4" w:space="0" w:color="auto"/>
            </w:tcBorders>
            <w:shd w:val="clear" w:color="auto" w:fill="auto"/>
            <w:vAlign w:val="center"/>
          </w:tcPr>
          <w:p w14:paraId="4BCF1CD5" w14:textId="6EF38F18" w:rsidR="00E029A3" w:rsidRPr="00844A22" w:rsidRDefault="00E029A3" w:rsidP="00E029A3">
            <w:pPr>
              <w:spacing w:after="120"/>
              <w:jc w:val="center"/>
              <w:rPr>
                <w:rFonts w:ascii="Times New Roman" w:hAnsi="Times New Roman" w:cs="Times New Roman"/>
                <w:b/>
                <w:bCs/>
              </w:rPr>
            </w:pPr>
          </w:p>
        </w:tc>
        <w:tc>
          <w:tcPr>
            <w:tcW w:w="346" w:type="pct"/>
            <w:tcBorders>
              <w:top w:val="single" w:sz="4" w:space="0" w:color="auto"/>
            </w:tcBorders>
            <w:shd w:val="clear" w:color="auto" w:fill="auto"/>
            <w:vAlign w:val="center"/>
          </w:tcPr>
          <w:p w14:paraId="6391E9F3" w14:textId="10C58927" w:rsidR="00E029A3" w:rsidRPr="00904D85" w:rsidRDefault="00E029A3" w:rsidP="00E029A3">
            <w:pPr>
              <w:spacing w:after="120"/>
              <w:jc w:val="center"/>
              <w:rPr>
                <w:rFonts w:ascii="Times New Roman" w:hAnsi="Times New Roman" w:cs="Times New Roman"/>
              </w:rPr>
            </w:pPr>
          </w:p>
        </w:tc>
        <w:tc>
          <w:tcPr>
            <w:tcW w:w="290" w:type="pct"/>
            <w:tcBorders>
              <w:top w:val="single" w:sz="4" w:space="0" w:color="auto"/>
            </w:tcBorders>
            <w:shd w:val="clear" w:color="auto" w:fill="D9D9D9" w:themeFill="background1" w:themeFillShade="D9"/>
            <w:vAlign w:val="center"/>
          </w:tcPr>
          <w:p w14:paraId="6FC8EF8F" w14:textId="052B5358" w:rsidR="00E029A3" w:rsidRPr="00904D85" w:rsidRDefault="00E029A3" w:rsidP="00E029A3">
            <w:pPr>
              <w:spacing w:after="120"/>
              <w:jc w:val="center"/>
              <w:rPr>
                <w:rFonts w:ascii="Times New Roman" w:hAnsi="Times New Roman" w:cs="Times New Roman"/>
              </w:rPr>
            </w:pPr>
          </w:p>
        </w:tc>
        <w:tc>
          <w:tcPr>
            <w:tcW w:w="289" w:type="pct"/>
            <w:tcBorders>
              <w:top w:val="single" w:sz="4" w:space="0" w:color="auto"/>
            </w:tcBorders>
            <w:shd w:val="clear" w:color="auto" w:fill="D9D9D9" w:themeFill="background1" w:themeFillShade="D9"/>
            <w:vAlign w:val="center"/>
          </w:tcPr>
          <w:p w14:paraId="0A9B2A74" w14:textId="6A2916F5" w:rsidR="00E029A3" w:rsidRPr="00904D85" w:rsidRDefault="00E029A3" w:rsidP="00E029A3">
            <w:pPr>
              <w:spacing w:after="120"/>
              <w:jc w:val="center"/>
              <w:rPr>
                <w:rFonts w:ascii="Times New Roman" w:hAnsi="Times New Roman" w:cs="Times New Roman"/>
              </w:rPr>
            </w:pPr>
          </w:p>
        </w:tc>
        <w:tc>
          <w:tcPr>
            <w:tcW w:w="313" w:type="pct"/>
            <w:tcBorders>
              <w:top w:val="single" w:sz="4" w:space="0" w:color="auto"/>
            </w:tcBorders>
            <w:shd w:val="clear" w:color="auto" w:fill="D9D9D9" w:themeFill="background1" w:themeFillShade="D9"/>
            <w:vAlign w:val="center"/>
          </w:tcPr>
          <w:p w14:paraId="7DB84E06" w14:textId="4562937D" w:rsidR="00E029A3" w:rsidRPr="00904D85" w:rsidRDefault="00E029A3" w:rsidP="00E029A3">
            <w:pPr>
              <w:spacing w:after="120"/>
              <w:jc w:val="center"/>
              <w:rPr>
                <w:rFonts w:ascii="Times New Roman" w:hAnsi="Times New Roman" w:cs="Times New Roman"/>
              </w:rPr>
            </w:pPr>
          </w:p>
        </w:tc>
      </w:tr>
      <w:tr w:rsidR="008D10F2" w14:paraId="4BF754A0" w14:textId="77777777" w:rsidTr="008D10F2">
        <w:trPr>
          <w:trHeight w:val="788"/>
        </w:trPr>
        <w:tc>
          <w:tcPr>
            <w:tcW w:w="721" w:type="pct"/>
            <w:vAlign w:val="center"/>
          </w:tcPr>
          <w:p w14:paraId="75EE0C12" w14:textId="2864DFB4"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220" w:type="pct"/>
            <w:shd w:val="clear" w:color="auto" w:fill="D9D9D9" w:themeFill="background1" w:themeFillShade="D9"/>
            <w:vAlign w:val="center"/>
          </w:tcPr>
          <w:p w14:paraId="48520779" w14:textId="6FBBA96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272" w:type="pct"/>
            <w:shd w:val="clear" w:color="auto" w:fill="D9D9D9" w:themeFill="background1" w:themeFillShade="D9"/>
            <w:vAlign w:val="center"/>
          </w:tcPr>
          <w:p w14:paraId="0DF58D65" w14:textId="5EAF7D05"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.169</w:t>
            </w:r>
          </w:p>
        </w:tc>
        <w:tc>
          <w:tcPr>
            <w:tcW w:w="220" w:type="pct"/>
            <w:shd w:val="clear" w:color="auto" w:fill="D9D9D9" w:themeFill="background1" w:themeFillShade="D9"/>
            <w:vAlign w:val="center"/>
          </w:tcPr>
          <w:p w14:paraId="203E0667" w14:textId="1DA25B6C"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.00</w:t>
            </w:r>
          </w:p>
        </w:tc>
        <w:tc>
          <w:tcPr>
            <w:tcW w:w="254" w:type="pct"/>
            <w:shd w:val="clear" w:color="auto" w:fill="auto"/>
            <w:vAlign w:val="center"/>
          </w:tcPr>
          <w:p w14:paraId="0688656E" w14:textId="4641F4A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c>
          <w:tcPr>
            <w:tcW w:w="330" w:type="pct"/>
            <w:shd w:val="clear" w:color="auto" w:fill="auto"/>
            <w:vAlign w:val="center"/>
          </w:tcPr>
          <w:p w14:paraId="39A7CF6E" w14:textId="244AC168" w:rsidR="00174FDA" w:rsidRPr="00047AB1" w:rsidRDefault="00174FDA" w:rsidP="00E029A3">
            <w:pPr>
              <w:spacing w:after="120"/>
              <w:jc w:val="center"/>
              <w:rPr>
                <w:rFonts w:ascii="Times New Roman" w:hAnsi="Times New Roman" w:cs="Times New Roman"/>
                <w:b/>
                <w:bCs/>
              </w:rPr>
            </w:pPr>
            <w:r w:rsidRPr="00047AB1">
              <w:rPr>
                <w:rFonts w:ascii="Times New Roman" w:hAnsi="Times New Roman" w:cs="Times New Roman"/>
                <w:b/>
                <w:bCs/>
              </w:rPr>
              <w:t>&lt;</w:t>
            </w:r>
            <w:ins w:id="528" w:author="Angel Armenta" w:date="2021-06-29T21:04:00Z">
              <w:r w:rsidR="008D10F2">
                <w:rPr>
                  <w:rFonts w:ascii="Times New Roman" w:hAnsi="Times New Roman" w:cs="Times New Roman"/>
                  <w:b/>
                  <w:bCs/>
                </w:rPr>
                <w:t xml:space="preserve"> </w:t>
              </w:r>
            </w:ins>
            <w:r w:rsidRPr="00047AB1">
              <w:rPr>
                <w:rFonts w:ascii="Times New Roman" w:hAnsi="Times New Roman" w:cs="Times New Roman"/>
                <w:b/>
                <w:bCs/>
              </w:rPr>
              <w:t>.001</w:t>
            </w:r>
          </w:p>
        </w:tc>
        <w:tc>
          <w:tcPr>
            <w:tcW w:w="221" w:type="pct"/>
            <w:shd w:val="clear" w:color="auto" w:fill="auto"/>
            <w:vAlign w:val="center"/>
          </w:tcPr>
          <w:p w14:paraId="75CD77B7" w14:textId="6E571DBE"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272" w:type="pct"/>
            <w:shd w:val="clear" w:color="auto" w:fill="D9D9D9" w:themeFill="background1" w:themeFillShade="D9"/>
            <w:vAlign w:val="center"/>
          </w:tcPr>
          <w:p w14:paraId="66768FA1" w14:textId="195FAA0B"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3</w:t>
            </w:r>
          </w:p>
        </w:tc>
        <w:tc>
          <w:tcPr>
            <w:tcW w:w="336" w:type="pct"/>
            <w:shd w:val="clear" w:color="auto" w:fill="D9D9D9" w:themeFill="background1" w:themeFillShade="D9"/>
            <w:vAlign w:val="center"/>
          </w:tcPr>
          <w:p w14:paraId="6D70FFE8" w14:textId="4A3719F5"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D92B2A" w:rsidRPr="00EA7814">
              <w:rPr>
                <w:rFonts w:ascii="Times New Roman" w:hAnsi="Times New Roman" w:cs="Times New Roman"/>
                <w:b/>
                <w:bCs/>
              </w:rPr>
              <w:t>004</w:t>
            </w:r>
          </w:p>
        </w:tc>
        <w:tc>
          <w:tcPr>
            <w:tcW w:w="273" w:type="pct"/>
            <w:shd w:val="clear" w:color="auto" w:fill="D9D9D9" w:themeFill="background1" w:themeFillShade="D9"/>
            <w:vAlign w:val="center"/>
          </w:tcPr>
          <w:p w14:paraId="2316611E" w14:textId="0FC1ED01"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322" w:type="pct"/>
            <w:shd w:val="clear" w:color="auto" w:fill="auto"/>
            <w:vAlign w:val="center"/>
          </w:tcPr>
          <w:p w14:paraId="2C987CDD" w14:textId="71C0FE1F" w:rsidR="00174FDA" w:rsidRPr="00904D85" w:rsidRDefault="00174FDA" w:rsidP="00E029A3">
            <w:pPr>
              <w:spacing w:after="120"/>
              <w:jc w:val="center"/>
              <w:rPr>
                <w:rFonts w:ascii="Times New Roman" w:hAnsi="Times New Roman" w:cs="Times New Roman"/>
              </w:rPr>
            </w:pPr>
          </w:p>
        </w:tc>
        <w:tc>
          <w:tcPr>
            <w:tcW w:w="321" w:type="pct"/>
            <w:shd w:val="clear" w:color="auto" w:fill="auto"/>
            <w:vAlign w:val="center"/>
          </w:tcPr>
          <w:p w14:paraId="70FAF044" w14:textId="13E1D1B1" w:rsidR="00174FDA" w:rsidRPr="00904D85" w:rsidRDefault="00174FDA" w:rsidP="00E029A3">
            <w:pPr>
              <w:spacing w:after="120"/>
              <w:jc w:val="center"/>
              <w:rPr>
                <w:rFonts w:ascii="Times New Roman" w:hAnsi="Times New Roman" w:cs="Times New Roman"/>
              </w:rPr>
            </w:pPr>
          </w:p>
        </w:tc>
        <w:tc>
          <w:tcPr>
            <w:tcW w:w="346" w:type="pct"/>
            <w:shd w:val="clear" w:color="auto" w:fill="auto"/>
            <w:vAlign w:val="center"/>
          </w:tcPr>
          <w:p w14:paraId="65E05391" w14:textId="59363277" w:rsidR="00174FDA" w:rsidRPr="00904D85" w:rsidRDefault="00174FDA" w:rsidP="00E029A3">
            <w:pPr>
              <w:spacing w:after="120"/>
              <w:jc w:val="center"/>
              <w:rPr>
                <w:rFonts w:ascii="Times New Roman" w:hAnsi="Times New Roman" w:cs="Times New Roman"/>
              </w:rPr>
            </w:pPr>
          </w:p>
        </w:tc>
        <w:tc>
          <w:tcPr>
            <w:tcW w:w="290" w:type="pct"/>
            <w:shd w:val="clear" w:color="auto" w:fill="D9D9D9" w:themeFill="background1" w:themeFillShade="D9"/>
            <w:vAlign w:val="center"/>
          </w:tcPr>
          <w:p w14:paraId="69F2CD0C" w14:textId="0F3ADDCB" w:rsidR="00174FDA" w:rsidRPr="00904D85" w:rsidRDefault="00174FDA" w:rsidP="00E029A3">
            <w:pPr>
              <w:spacing w:after="120"/>
              <w:jc w:val="center"/>
              <w:rPr>
                <w:rFonts w:ascii="Times New Roman" w:hAnsi="Times New Roman" w:cs="Times New Roman"/>
              </w:rPr>
            </w:pPr>
          </w:p>
        </w:tc>
        <w:tc>
          <w:tcPr>
            <w:tcW w:w="289" w:type="pct"/>
            <w:shd w:val="clear" w:color="auto" w:fill="D9D9D9" w:themeFill="background1" w:themeFillShade="D9"/>
            <w:vAlign w:val="center"/>
          </w:tcPr>
          <w:p w14:paraId="22B12A5D" w14:textId="2F0D551F" w:rsidR="00174FDA" w:rsidRPr="00904D85" w:rsidRDefault="00174FDA" w:rsidP="00E029A3">
            <w:pPr>
              <w:spacing w:after="120"/>
              <w:jc w:val="center"/>
              <w:rPr>
                <w:rFonts w:ascii="Times New Roman" w:hAnsi="Times New Roman" w:cs="Times New Roman"/>
              </w:rPr>
            </w:pPr>
          </w:p>
        </w:tc>
        <w:tc>
          <w:tcPr>
            <w:tcW w:w="313" w:type="pct"/>
            <w:shd w:val="clear" w:color="auto" w:fill="D9D9D9" w:themeFill="background1" w:themeFillShade="D9"/>
            <w:vAlign w:val="center"/>
          </w:tcPr>
          <w:p w14:paraId="01B305EF" w14:textId="2D8745BA" w:rsidR="00174FDA" w:rsidRPr="00904D85" w:rsidRDefault="00174FDA" w:rsidP="00E029A3">
            <w:pPr>
              <w:spacing w:after="120"/>
              <w:jc w:val="center"/>
              <w:rPr>
                <w:rFonts w:ascii="Times New Roman" w:hAnsi="Times New Roman" w:cs="Times New Roman"/>
              </w:rPr>
            </w:pPr>
          </w:p>
        </w:tc>
      </w:tr>
      <w:tr w:rsidR="008D10F2" w14:paraId="131CD9B1" w14:textId="77777777" w:rsidTr="008D10F2">
        <w:trPr>
          <w:trHeight w:val="772"/>
        </w:trPr>
        <w:tc>
          <w:tcPr>
            <w:tcW w:w="721" w:type="pct"/>
            <w:tcBorders>
              <w:bottom w:val="single" w:sz="4" w:space="0" w:color="auto"/>
            </w:tcBorders>
            <w:vAlign w:val="center"/>
          </w:tcPr>
          <w:p w14:paraId="6A765DCF" w14:textId="6AA3A53A"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220" w:type="pct"/>
            <w:tcBorders>
              <w:bottom w:val="single" w:sz="4" w:space="0" w:color="auto"/>
            </w:tcBorders>
            <w:shd w:val="clear" w:color="auto" w:fill="D9D9D9" w:themeFill="background1" w:themeFillShade="D9"/>
            <w:vAlign w:val="center"/>
          </w:tcPr>
          <w:p w14:paraId="59F9BD51" w14:textId="4D3F0F1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272" w:type="pct"/>
            <w:tcBorders>
              <w:bottom w:val="single" w:sz="4" w:space="0" w:color="auto"/>
            </w:tcBorders>
            <w:shd w:val="clear" w:color="auto" w:fill="D9D9D9" w:themeFill="background1" w:themeFillShade="D9"/>
            <w:vAlign w:val="center"/>
          </w:tcPr>
          <w:p w14:paraId="5CE0B493" w14:textId="7222FB5A" w:rsidR="00174FDA" w:rsidRPr="00904D85" w:rsidRDefault="00174FDA" w:rsidP="00E029A3">
            <w:pPr>
              <w:spacing w:after="120"/>
              <w:jc w:val="center"/>
              <w:rPr>
                <w:rFonts w:ascii="Times New Roman" w:hAnsi="Times New Roman" w:cs="Times New Roman"/>
              </w:rPr>
            </w:pPr>
            <w:r w:rsidRPr="00047AB1">
              <w:rPr>
                <w:rFonts w:ascii="Times New Roman" w:hAnsi="Times New Roman" w:cs="Times New Roman"/>
                <w:b/>
                <w:bCs/>
              </w:rPr>
              <w:t>.021</w:t>
            </w:r>
          </w:p>
        </w:tc>
        <w:tc>
          <w:tcPr>
            <w:tcW w:w="220" w:type="pct"/>
            <w:tcBorders>
              <w:bottom w:val="single" w:sz="4" w:space="0" w:color="auto"/>
            </w:tcBorders>
            <w:shd w:val="clear" w:color="auto" w:fill="D9D9D9" w:themeFill="background1" w:themeFillShade="D9"/>
            <w:vAlign w:val="center"/>
          </w:tcPr>
          <w:p w14:paraId="337C57AD" w14:textId="15CEC16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254" w:type="pct"/>
            <w:tcBorders>
              <w:bottom w:val="single" w:sz="4" w:space="0" w:color="auto"/>
            </w:tcBorders>
            <w:shd w:val="clear" w:color="auto" w:fill="auto"/>
            <w:vAlign w:val="center"/>
          </w:tcPr>
          <w:p w14:paraId="443C4D62" w14:textId="58D4E9A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330" w:type="pct"/>
            <w:tcBorders>
              <w:bottom w:val="single" w:sz="4" w:space="0" w:color="auto"/>
            </w:tcBorders>
            <w:shd w:val="clear" w:color="auto" w:fill="auto"/>
            <w:vAlign w:val="center"/>
          </w:tcPr>
          <w:p w14:paraId="587171A8" w14:textId="546B2474"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.257</w:t>
            </w:r>
          </w:p>
        </w:tc>
        <w:tc>
          <w:tcPr>
            <w:tcW w:w="221" w:type="pct"/>
            <w:tcBorders>
              <w:bottom w:val="single" w:sz="4" w:space="0" w:color="auto"/>
            </w:tcBorders>
            <w:shd w:val="clear" w:color="auto" w:fill="auto"/>
            <w:vAlign w:val="center"/>
          </w:tcPr>
          <w:p w14:paraId="132217B2" w14:textId="30A5D638"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272" w:type="pct"/>
            <w:tcBorders>
              <w:bottom w:val="single" w:sz="4" w:space="0" w:color="auto"/>
            </w:tcBorders>
            <w:shd w:val="clear" w:color="auto" w:fill="D9D9D9" w:themeFill="background1" w:themeFillShade="D9"/>
            <w:vAlign w:val="center"/>
          </w:tcPr>
          <w:p w14:paraId="1DF3BD17" w14:textId="742E9FA4"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2</w:t>
            </w:r>
          </w:p>
        </w:tc>
        <w:tc>
          <w:tcPr>
            <w:tcW w:w="336" w:type="pct"/>
            <w:tcBorders>
              <w:bottom w:val="single" w:sz="4" w:space="0" w:color="auto"/>
            </w:tcBorders>
            <w:shd w:val="clear" w:color="auto" w:fill="D9D9D9" w:themeFill="background1" w:themeFillShade="D9"/>
            <w:vAlign w:val="center"/>
          </w:tcPr>
          <w:p w14:paraId="2AA9E264" w14:textId="7B94CEBD"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156</w:t>
            </w:r>
          </w:p>
        </w:tc>
        <w:tc>
          <w:tcPr>
            <w:tcW w:w="273" w:type="pct"/>
            <w:tcBorders>
              <w:bottom w:val="single" w:sz="4" w:space="0" w:color="auto"/>
            </w:tcBorders>
            <w:shd w:val="clear" w:color="auto" w:fill="D9D9D9" w:themeFill="background1" w:themeFillShade="D9"/>
            <w:vAlign w:val="center"/>
          </w:tcPr>
          <w:p w14:paraId="525ED14C" w14:textId="7ABB841B"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322" w:type="pct"/>
            <w:tcBorders>
              <w:bottom w:val="single" w:sz="4" w:space="0" w:color="auto"/>
            </w:tcBorders>
            <w:shd w:val="clear" w:color="auto" w:fill="auto"/>
            <w:vAlign w:val="center"/>
          </w:tcPr>
          <w:p w14:paraId="1A902894" w14:textId="398AC4A4" w:rsidR="00174FDA" w:rsidRPr="00904D85" w:rsidRDefault="00174FDA" w:rsidP="00E029A3">
            <w:pPr>
              <w:spacing w:after="120"/>
              <w:jc w:val="center"/>
              <w:rPr>
                <w:rFonts w:ascii="Times New Roman" w:hAnsi="Times New Roman" w:cs="Times New Roman"/>
              </w:rPr>
            </w:pPr>
          </w:p>
        </w:tc>
        <w:tc>
          <w:tcPr>
            <w:tcW w:w="321" w:type="pct"/>
            <w:tcBorders>
              <w:bottom w:val="single" w:sz="4" w:space="0" w:color="auto"/>
            </w:tcBorders>
            <w:shd w:val="clear" w:color="auto" w:fill="auto"/>
            <w:vAlign w:val="center"/>
          </w:tcPr>
          <w:p w14:paraId="277172AF" w14:textId="1BA699C7" w:rsidR="00174FDA" w:rsidRPr="00844A22" w:rsidRDefault="00174FDA" w:rsidP="00E029A3">
            <w:pPr>
              <w:spacing w:after="120"/>
              <w:jc w:val="center"/>
              <w:rPr>
                <w:rFonts w:ascii="Times New Roman" w:hAnsi="Times New Roman" w:cs="Times New Roman"/>
                <w:b/>
                <w:bCs/>
              </w:rPr>
            </w:pPr>
          </w:p>
        </w:tc>
        <w:tc>
          <w:tcPr>
            <w:tcW w:w="346" w:type="pct"/>
            <w:tcBorders>
              <w:bottom w:val="single" w:sz="4" w:space="0" w:color="auto"/>
            </w:tcBorders>
            <w:shd w:val="clear" w:color="auto" w:fill="auto"/>
            <w:vAlign w:val="center"/>
          </w:tcPr>
          <w:p w14:paraId="464970E6" w14:textId="616624BC" w:rsidR="00174FDA" w:rsidRPr="00904D85" w:rsidRDefault="00174FDA" w:rsidP="00E029A3">
            <w:pPr>
              <w:spacing w:after="120"/>
              <w:jc w:val="center"/>
              <w:rPr>
                <w:rFonts w:ascii="Times New Roman" w:hAnsi="Times New Roman" w:cs="Times New Roman"/>
              </w:rPr>
            </w:pPr>
          </w:p>
        </w:tc>
        <w:tc>
          <w:tcPr>
            <w:tcW w:w="290" w:type="pct"/>
            <w:tcBorders>
              <w:bottom w:val="single" w:sz="4" w:space="0" w:color="auto"/>
            </w:tcBorders>
            <w:shd w:val="clear" w:color="auto" w:fill="D9D9D9" w:themeFill="background1" w:themeFillShade="D9"/>
            <w:vAlign w:val="center"/>
          </w:tcPr>
          <w:p w14:paraId="0A7D12C8" w14:textId="269C180A" w:rsidR="00174FDA" w:rsidRPr="00904D85" w:rsidRDefault="00174FDA" w:rsidP="00E029A3">
            <w:pPr>
              <w:spacing w:after="120"/>
              <w:jc w:val="center"/>
              <w:rPr>
                <w:rFonts w:ascii="Times New Roman" w:hAnsi="Times New Roman" w:cs="Times New Roman"/>
              </w:rPr>
            </w:pPr>
          </w:p>
        </w:tc>
        <w:tc>
          <w:tcPr>
            <w:tcW w:w="289" w:type="pct"/>
            <w:tcBorders>
              <w:bottom w:val="single" w:sz="4" w:space="0" w:color="auto"/>
            </w:tcBorders>
            <w:shd w:val="clear" w:color="auto" w:fill="D9D9D9" w:themeFill="background1" w:themeFillShade="D9"/>
            <w:vAlign w:val="center"/>
          </w:tcPr>
          <w:p w14:paraId="7B46335B" w14:textId="4D530602" w:rsidR="00174FDA" w:rsidRPr="00904D85" w:rsidRDefault="00174FDA" w:rsidP="00E029A3">
            <w:pPr>
              <w:spacing w:after="120"/>
              <w:jc w:val="center"/>
              <w:rPr>
                <w:rFonts w:ascii="Times New Roman" w:hAnsi="Times New Roman" w:cs="Times New Roman"/>
              </w:rPr>
            </w:pPr>
          </w:p>
        </w:tc>
        <w:tc>
          <w:tcPr>
            <w:tcW w:w="313" w:type="pct"/>
            <w:tcBorders>
              <w:bottom w:val="single" w:sz="4" w:space="0" w:color="auto"/>
            </w:tcBorders>
            <w:shd w:val="clear" w:color="auto" w:fill="D9D9D9" w:themeFill="background1" w:themeFillShade="D9"/>
            <w:vAlign w:val="center"/>
          </w:tcPr>
          <w:p w14:paraId="4F2D2CCF" w14:textId="051A546B" w:rsidR="00174FDA" w:rsidRPr="00904D85" w:rsidRDefault="00174FDA" w:rsidP="00E029A3">
            <w:pPr>
              <w:spacing w:after="120"/>
              <w:jc w:val="center"/>
              <w:rPr>
                <w:rFonts w:ascii="Times New Roman" w:hAnsi="Times New Roman" w:cs="Times New Roman"/>
              </w:rPr>
            </w:pPr>
          </w:p>
        </w:tc>
      </w:tr>
    </w:tbl>
    <w:p w14:paraId="5F039587" w14:textId="5283355B" w:rsidR="00032946" w:rsidDel="009F2F38" w:rsidRDefault="00A864F6" w:rsidP="003B6B13">
      <w:pPr>
        <w:spacing w:line="480" w:lineRule="auto"/>
        <w:rPr>
          <w:del w:id="529" w:author="Angel Armenta" w:date="2021-06-29T16:21:00Z"/>
          <w:rFonts w:ascii="Times New Roman" w:hAnsi="Times New Roman" w:cs="Times New Roman"/>
          <w:b/>
          <w:bCs/>
        </w:rPr>
      </w:pPr>
      <w:commentRangeStart w:id="530"/>
      <w:del w:id="531" w:author="Angel Armenta" w:date="2021-06-29T16:21:00Z">
        <w:r w:rsidDel="009F2F38">
          <w:rPr>
            <w:rFonts w:ascii="Times New Roman" w:hAnsi="Times New Roman" w:cs="Times New Roman"/>
            <w:b/>
            <w:bCs/>
          </w:rPr>
          <w:delText>Table XX.</w:delText>
        </w:r>
        <w:commentRangeEnd w:id="530"/>
        <w:r w:rsidR="00973D86" w:rsidDel="009F2F38">
          <w:rPr>
            <w:rStyle w:val="CommentReference"/>
          </w:rPr>
          <w:commentReference w:id="530"/>
        </w:r>
      </w:del>
    </w:p>
    <w:p w14:paraId="48BF937D" w14:textId="77777777" w:rsidR="00032946" w:rsidRPr="002931D9" w:rsidRDefault="00032946" w:rsidP="003B6B13">
      <w:pPr>
        <w:spacing w:line="480" w:lineRule="auto"/>
        <w:rPr>
          <w:rFonts w:ascii="Times New Roman" w:hAnsi="Times New Roman" w:cs="Times New Roman"/>
          <w:b/>
          <w:bCs/>
        </w:rPr>
      </w:pPr>
    </w:p>
    <w:p w14:paraId="085C461F" w14:textId="77777777" w:rsidR="009F2F38" w:rsidRDefault="009F2F38" w:rsidP="00322CBE">
      <w:pPr>
        <w:spacing w:line="480" w:lineRule="auto"/>
        <w:rPr>
          <w:ins w:id="532" w:author="Angel Armenta" w:date="2021-06-29T16:21:00Z"/>
          <w:rFonts w:ascii="Times New Roman" w:hAnsi="Times New Roman" w:cs="Times New Roman"/>
          <w:b/>
          <w:bCs/>
        </w:rPr>
      </w:pPr>
    </w:p>
    <w:p w14:paraId="7AF0AA52" w14:textId="77777777" w:rsidR="008D10F2" w:rsidRDefault="008D10F2" w:rsidP="00322CBE">
      <w:pPr>
        <w:spacing w:line="480" w:lineRule="auto"/>
        <w:rPr>
          <w:ins w:id="533" w:author="Angel Armenta" w:date="2021-06-29T20:59:00Z"/>
          <w:rFonts w:ascii="Times New Roman" w:hAnsi="Times New Roman" w:cs="Times New Roman"/>
          <w:b/>
          <w:bCs/>
        </w:rPr>
      </w:pPr>
    </w:p>
    <w:p w14:paraId="3FBE14DD" w14:textId="77777777" w:rsidR="008D10F2" w:rsidRDefault="008D10F2" w:rsidP="00322CBE">
      <w:pPr>
        <w:spacing w:line="480" w:lineRule="auto"/>
        <w:rPr>
          <w:ins w:id="534" w:author="Angel Armenta" w:date="2021-06-29T20:59:00Z"/>
          <w:rFonts w:ascii="Times New Roman" w:hAnsi="Times New Roman" w:cs="Times New Roman"/>
          <w:b/>
          <w:bCs/>
        </w:rPr>
      </w:pPr>
    </w:p>
    <w:p w14:paraId="1B03A463" w14:textId="77777777" w:rsidR="008D10F2" w:rsidRDefault="008D10F2" w:rsidP="00322CBE">
      <w:pPr>
        <w:spacing w:line="480" w:lineRule="auto"/>
        <w:rPr>
          <w:ins w:id="535" w:author="Angel Armenta" w:date="2021-06-29T20:59:00Z"/>
          <w:rFonts w:ascii="Times New Roman" w:hAnsi="Times New Roman" w:cs="Times New Roman"/>
          <w:b/>
          <w:bCs/>
        </w:rPr>
      </w:pPr>
    </w:p>
    <w:p w14:paraId="4BDA4FEE" w14:textId="77777777" w:rsidR="008D10F2" w:rsidRDefault="008D10F2" w:rsidP="00322CBE">
      <w:pPr>
        <w:spacing w:line="480" w:lineRule="auto"/>
        <w:rPr>
          <w:ins w:id="536" w:author="Angel Armenta" w:date="2021-06-29T20:59:00Z"/>
          <w:rFonts w:ascii="Times New Roman" w:hAnsi="Times New Roman" w:cs="Times New Roman"/>
          <w:b/>
          <w:bCs/>
        </w:rPr>
      </w:pPr>
    </w:p>
    <w:p w14:paraId="5BE5CCD0" w14:textId="77777777" w:rsidR="008D10F2" w:rsidRDefault="008D10F2" w:rsidP="00322CBE">
      <w:pPr>
        <w:spacing w:line="480" w:lineRule="auto"/>
        <w:rPr>
          <w:ins w:id="537" w:author="Angel Armenta" w:date="2021-06-29T20:59:00Z"/>
          <w:rFonts w:ascii="Times New Roman" w:hAnsi="Times New Roman" w:cs="Times New Roman"/>
          <w:b/>
          <w:bCs/>
        </w:rPr>
      </w:pPr>
    </w:p>
    <w:p w14:paraId="415A571B" w14:textId="77777777" w:rsidR="008D10F2" w:rsidRDefault="008D10F2" w:rsidP="00322CBE">
      <w:pPr>
        <w:spacing w:line="480" w:lineRule="auto"/>
        <w:rPr>
          <w:ins w:id="538" w:author="Angel Armenta" w:date="2021-06-29T20:59:00Z"/>
          <w:rFonts w:ascii="Times New Roman" w:hAnsi="Times New Roman" w:cs="Times New Roman"/>
          <w:b/>
          <w:bCs/>
        </w:rPr>
        <w:sectPr w:rsidR="008D10F2" w:rsidSect="008D10F2">
          <w:pgSz w:w="15840" w:h="12240" w:orient="landscape"/>
          <w:pgMar w:top="1440" w:right="1440" w:bottom="1440" w:left="1440" w:header="720" w:footer="720" w:gutter="0"/>
          <w:cols w:space="720"/>
          <w:docGrid w:linePitch="360"/>
          <w:sectPrChange w:id="539" w:author="Angel Armenta" w:date="2021-06-29T20:59:00Z">
            <w:sectPr w:rsidR="008D10F2" w:rsidSect="008D10F2">
              <w:pgSz w:w="12240" w:h="15840" w:orient="portrait"/>
              <w:pgMar w:top="1440" w:right="1440" w:bottom="1440" w:left="1440" w:header="720" w:footer="720" w:gutter="0"/>
            </w:sectPr>
          </w:sectPrChange>
        </w:sectPr>
      </w:pPr>
    </w:p>
    <w:p w14:paraId="7B61C1E6" w14:textId="78E3E047" w:rsidR="00322CBE" w:rsidRDefault="00322CBE" w:rsidP="00322CBE">
      <w:pPr>
        <w:spacing w:line="480" w:lineRule="auto"/>
        <w:rPr>
          <w:rFonts w:ascii="Times New Roman" w:hAnsi="Times New Roman" w:cs="Times New Roman"/>
          <w:b/>
          <w:bCs/>
        </w:rPr>
      </w:pPr>
      <w:commentRangeStart w:id="540"/>
      <w:r>
        <w:rPr>
          <w:rFonts w:ascii="Times New Roman" w:hAnsi="Times New Roman" w:cs="Times New Roman"/>
          <w:b/>
          <w:bCs/>
        </w:rPr>
        <w:lastRenderedPageBreak/>
        <w:t xml:space="preserve">Impact of </w:t>
      </w:r>
      <w:r w:rsidR="00E97877">
        <w:rPr>
          <w:rFonts w:ascii="Times New Roman" w:hAnsi="Times New Roman" w:cs="Times New Roman"/>
          <w:b/>
          <w:bCs/>
        </w:rPr>
        <w:t xml:space="preserve">Daily </w:t>
      </w:r>
      <w:r>
        <w:rPr>
          <w:rFonts w:ascii="Times New Roman" w:hAnsi="Times New Roman" w:cs="Times New Roman"/>
          <w:b/>
          <w:bCs/>
        </w:rPr>
        <w:t>News Engagement</w:t>
      </w:r>
      <w:commentRangeEnd w:id="540"/>
      <w:r w:rsidR="003F2E7B">
        <w:rPr>
          <w:rStyle w:val="CommentReference"/>
        </w:rPr>
        <w:commentReference w:id="540"/>
      </w:r>
    </w:p>
    <w:p w14:paraId="0098151C" w14:textId="7AAC8A06" w:rsidR="00781FC5" w:rsidRDefault="003B47E3" w:rsidP="00322CBE">
      <w:pPr>
        <w:spacing w:line="480" w:lineRule="auto"/>
        <w:rPr>
          <w:rFonts w:ascii="Times New Roman" w:hAnsi="Times New Roman" w:cs="Times New Roman"/>
        </w:rPr>
      </w:pPr>
      <w:r>
        <w:rPr>
          <w:rFonts w:ascii="Times New Roman" w:hAnsi="Times New Roman" w:cs="Times New Roman"/>
        </w:rPr>
        <w:tab/>
      </w:r>
      <w:r w:rsidR="006E7B89">
        <w:rPr>
          <w:rFonts w:ascii="Times New Roman" w:hAnsi="Times New Roman" w:cs="Times New Roman"/>
        </w:rPr>
        <w:t>We used disaggregated m</w:t>
      </w:r>
      <w:r>
        <w:rPr>
          <w:rFonts w:ascii="Times New Roman" w:hAnsi="Times New Roman" w:cs="Times New Roman"/>
        </w:rPr>
        <w:t xml:space="preserve">ultilevel models </w:t>
      </w:r>
      <w:r w:rsidR="006E7B89">
        <w:rPr>
          <w:rFonts w:ascii="Times New Roman" w:hAnsi="Times New Roman" w:cs="Times New Roman"/>
        </w:rPr>
        <w:t xml:space="preserve">to examine </w:t>
      </w:r>
      <w:r>
        <w:rPr>
          <w:rFonts w:ascii="Times New Roman" w:hAnsi="Times New Roman" w:cs="Times New Roman"/>
        </w:rPr>
        <w:t xml:space="preserve">the effect of daily news engagement on </w:t>
      </w:r>
      <w:r w:rsidR="00431422">
        <w:rPr>
          <w:rFonts w:ascii="Times New Roman" w:hAnsi="Times New Roman" w:cs="Times New Roman"/>
        </w:rPr>
        <w:t xml:space="preserve">same-day </w:t>
      </w:r>
      <w:r>
        <w:rPr>
          <w:rFonts w:ascii="Times New Roman" w:hAnsi="Times New Roman" w:cs="Times New Roman"/>
        </w:rPr>
        <w:t>negative affect, positive affect, anxiety, and depressio</w:t>
      </w:r>
      <w:r w:rsidR="006E7B89">
        <w:rPr>
          <w:rFonts w:ascii="Times New Roman" w:hAnsi="Times New Roman" w:cs="Times New Roman"/>
        </w:rPr>
        <w:t>n. These models included</w:t>
      </w:r>
      <w:r>
        <w:rPr>
          <w:rFonts w:ascii="Times New Roman" w:hAnsi="Times New Roman" w:cs="Times New Roman"/>
        </w:rPr>
        <w:t xml:space="preserve"> both between-person and within-person predictors along with covariates (day of the week and the relevant outcome on the previous day). </w:t>
      </w:r>
    </w:p>
    <w:p w14:paraId="5CC9C7DC" w14:textId="1B87BF67" w:rsidR="00781FC5" w:rsidRDefault="00781FC5" w:rsidP="00781FC5">
      <w:pPr>
        <w:spacing w:line="480" w:lineRule="auto"/>
        <w:ind w:firstLine="720"/>
        <w:rPr>
          <w:rFonts w:ascii="Times New Roman" w:hAnsi="Times New Roman" w:cs="Times New Roman"/>
        </w:rPr>
      </w:pPr>
      <w:r>
        <w:rPr>
          <w:rFonts w:ascii="Times New Roman" w:hAnsi="Times New Roman" w:cs="Times New Roman"/>
          <w:b/>
          <w:bCs/>
        </w:rPr>
        <w:t xml:space="preserve">Between-person </w:t>
      </w:r>
      <w:r w:rsidR="006E7B89">
        <w:rPr>
          <w:rFonts w:ascii="Times New Roman" w:hAnsi="Times New Roman" w:cs="Times New Roman"/>
          <w:b/>
          <w:bCs/>
        </w:rPr>
        <w:t>effect</w:t>
      </w:r>
      <w:r>
        <w:rPr>
          <w:rFonts w:ascii="Times New Roman" w:hAnsi="Times New Roman" w:cs="Times New Roman"/>
          <w:b/>
          <w:bCs/>
        </w:rPr>
        <w:t xml:space="preserve">. </w:t>
      </w:r>
      <w:r w:rsidR="003B47E3">
        <w:rPr>
          <w:rFonts w:ascii="Times New Roman" w:hAnsi="Times New Roman" w:cs="Times New Roman"/>
        </w:rPr>
        <w:t>Between-person variance in news engagement was positively related to negative affect</w:t>
      </w:r>
      <w:r w:rsidR="00571461">
        <w:rPr>
          <w:rFonts w:ascii="Times New Roman" w:hAnsi="Times New Roman" w:cs="Times New Roman"/>
        </w:rPr>
        <w:t>,</w:t>
      </w:r>
      <w:r w:rsidR="003B47E3">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0.11, 95% CIs [0.04, 0.17], </w:t>
      </w:r>
      <w:r w:rsidR="00571461" w:rsidRPr="002C06AC">
        <w:rPr>
          <w:rFonts w:ascii="Times New Roman" w:hAnsi="Times New Roman" w:cs="Times New Roman"/>
          <w:i/>
          <w:iCs/>
        </w:rPr>
        <w:t>p</w:t>
      </w:r>
      <w:r w:rsidR="00571461">
        <w:rPr>
          <w:rFonts w:ascii="Times New Roman" w:hAnsi="Times New Roman" w:cs="Times New Roman"/>
        </w:rPr>
        <w:t xml:space="preserve"> = .002,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w:t>
      </w:r>
      <w:commentRangeStart w:id="541"/>
      <w:r w:rsidR="00571461">
        <w:rPr>
          <w:rFonts w:ascii="Times New Roman" w:hAnsi="Times New Roman" w:cs="Times New Roman"/>
        </w:rPr>
        <w:t xml:space="preserve">03 </w:t>
      </w:r>
      <w:commentRangeEnd w:id="541"/>
      <w:r w:rsidR="00571461">
        <w:rPr>
          <w:rStyle w:val="CommentReference"/>
        </w:rPr>
        <w:commentReference w:id="541"/>
      </w:r>
      <w:r w:rsidR="003B47E3">
        <w:rPr>
          <w:rFonts w:ascii="Times New Roman" w:hAnsi="Times New Roman" w:cs="Times New Roman"/>
        </w:rPr>
        <w:t>and depression</w:t>
      </w:r>
      <w:r w:rsidR="00571461">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0.17, 95% CIs [0.08, 0.27], </w:t>
      </w:r>
      <w:r w:rsidR="00571461" w:rsidRPr="002C06AC">
        <w:rPr>
          <w:rFonts w:ascii="Times New Roman" w:hAnsi="Times New Roman" w:cs="Times New Roman"/>
          <w:i/>
          <w:iCs/>
        </w:rPr>
        <w:t>p</w:t>
      </w:r>
      <w:r w:rsidR="00571461">
        <w:rPr>
          <w:rFonts w:ascii="Times New Roman" w:hAnsi="Times New Roman" w:cs="Times New Roman"/>
        </w:rPr>
        <w:t xml:space="preserve"> = .001,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.03</w:t>
      </w:r>
      <w:r w:rsidR="006E7B89">
        <w:rPr>
          <w:rFonts w:ascii="Times New Roman" w:hAnsi="Times New Roman" w:cs="Times New Roman"/>
        </w:rPr>
        <w:t xml:space="preserve">, </w:t>
      </w:r>
      <w:r w:rsidR="006529AC">
        <w:rPr>
          <w:rFonts w:ascii="Times New Roman" w:hAnsi="Times New Roman" w:cs="Times New Roman"/>
        </w:rPr>
        <w:t>but not positive affect or anxiety. The relationship was in the positive direction, such that i</w:t>
      </w:r>
      <w:r w:rsidR="003B47E3">
        <w:rPr>
          <w:rFonts w:ascii="Times New Roman" w:hAnsi="Times New Roman" w:cs="Times New Roman"/>
        </w:rPr>
        <w:t>ndividuals who engaged in more news overall reported higher levels of negative affect and depression</w:t>
      </w:r>
      <w:r w:rsidR="006529AC">
        <w:rPr>
          <w:rFonts w:ascii="Times New Roman" w:hAnsi="Times New Roman" w:cs="Times New Roman"/>
        </w:rPr>
        <w:t xml:space="preserve"> over the course of the study</w:t>
      </w:r>
      <w:r w:rsidR="003B47E3">
        <w:rPr>
          <w:rFonts w:ascii="Times New Roman" w:hAnsi="Times New Roman" w:cs="Times New Roman"/>
        </w:rPr>
        <w:t xml:space="preserve">. </w:t>
      </w:r>
    </w:p>
    <w:p w14:paraId="07ACAC83" w14:textId="68B67152" w:rsidR="00A61F04" w:rsidRPr="003B47E3" w:rsidRDefault="00781FC5" w:rsidP="00A27498">
      <w:pPr>
        <w:spacing w:line="480" w:lineRule="auto"/>
        <w:ind w:firstLine="720"/>
        <w:rPr>
          <w:rFonts w:ascii="Times New Roman" w:hAnsi="Times New Roman" w:cs="Times New Roman"/>
        </w:rPr>
      </w:pPr>
      <w:r>
        <w:rPr>
          <w:rFonts w:ascii="Times New Roman" w:hAnsi="Times New Roman" w:cs="Times New Roman"/>
          <w:b/>
          <w:bCs/>
        </w:rPr>
        <w:t xml:space="preserve">Within-person </w:t>
      </w:r>
      <w:r w:rsidR="006E7B89">
        <w:rPr>
          <w:rFonts w:ascii="Times New Roman" w:hAnsi="Times New Roman" w:cs="Times New Roman"/>
          <w:b/>
          <w:bCs/>
        </w:rPr>
        <w:t>effect</w:t>
      </w:r>
      <w:r>
        <w:rPr>
          <w:rFonts w:ascii="Times New Roman" w:hAnsi="Times New Roman" w:cs="Times New Roman"/>
          <w:b/>
          <w:bCs/>
        </w:rPr>
        <w:t xml:space="preserve">. </w:t>
      </w:r>
      <w:r>
        <w:rPr>
          <w:rFonts w:ascii="Times New Roman" w:hAnsi="Times New Roman" w:cs="Times New Roman"/>
        </w:rPr>
        <w:t>W</w:t>
      </w:r>
      <w:r w:rsidR="003B47E3">
        <w:rPr>
          <w:rFonts w:ascii="Times New Roman" w:hAnsi="Times New Roman" w:cs="Times New Roman"/>
        </w:rPr>
        <w:t xml:space="preserve">ithin-person variance in news engagement was positively </w:t>
      </w:r>
      <w:r>
        <w:rPr>
          <w:rFonts w:ascii="Times New Roman" w:hAnsi="Times New Roman" w:cs="Times New Roman"/>
        </w:rPr>
        <w:t xml:space="preserve">related to all same-day outcomes. More news engagement on a particular day relative to a person’s mean level of news engagement, was related to higher negative affect, </w:t>
      </w:r>
      <w:r w:rsidRPr="002C06AC">
        <w:rPr>
          <w:rFonts w:ascii="Times New Roman" w:hAnsi="Times New Roman" w:cs="Times New Roman"/>
          <w:i/>
          <w:iCs/>
        </w:rPr>
        <w:t>b</w:t>
      </w:r>
      <w:r>
        <w:rPr>
          <w:rFonts w:ascii="Times New Roman" w:hAnsi="Times New Roman" w:cs="Times New Roman"/>
        </w:rPr>
        <w:t xml:space="preserve"> = 0.10, 95% CIs [0.07, 0.13],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.04, higher positive affect, </w:t>
      </w:r>
      <w:r w:rsidRPr="002C06AC">
        <w:rPr>
          <w:rFonts w:ascii="Times New Roman" w:hAnsi="Times New Roman" w:cs="Times New Roman"/>
          <w:i/>
          <w:iCs/>
        </w:rPr>
        <w:t>b</w:t>
      </w:r>
      <w:r>
        <w:rPr>
          <w:rFonts w:ascii="Times New Roman" w:hAnsi="Times New Roman" w:cs="Times New Roman"/>
        </w:rPr>
        <w:t xml:space="preserve"> = 0.08, 95% CIs [0.05, 0.12], </w:t>
      </w:r>
      <w:r w:rsidRPr="002C06AC">
        <w:rPr>
          <w:rFonts w:ascii="Times New Roman" w:hAnsi="Times New Roman" w:cs="Times New Roman"/>
          <w:i/>
          <w:iCs/>
        </w:rPr>
        <w:t>p</w:t>
      </w:r>
      <w:r>
        <w:rPr>
          <w:rFonts w:ascii="Times New Roman" w:hAnsi="Times New Roman" w:cs="Times New Roman"/>
        </w:rPr>
        <w:t xml:space="preserve"> &lt;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higher anxiety, </w:t>
      </w:r>
      <w:r w:rsidRPr="002C06AC">
        <w:rPr>
          <w:rFonts w:ascii="Times New Roman" w:hAnsi="Times New Roman" w:cs="Times New Roman"/>
          <w:i/>
          <w:iCs/>
        </w:rPr>
        <w:t>b</w:t>
      </w:r>
      <w:r>
        <w:rPr>
          <w:rFonts w:ascii="Times New Roman" w:hAnsi="Times New Roman" w:cs="Times New Roman"/>
        </w:rPr>
        <w:t xml:space="preserve"> = 0.08, 95% CIs [0.04, 0.12],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and higher depression, </w:t>
      </w:r>
      <w:r w:rsidRPr="002C06AC">
        <w:rPr>
          <w:rFonts w:ascii="Times New Roman" w:hAnsi="Times New Roman" w:cs="Times New Roman"/>
          <w:i/>
          <w:iCs/>
        </w:rPr>
        <w:t>b</w:t>
      </w:r>
      <w:r>
        <w:rPr>
          <w:rFonts w:ascii="Times New Roman" w:hAnsi="Times New Roman" w:cs="Times New Roman"/>
        </w:rPr>
        <w:t xml:space="preserve"> = 0.14, 95% CIs [0.0</w:t>
      </w:r>
      <w:r w:rsidR="00431422">
        <w:rPr>
          <w:rFonts w:ascii="Times New Roman" w:hAnsi="Times New Roman" w:cs="Times New Roman"/>
        </w:rPr>
        <w:t>9</w:t>
      </w:r>
      <w:r>
        <w:rPr>
          <w:rFonts w:ascii="Times New Roman" w:hAnsi="Times New Roman" w:cs="Times New Roman"/>
        </w:rPr>
        <w:t>, 0.</w:t>
      </w:r>
      <w:r w:rsidR="00431422">
        <w:rPr>
          <w:rFonts w:ascii="Times New Roman" w:hAnsi="Times New Roman" w:cs="Times New Roman"/>
        </w:rPr>
        <w:t>18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431422">
        <w:rPr>
          <w:rFonts w:ascii="Times New Roman" w:hAnsi="Times New Roman" w:cs="Times New Roman"/>
        </w:rPr>
        <w:t>&lt;</w:t>
      </w:r>
      <w:r>
        <w:rPr>
          <w:rFonts w:ascii="Times New Roman" w:hAnsi="Times New Roman" w:cs="Times New Roman"/>
        </w:rPr>
        <w:t xml:space="preserve">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w:t>
      </w:r>
      <w:r w:rsidR="00431422">
        <w:rPr>
          <w:rFonts w:ascii="Times New Roman" w:hAnsi="Times New Roman" w:cs="Times New Roman"/>
        </w:rPr>
        <w:t>4</w:t>
      </w:r>
      <w:r>
        <w:rPr>
          <w:rFonts w:ascii="Times New Roman" w:hAnsi="Times New Roman" w:cs="Times New Roman"/>
        </w:rPr>
        <w:t xml:space="preserve">, on that same day. </w:t>
      </w:r>
    </w:p>
    <w:tbl>
      <w:tblPr>
        <w:tblStyle w:val="TableGrid"/>
        <w:tblpPr w:leftFromText="180" w:rightFromText="180" w:vertAnchor="text" w:horzAnchor="page" w:tblpX="1917" w:tblpY="448"/>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542" w:author="Angel Armenta" w:date="2021-06-29T21:05:00Z">
          <w:tblPr>
            <w:tblStyle w:val="TableGrid"/>
            <w:tblpPr w:leftFromText="180" w:rightFromText="180" w:vertAnchor="text" w:horzAnchor="page" w:tblpX="1917" w:tblpY="448"/>
            <w:tblW w:w="6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433"/>
        <w:gridCol w:w="969"/>
        <w:gridCol w:w="1485"/>
        <w:gridCol w:w="1254"/>
        <w:gridCol w:w="938"/>
        <w:gridCol w:w="1450"/>
        <w:gridCol w:w="1089"/>
        <w:tblGridChange w:id="543">
          <w:tblGrid>
            <w:gridCol w:w="1569"/>
            <w:gridCol w:w="625"/>
            <w:gridCol w:w="958"/>
            <w:gridCol w:w="808"/>
            <w:gridCol w:w="605"/>
            <w:gridCol w:w="935"/>
            <w:gridCol w:w="702"/>
          </w:tblGrid>
        </w:tblGridChange>
      </w:tblGrid>
      <w:tr w:rsidR="00A27498" w:rsidRPr="00904D85" w14:paraId="55C46336" w14:textId="77777777" w:rsidTr="008D10F2">
        <w:trPr>
          <w:trHeight w:val="499"/>
          <w:trPrChange w:id="544" w:author="Angel Armenta" w:date="2021-06-29T21:05:00Z">
            <w:trPr>
              <w:trHeight w:val="518"/>
            </w:trPr>
          </w:trPrChange>
        </w:trPr>
        <w:tc>
          <w:tcPr>
            <w:tcW w:w="2433" w:type="dxa"/>
            <w:tcBorders>
              <w:top w:val="single" w:sz="4" w:space="0" w:color="auto"/>
            </w:tcBorders>
            <w:vAlign w:val="center"/>
            <w:tcPrChange w:id="545" w:author="Angel Armenta" w:date="2021-06-29T21:05:00Z">
              <w:tcPr>
                <w:tcW w:w="1569" w:type="dxa"/>
                <w:vAlign w:val="center"/>
              </w:tcPr>
            </w:tcPrChange>
          </w:tcPr>
          <w:p w14:paraId="2ABA9271" w14:textId="77777777" w:rsidR="00A27498" w:rsidRDefault="00A27498" w:rsidP="00A27498">
            <w:pPr>
              <w:spacing w:after="120"/>
              <w:jc w:val="center"/>
              <w:rPr>
                <w:rFonts w:ascii="Times New Roman" w:hAnsi="Times New Roman" w:cs="Times New Roman"/>
                <w:b/>
                <w:bCs/>
              </w:rPr>
            </w:pPr>
          </w:p>
        </w:tc>
        <w:tc>
          <w:tcPr>
            <w:tcW w:w="3708" w:type="dxa"/>
            <w:gridSpan w:val="3"/>
            <w:tcBorders>
              <w:top w:val="single" w:sz="4" w:space="0" w:color="auto"/>
              <w:bottom w:val="single" w:sz="4" w:space="0" w:color="auto"/>
            </w:tcBorders>
            <w:shd w:val="clear" w:color="auto" w:fill="D9D9D9" w:themeFill="background1" w:themeFillShade="D9"/>
            <w:vAlign w:val="center"/>
            <w:tcPrChange w:id="546" w:author="Angel Armenta" w:date="2021-06-29T21:05:00Z">
              <w:tcPr>
                <w:tcW w:w="2391" w:type="dxa"/>
                <w:gridSpan w:val="3"/>
                <w:tcBorders>
                  <w:top w:val="single" w:sz="4" w:space="0" w:color="auto"/>
                  <w:bottom w:val="single" w:sz="4" w:space="0" w:color="auto"/>
                </w:tcBorders>
                <w:shd w:val="clear" w:color="auto" w:fill="D9D9D9" w:themeFill="background1" w:themeFillShade="D9"/>
                <w:vAlign w:val="center"/>
              </w:tcPr>
            </w:tcPrChange>
          </w:tcPr>
          <w:p w14:paraId="5290CCAC" w14:textId="3A264742" w:rsidR="00A27498" w:rsidRDefault="00A27498" w:rsidP="00A27498">
            <w:pPr>
              <w:spacing w:after="120"/>
              <w:jc w:val="center"/>
              <w:rPr>
                <w:rFonts w:ascii="Times New Roman" w:hAnsi="Times New Roman" w:cs="Times New Roman"/>
              </w:rPr>
            </w:pPr>
            <w:r>
              <w:rPr>
                <w:rFonts w:ascii="Times New Roman" w:hAnsi="Times New Roman" w:cs="Times New Roman"/>
              </w:rPr>
              <w:t>Between-person</w:t>
            </w:r>
            <w:r w:rsidR="00931250">
              <w:rPr>
                <w:rFonts w:ascii="Times New Roman" w:hAnsi="Times New Roman" w:cs="Times New Roman"/>
              </w:rPr>
              <w:t xml:space="preserve"> effect</w:t>
            </w:r>
            <w:r>
              <w:rPr>
                <w:rFonts w:ascii="Times New Roman" w:hAnsi="Times New Roman" w:cs="Times New Roman"/>
              </w:rPr>
              <w:t xml:space="preserve"> </w:t>
            </w:r>
          </w:p>
        </w:tc>
        <w:tc>
          <w:tcPr>
            <w:tcW w:w="3477" w:type="dxa"/>
            <w:gridSpan w:val="3"/>
            <w:tcBorders>
              <w:top w:val="single" w:sz="4" w:space="0" w:color="auto"/>
              <w:bottom w:val="single" w:sz="4" w:space="0" w:color="auto"/>
            </w:tcBorders>
            <w:shd w:val="clear" w:color="auto" w:fill="auto"/>
            <w:vAlign w:val="center"/>
            <w:tcPrChange w:id="547" w:author="Angel Armenta" w:date="2021-06-29T21:05:00Z">
              <w:tcPr>
                <w:tcW w:w="2242" w:type="dxa"/>
                <w:gridSpan w:val="3"/>
                <w:tcBorders>
                  <w:top w:val="single" w:sz="4" w:space="0" w:color="auto"/>
                  <w:bottom w:val="single" w:sz="4" w:space="0" w:color="auto"/>
                </w:tcBorders>
                <w:shd w:val="clear" w:color="auto" w:fill="auto"/>
                <w:vAlign w:val="center"/>
              </w:tcPr>
            </w:tcPrChange>
          </w:tcPr>
          <w:p w14:paraId="1808B13D" w14:textId="0F2FBC21"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Within-person</w:t>
            </w:r>
            <w:r w:rsidR="00931250">
              <w:rPr>
                <w:rFonts w:ascii="Times New Roman" w:hAnsi="Times New Roman" w:cs="Times New Roman"/>
              </w:rPr>
              <w:t xml:space="preserve"> effect</w:t>
            </w:r>
          </w:p>
        </w:tc>
      </w:tr>
      <w:tr w:rsidR="00A27498" w:rsidRPr="00904D85" w14:paraId="0240F478" w14:textId="77777777" w:rsidTr="008D10F2">
        <w:trPr>
          <w:trHeight w:val="499"/>
          <w:trPrChange w:id="548" w:author="Angel Armenta" w:date="2021-06-29T21:05:00Z">
            <w:trPr>
              <w:trHeight w:val="518"/>
            </w:trPr>
          </w:trPrChange>
        </w:trPr>
        <w:tc>
          <w:tcPr>
            <w:tcW w:w="2433" w:type="dxa"/>
            <w:tcBorders>
              <w:bottom w:val="single" w:sz="4" w:space="0" w:color="auto"/>
            </w:tcBorders>
            <w:vAlign w:val="center"/>
            <w:tcPrChange w:id="549" w:author="Angel Armenta" w:date="2021-06-29T21:05:00Z">
              <w:tcPr>
                <w:tcW w:w="1569" w:type="dxa"/>
                <w:tcBorders>
                  <w:bottom w:val="single" w:sz="4" w:space="0" w:color="auto"/>
                </w:tcBorders>
                <w:vAlign w:val="center"/>
              </w:tcPr>
            </w:tcPrChange>
          </w:tcPr>
          <w:p w14:paraId="6A1EF0D9" w14:textId="77777777" w:rsidR="00A27498" w:rsidRDefault="00A27498" w:rsidP="00A27498">
            <w:pPr>
              <w:spacing w:after="120"/>
              <w:jc w:val="center"/>
              <w:rPr>
                <w:rFonts w:ascii="Times New Roman" w:hAnsi="Times New Roman" w:cs="Times New Roman"/>
                <w:b/>
                <w:bCs/>
              </w:rPr>
            </w:pPr>
          </w:p>
        </w:tc>
        <w:tc>
          <w:tcPr>
            <w:tcW w:w="969" w:type="dxa"/>
            <w:tcBorders>
              <w:top w:val="single" w:sz="4" w:space="0" w:color="auto"/>
              <w:bottom w:val="single" w:sz="4" w:space="0" w:color="auto"/>
            </w:tcBorders>
            <w:shd w:val="clear" w:color="auto" w:fill="D9D9D9" w:themeFill="background1" w:themeFillShade="D9"/>
            <w:vAlign w:val="center"/>
            <w:tcPrChange w:id="550" w:author="Angel Armenta" w:date="2021-06-29T21:05:00Z">
              <w:tcPr>
                <w:tcW w:w="625" w:type="dxa"/>
                <w:tcBorders>
                  <w:top w:val="single" w:sz="4" w:space="0" w:color="auto"/>
                  <w:bottom w:val="single" w:sz="4" w:space="0" w:color="auto"/>
                </w:tcBorders>
                <w:shd w:val="clear" w:color="auto" w:fill="D9D9D9" w:themeFill="background1" w:themeFillShade="D9"/>
                <w:vAlign w:val="center"/>
              </w:tcPr>
            </w:tcPrChange>
          </w:tcPr>
          <w:p w14:paraId="400A93B1" w14:textId="77777777" w:rsidR="00A27498" w:rsidRPr="00904D85" w:rsidRDefault="00A27498" w:rsidP="00A27498">
            <w:pPr>
              <w:spacing w:after="120"/>
              <w:jc w:val="center"/>
              <w:rPr>
                <w:rFonts w:ascii="Times New Roman" w:hAnsi="Times New Roman" w:cs="Times New Roman"/>
                <w:i/>
                <w:iCs/>
              </w:rPr>
            </w:pPr>
            <w:r>
              <w:rPr>
                <w:rFonts w:ascii="Times New Roman" w:hAnsi="Times New Roman" w:cs="Times New Roman"/>
                <w:i/>
                <w:iCs/>
              </w:rPr>
              <w:t>b</w:t>
            </w:r>
          </w:p>
        </w:tc>
        <w:tc>
          <w:tcPr>
            <w:tcW w:w="1485" w:type="dxa"/>
            <w:tcBorders>
              <w:top w:val="single" w:sz="4" w:space="0" w:color="auto"/>
              <w:bottom w:val="single" w:sz="4" w:space="0" w:color="auto"/>
            </w:tcBorders>
            <w:shd w:val="clear" w:color="auto" w:fill="D9D9D9" w:themeFill="background1" w:themeFillShade="D9"/>
            <w:vAlign w:val="center"/>
            <w:tcPrChange w:id="551" w:author="Angel Armenta" w:date="2021-06-29T21:05:00Z">
              <w:tcPr>
                <w:tcW w:w="958" w:type="dxa"/>
                <w:tcBorders>
                  <w:top w:val="single" w:sz="4" w:space="0" w:color="auto"/>
                  <w:bottom w:val="single" w:sz="4" w:space="0" w:color="auto"/>
                </w:tcBorders>
                <w:shd w:val="clear" w:color="auto" w:fill="D9D9D9" w:themeFill="background1" w:themeFillShade="D9"/>
                <w:vAlign w:val="center"/>
              </w:tcPr>
            </w:tcPrChange>
          </w:tcPr>
          <w:p w14:paraId="70D0C57D" w14:textId="77777777" w:rsidR="00A27498" w:rsidRPr="00047AB1" w:rsidRDefault="00A27498" w:rsidP="00A27498">
            <w:pPr>
              <w:spacing w:after="120"/>
              <w:jc w:val="center"/>
              <w:rPr>
                <w:rFonts w:ascii="Times New Roman" w:hAnsi="Times New Roman" w:cs="Times New Roman"/>
                <w:i/>
                <w:iCs/>
              </w:rPr>
            </w:pPr>
            <w:r w:rsidRPr="00047AB1">
              <w:rPr>
                <w:rFonts w:ascii="Times New Roman" w:hAnsi="Times New Roman" w:cs="Times New Roman"/>
                <w:i/>
                <w:iCs/>
              </w:rPr>
              <w:t>p</w:t>
            </w:r>
          </w:p>
        </w:tc>
        <w:tc>
          <w:tcPr>
            <w:tcW w:w="1253" w:type="dxa"/>
            <w:tcBorders>
              <w:top w:val="single" w:sz="4" w:space="0" w:color="auto"/>
              <w:bottom w:val="single" w:sz="4" w:space="0" w:color="auto"/>
            </w:tcBorders>
            <w:shd w:val="clear" w:color="auto" w:fill="D9D9D9" w:themeFill="background1" w:themeFillShade="D9"/>
            <w:vAlign w:val="center"/>
            <w:tcPrChange w:id="552" w:author="Angel Armenta" w:date="2021-06-29T21:05:00Z">
              <w:tcPr>
                <w:tcW w:w="808" w:type="dxa"/>
                <w:tcBorders>
                  <w:top w:val="single" w:sz="4" w:space="0" w:color="auto"/>
                  <w:bottom w:val="single" w:sz="4" w:space="0" w:color="auto"/>
                </w:tcBorders>
                <w:shd w:val="clear" w:color="auto" w:fill="D9D9D9" w:themeFill="background1" w:themeFillShade="D9"/>
                <w:vAlign w:val="center"/>
              </w:tcPr>
            </w:tcPrChange>
          </w:tcPr>
          <w:p w14:paraId="14354499" w14:textId="77777777" w:rsidR="00A27498" w:rsidRPr="00047AB1" w:rsidRDefault="00A27498" w:rsidP="00A27498">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938" w:type="dxa"/>
            <w:tcBorders>
              <w:top w:val="single" w:sz="4" w:space="0" w:color="auto"/>
              <w:bottom w:val="single" w:sz="4" w:space="0" w:color="auto"/>
            </w:tcBorders>
            <w:shd w:val="clear" w:color="auto" w:fill="auto"/>
            <w:vAlign w:val="center"/>
            <w:tcPrChange w:id="553" w:author="Angel Armenta" w:date="2021-06-29T21:05:00Z">
              <w:tcPr>
                <w:tcW w:w="605" w:type="dxa"/>
                <w:tcBorders>
                  <w:top w:val="single" w:sz="4" w:space="0" w:color="auto"/>
                  <w:bottom w:val="single" w:sz="4" w:space="0" w:color="auto"/>
                </w:tcBorders>
                <w:shd w:val="clear" w:color="auto" w:fill="auto"/>
                <w:vAlign w:val="center"/>
              </w:tcPr>
            </w:tcPrChange>
          </w:tcPr>
          <w:p w14:paraId="5A95628B" w14:textId="77777777"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b</w:t>
            </w:r>
          </w:p>
        </w:tc>
        <w:tc>
          <w:tcPr>
            <w:tcW w:w="1450" w:type="dxa"/>
            <w:tcBorders>
              <w:top w:val="single" w:sz="4" w:space="0" w:color="auto"/>
              <w:bottom w:val="single" w:sz="4" w:space="0" w:color="auto"/>
            </w:tcBorders>
            <w:shd w:val="clear" w:color="auto" w:fill="auto"/>
            <w:vAlign w:val="center"/>
            <w:tcPrChange w:id="554" w:author="Angel Armenta" w:date="2021-06-29T21:05:00Z">
              <w:tcPr>
                <w:tcW w:w="935" w:type="dxa"/>
                <w:tcBorders>
                  <w:top w:val="single" w:sz="4" w:space="0" w:color="auto"/>
                  <w:bottom w:val="single" w:sz="4" w:space="0" w:color="auto"/>
                </w:tcBorders>
                <w:shd w:val="clear" w:color="auto" w:fill="auto"/>
                <w:vAlign w:val="center"/>
              </w:tcPr>
            </w:tcPrChange>
          </w:tcPr>
          <w:p w14:paraId="2FF25AD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p</w:t>
            </w:r>
          </w:p>
        </w:tc>
        <w:tc>
          <w:tcPr>
            <w:tcW w:w="1088" w:type="dxa"/>
            <w:tcBorders>
              <w:top w:val="single" w:sz="4" w:space="0" w:color="auto"/>
              <w:bottom w:val="single" w:sz="4" w:space="0" w:color="auto"/>
            </w:tcBorders>
            <w:shd w:val="clear" w:color="auto" w:fill="auto"/>
            <w:vAlign w:val="center"/>
            <w:tcPrChange w:id="555" w:author="Angel Armenta" w:date="2021-06-29T21:05:00Z">
              <w:tcPr>
                <w:tcW w:w="702" w:type="dxa"/>
                <w:tcBorders>
                  <w:top w:val="single" w:sz="4" w:space="0" w:color="auto"/>
                  <w:bottom w:val="single" w:sz="4" w:space="0" w:color="auto"/>
                </w:tcBorders>
                <w:shd w:val="clear" w:color="auto" w:fill="auto"/>
                <w:vAlign w:val="center"/>
              </w:tcPr>
            </w:tcPrChange>
          </w:tcPr>
          <w:p w14:paraId="7F93DCF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A27498" w:rsidRPr="00904D85" w14:paraId="3614DD4D" w14:textId="77777777" w:rsidTr="008D10F2">
        <w:trPr>
          <w:trHeight w:val="499"/>
          <w:trPrChange w:id="556" w:author="Angel Armenta" w:date="2021-06-29T21:05:00Z">
            <w:trPr>
              <w:trHeight w:val="518"/>
            </w:trPr>
          </w:trPrChange>
        </w:trPr>
        <w:tc>
          <w:tcPr>
            <w:tcW w:w="2433" w:type="dxa"/>
            <w:tcBorders>
              <w:top w:val="single" w:sz="4" w:space="0" w:color="auto"/>
            </w:tcBorders>
            <w:vAlign w:val="center"/>
            <w:tcPrChange w:id="557" w:author="Angel Armenta" w:date="2021-06-29T21:05:00Z">
              <w:tcPr>
                <w:tcW w:w="1569" w:type="dxa"/>
                <w:tcBorders>
                  <w:top w:val="single" w:sz="4" w:space="0" w:color="auto"/>
                </w:tcBorders>
                <w:vAlign w:val="center"/>
              </w:tcPr>
            </w:tcPrChange>
          </w:tcPr>
          <w:p w14:paraId="10EF504D"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969" w:type="dxa"/>
            <w:tcBorders>
              <w:top w:val="single" w:sz="4" w:space="0" w:color="auto"/>
            </w:tcBorders>
            <w:shd w:val="clear" w:color="auto" w:fill="D9D9D9" w:themeFill="background1" w:themeFillShade="D9"/>
            <w:vAlign w:val="center"/>
            <w:tcPrChange w:id="558" w:author="Angel Armenta" w:date="2021-06-29T21:05:00Z">
              <w:tcPr>
                <w:tcW w:w="625" w:type="dxa"/>
                <w:tcBorders>
                  <w:top w:val="single" w:sz="4" w:space="0" w:color="auto"/>
                </w:tcBorders>
                <w:shd w:val="clear" w:color="auto" w:fill="D9D9D9" w:themeFill="background1" w:themeFillShade="D9"/>
                <w:vAlign w:val="center"/>
              </w:tcPr>
            </w:tcPrChange>
          </w:tcPr>
          <w:p w14:paraId="47E85000" w14:textId="69887B1A"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w:t>
            </w:r>
            <w:r>
              <w:rPr>
                <w:rFonts w:ascii="Times New Roman" w:hAnsi="Times New Roman" w:cs="Times New Roman"/>
              </w:rPr>
              <w:t>11</w:t>
            </w:r>
          </w:p>
        </w:tc>
        <w:tc>
          <w:tcPr>
            <w:tcW w:w="1485" w:type="dxa"/>
            <w:tcBorders>
              <w:top w:val="single" w:sz="4" w:space="0" w:color="auto"/>
            </w:tcBorders>
            <w:shd w:val="clear" w:color="auto" w:fill="D9D9D9" w:themeFill="background1" w:themeFillShade="D9"/>
            <w:vAlign w:val="center"/>
            <w:tcPrChange w:id="559" w:author="Angel Armenta" w:date="2021-06-29T21:05:00Z">
              <w:tcPr>
                <w:tcW w:w="958" w:type="dxa"/>
                <w:tcBorders>
                  <w:top w:val="single" w:sz="4" w:space="0" w:color="auto"/>
                </w:tcBorders>
                <w:shd w:val="clear" w:color="auto" w:fill="D9D9D9" w:themeFill="background1" w:themeFillShade="D9"/>
                <w:vAlign w:val="center"/>
              </w:tcPr>
            </w:tcPrChange>
          </w:tcPr>
          <w:p w14:paraId="3651D90E" w14:textId="2286AC2C" w:rsidR="00A27498" w:rsidRPr="00047AB1" w:rsidRDefault="00A27498" w:rsidP="00A27498">
            <w:pPr>
              <w:spacing w:after="120"/>
              <w:jc w:val="center"/>
              <w:rPr>
                <w:rFonts w:ascii="Times New Roman" w:hAnsi="Times New Roman" w:cs="Times New Roman"/>
                <w:b/>
                <w:bCs/>
              </w:rPr>
            </w:pPr>
            <w:r w:rsidRPr="00047AB1">
              <w:rPr>
                <w:rFonts w:ascii="Times New Roman" w:hAnsi="Times New Roman" w:cs="Times New Roman"/>
                <w:b/>
                <w:bCs/>
              </w:rPr>
              <w:t>.0</w:t>
            </w:r>
            <w:r>
              <w:rPr>
                <w:rFonts w:ascii="Times New Roman" w:hAnsi="Times New Roman" w:cs="Times New Roman"/>
                <w:b/>
                <w:bCs/>
              </w:rPr>
              <w:t>02</w:t>
            </w:r>
          </w:p>
        </w:tc>
        <w:tc>
          <w:tcPr>
            <w:tcW w:w="1253" w:type="dxa"/>
            <w:tcBorders>
              <w:top w:val="single" w:sz="4" w:space="0" w:color="auto"/>
            </w:tcBorders>
            <w:shd w:val="clear" w:color="auto" w:fill="D9D9D9" w:themeFill="background1" w:themeFillShade="D9"/>
            <w:vAlign w:val="center"/>
            <w:tcPrChange w:id="560" w:author="Angel Armenta" w:date="2021-06-29T21:05:00Z">
              <w:tcPr>
                <w:tcW w:w="808" w:type="dxa"/>
                <w:tcBorders>
                  <w:top w:val="single" w:sz="4" w:space="0" w:color="auto"/>
                </w:tcBorders>
                <w:shd w:val="clear" w:color="auto" w:fill="D9D9D9" w:themeFill="background1" w:themeFillShade="D9"/>
                <w:vAlign w:val="center"/>
              </w:tcPr>
            </w:tcPrChange>
          </w:tcPr>
          <w:p w14:paraId="7D00CBBE" w14:textId="0FB8B55A" w:rsidR="00A27498" w:rsidRPr="00904D85" w:rsidRDefault="00A27498" w:rsidP="00A27498">
            <w:pPr>
              <w:spacing w:after="120"/>
              <w:jc w:val="center"/>
              <w:rPr>
                <w:rFonts w:ascii="Times New Roman" w:hAnsi="Times New Roman" w:cs="Times New Roman"/>
              </w:rPr>
            </w:pPr>
          </w:p>
        </w:tc>
        <w:tc>
          <w:tcPr>
            <w:tcW w:w="938" w:type="dxa"/>
            <w:tcBorders>
              <w:top w:val="single" w:sz="4" w:space="0" w:color="auto"/>
            </w:tcBorders>
            <w:shd w:val="clear" w:color="auto" w:fill="auto"/>
            <w:vAlign w:val="center"/>
            <w:tcPrChange w:id="561" w:author="Angel Armenta" w:date="2021-06-29T21:05:00Z">
              <w:tcPr>
                <w:tcW w:w="605" w:type="dxa"/>
                <w:tcBorders>
                  <w:top w:val="single" w:sz="4" w:space="0" w:color="auto"/>
                </w:tcBorders>
                <w:shd w:val="clear" w:color="auto" w:fill="auto"/>
                <w:vAlign w:val="center"/>
              </w:tcPr>
            </w:tcPrChange>
          </w:tcPr>
          <w:p w14:paraId="22953A2D" w14:textId="33E78344"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.10</w:t>
            </w:r>
          </w:p>
        </w:tc>
        <w:tc>
          <w:tcPr>
            <w:tcW w:w="1450" w:type="dxa"/>
            <w:tcBorders>
              <w:top w:val="single" w:sz="4" w:space="0" w:color="auto"/>
            </w:tcBorders>
            <w:shd w:val="clear" w:color="auto" w:fill="auto"/>
            <w:vAlign w:val="center"/>
            <w:tcPrChange w:id="562" w:author="Angel Armenta" w:date="2021-06-29T21:05:00Z">
              <w:tcPr>
                <w:tcW w:w="935" w:type="dxa"/>
                <w:tcBorders>
                  <w:top w:val="single" w:sz="4" w:space="0" w:color="auto"/>
                </w:tcBorders>
                <w:shd w:val="clear" w:color="auto" w:fill="auto"/>
                <w:vAlign w:val="center"/>
              </w:tcPr>
            </w:tcPrChange>
          </w:tcPr>
          <w:p w14:paraId="51E59774" w14:textId="43A32B1A" w:rsidR="00A27498" w:rsidRPr="00973D86" w:rsidRDefault="00A27498" w:rsidP="00A27498">
            <w:pPr>
              <w:spacing w:after="120"/>
              <w:jc w:val="center"/>
              <w:rPr>
                <w:rFonts w:ascii="Times New Roman" w:hAnsi="Times New Roman" w:cs="Times New Roman"/>
                <w:b/>
                <w:bCs/>
              </w:rPr>
            </w:pPr>
            <w:r w:rsidRPr="00973D86">
              <w:rPr>
                <w:rFonts w:ascii="Times New Roman" w:hAnsi="Times New Roman" w:cs="Times New Roman"/>
                <w:b/>
                <w:bCs/>
              </w:rPr>
              <w:t>&lt;</w:t>
            </w:r>
            <w:ins w:id="563" w:author="Angel Armenta" w:date="2021-06-29T21:05:00Z">
              <w:r w:rsidR="008D10F2">
                <w:rPr>
                  <w:rFonts w:ascii="Times New Roman" w:hAnsi="Times New Roman" w:cs="Times New Roman"/>
                  <w:b/>
                  <w:bCs/>
                </w:rPr>
                <w:t xml:space="preserve"> </w:t>
              </w:r>
            </w:ins>
            <w:r w:rsidRPr="00973D86">
              <w:rPr>
                <w:rFonts w:ascii="Times New Roman" w:hAnsi="Times New Roman" w:cs="Times New Roman"/>
                <w:b/>
                <w:bCs/>
              </w:rPr>
              <w:t>.001</w:t>
            </w:r>
          </w:p>
        </w:tc>
        <w:tc>
          <w:tcPr>
            <w:tcW w:w="1088" w:type="dxa"/>
            <w:tcBorders>
              <w:top w:val="single" w:sz="4" w:space="0" w:color="auto"/>
            </w:tcBorders>
            <w:shd w:val="clear" w:color="auto" w:fill="auto"/>
            <w:vAlign w:val="center"/>
            <w:tcPrChange w:id="564" w:author="Angel Armenta" w:date="2021-06-29T21:05:00Z">
              <w:tcPr>
                <w:tcW w:w="702" w:type="dxa"/>
                <w:tcBorders>
                  <w:top w:val="single" w:sz="4" w:space="0" w:color="auto"/>
                </w:tcBorders>
                <w:shd w:val="clear" w:color="auto" w:fill="auto"/>
                <w:vAlign w:val="center"/>
              </w:tcPr>
            </w:tcPrChange>
          </w:tcPr>
          <w:p w14:paraId="6FF02570" w14:textId="533C499A" w:rsidR="00A27498" w:rsidRPr="00904D85" w:rsidRDefault="00A27498" w:rsidP="00A27498">
            <w:pPr>
              <w:spacing w:after="120"/>
              <w:jc w:val="center"/>
              <w:rPr>
                <w:rFonts w:ascii="Times New Roman" w:hAnsi="Times New Roman" w:cs="Times New Roman"/>
              </w:rPr>
            </w:pPr>
          </w:p>
        </w:tc>
      </w:tr>
      <w:tr w:rsidR="00A27498" w:rsidRPr="00904D85" w14:paraId="083F0BDA" w14:textId="77777777" w:rsidTr="008D10F2">
        <w:trPr>
          <w:trHeight w:val="510"/>
          <w:trPrChange w:id="565" w:author="Angel Armenta" w:date="2021-06-29T21:05:00Z">
            <w:trPr>
              <w:trHeight w:val="529"/>
            </w:trPr>
          </w:trPrChange>
        </w:trPr>
        <w:tc>
          <w:tcPr>
            <w:tcW w:w="2433" w:type="dxa"/>
            <w:vAlign w:val="center"/>
            <w:tcPrChange w:id="566" w:author="Angel Armenta" w:date="2021-06-29T21:05:00Z">
              <w:tcPr>
                <w:tcW w:w="1569" w:type="dxa"/>
                <w:vAlign w:val="center"/>
              </w:tcPr>
            </w:tcPrChange>
          </w:tcPr>
          <w:p w14:paraId="55719BB0" w14:textId="2E5C70B4" w:rsidR="00A27498" w:rsidRPr="00047AB1" w:rsidRDefault="00A27498" w:rsidP="00A27498">
            <w:pPr>
              <w:spacing w:after="120"/>
              <w:rPr>
                <w:rFonts w:ascii="Times New Roman" w:hAnsi="Times New Roman" w:cs="Times New Roman"/>
              </w:rPr>
            </w:pPr>
            <w:r>
              <w:rPr>
                <w:rFonts w:ascii="Times New Roman" w:hAnsi="Times New Roman" w:cs="Times New Roman"/>
              </w:rPr>
              <w:t>Positive affect</w:t>
            </w:r>
          </w:p>
        </w:tc>
        <w:tc>
          <w:tcPr>
            <w:tcW w:w="969" w:type="dxa"/>
            <w:shd w:val="clear" w:color="auto" w:fill="D9D9D9" w:themeFill="background1" w:themeFillShade="D9"/>
            <w:vAlign w:val="center"/>
            <w:tcPrChange w:id="567" w:author="Angel Armenta" w:date="2021-06-29T21:05:00Z">
              <w:tcPr>
                <w:tcW w:w="625" w:type="dxa"/>
                <w:shd w:val="clear" w:color="auto" w:fill="D9D9D9" w:themeFill="background1" w:themeFillShade="D9"/>
                <w:vAlign w:val="center"/>
              </w:tcPr>
            </w:tcPrChange>
          </w:tcPr>
          <w:p w14:paraId="026E97EB" w14:textId="4585D966" w:rsidR="00A27498" w:rsidRDefault="00A27498" w:rsidP="00A27498">
            <w:pPr>
              <w:spacing w:after="120"/>
              <w:jc w:val="center"/>
              <w:rPr>
                <w:rFonts w:ascii="Times New Roman" w:hAnsi="Times New Roman" w:cs="Times New Roman"/>
              </w:rPr>
            </w:pPr>
            <w:commentRangeStart w:id="568"/>
            <w:r>
              <w:rPr>
                <w:rFonts w:ascii="Times New Roman" w:hAnsi="Times New Roman" w:cs="Times New Roman"/>
              </w:rPr>
              <w:t>.09</w:t>
            </w:r>
          </w:p>
        </w:tc>
        <w:tc>
          <w:tcPr>
            <w:tcW w:w="1485" w:type="dxa"/>
            <w:shd w:val="clear" w:color="auto" w:fill="D9D9D9" w:themeFill="background1" w:themeFillShade="D9"/>
            <w:vAlign w:val="center"/>
            <w:tcPrChange w:id="569" w:author="Angel Armenta" w:date="2021-06-29T21:05:00Z">
              <w:tcPr>
                <w:tcW w:w="958" w:type="dxa"/>
                <w:shd w:val="clear" w:color="auto" w:fill="D9D9D9" w:themeFill="background1" w:themeFillShade="D9"/>
                <w:vAlign w:val="center"/>
              </w:tcPr>
            </w:tcPrChange>
          </w:tcPr>
          <w:p w14:paraId="67C6B1D7" w14:textId="53A393FB" w:rsidR="00A27498" w:rsidRDefault="00A27498" w:rsidP="00A27498">
            <w:pPr>
              <w:spacing w:after="120"/>
              <w:jc w:val="center"/>
              <w:rPr>
                <w:rFonts w:ascii="Times New Roman" w:hAnsi="Times New Roman" w:cs="Times New Roman"/>
              </w:rPr>
            </w:pPr>
            <w:r>
              <w:rPr>
                <w:rFonts w:ascii="Times New Roman" w:hAnsi="Times New Roman" w:cs="Times New Roman"/>
              </w:rPr>
              <w:t>.074</w:t>
            </w:r>
          </w:p>
        </w:tc>
        <w:tc>
          <w:tcPr>
            <w:tcW w:w="1253" w:type="dxa"/>
            <w:shd w:val="clear" w:color="auto" w:fill="D9D9D9" w:themeFill="background1" w:themeFillShade="D9"/>
            <w:vAlign w:val="center"/>
            <w:tcPrChange w:id="570" w:author="Angel Armenta" w:date="2021-06-29T21:05:00Z">
              <w:tcPr>
                <w:tcW w:w="808" w:type="dxa"/>
                <w:shd w:val="clear" w:color="auto" w:fill="D9D9D9" w:themeFill="background1" w:themeFillShade="D9"/>
                <w:vAlign w:val="center"/>
              </w:tcPr>
            </w:tcPrChange>
          </w:tcPr>
          <w:p w14:paraId="4CA16A09" w14:textId="77777777" w:rsidR="00A27498" w:rsidRDefault="00A27498" w:rsidP="00A27498">
            <w:pPr>
              <w:spacing w:after="120"/>
              <w:jc w:val="center"/>
              <w:rPr>
                <w:rFonts w:ascii="Times New Roman" w:hAnsi="Times New Roman" w:cs="Times New Roman"/>
              </w:rPr>
            </w:pPr>
          </w:p>
        </w:tc>
        <w:tc>
          <w:tcPr>
            <w:tcW w:w="938" w:type="dxa"/>
            <w:shd w:val="clear" w:color="auto" w:fill="auto"/>
            <w:vAlign w:val="center"/>
            <w:tcPrChange w:id="571" w:author="Angel Armenta" w:date="2021-06-29T21:05:00Z">
              <w:tcPr>
                <w:tcW w:w="605" w:type="dxa"/>
                <w:shd w:val="clear" w:color="auto" w:fill="auto"/>
                <w:vAlign w:val="center"/>
              </w:tcPr>
            </w:tcPrChange>
          </w:tcPr>
          <w:p w14:paraId="676DBF72" w14:textId="4570DA93" w:rsidR="00A27498"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1450" w:type="dxa"/>
            <w:shd w:val="clear" w:color="auto" w:fill="auto"/>
            <w:vAlign w:val="center"/>
            <w:tcPrChange w:id="572" w:author="Angel Armenta" w:date="2021-06-29T21:05:00Z">
              <w:tcPr>
                <w:tcW w:w="935" w:type="dxa"/>
                <w:shd w:val="clear" w:color="auto" w:fill="auto"/>
                <w:vAlign w:val="center"/>
              </w:tcPr>
            </w:tcPrChange>
          </w:tcPr>
          <w:p w14:paraId="785672FE" w14:textId="65B963AD"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w:t>
            </w:r>
            <w:ins w:id="573" w:author="Angel Armenta" w:date="2021-06-29T21:05:00Z">
              <w:r w:rsidR="008D10F2">
                <w:rPr>
                  <w:rFonts w:ascii="Times New Roman" w:hAnsi="Times New Roman" w:cs="Times New Roman"/>
                  <w:b/>
                  <w:bCs/>
                </w:rPr>
                <w:t xml:space="preserve"> </w:t>
              </w:r>
            </w:ins>
            <w:r>
              <w:rPr>
                <w:rFonts w:ascii="Times New Roman" w:hAnsi="Times New Roman" w:cs="Times New Roman"/>
                <w:b/>
                <w:bCs/>
              </w:rPr>
              <w:t>.001</w:t>
            </w:r>
            <w:commentRangeEnd w:id="568"/>
            <w:r>
              <w:rPr>
                <w:rStyle w:val="CommentReference"/>
              </w:rPr>
              <w:commentReference w:id="568"/>
            </w:r>
          </w:p>
        </w:tc>
        <w:tc>
          <w:tcPr>
            <w:tcW w:w="1088" w:type="dxa"/>
            <w:shd w:val="clear" w:color="auto" w:fill="auto"/>
            <w:vAlign w:val="center"/>
            <w:tcPrChange w:id="574" w:author="Angel Armenta" w:date="2021-06-29T21:05:00Z">
              <w:tcPr>
                <w:tcW w:w="702" w:type="dxa"/>
                <w:shd w:val="clear" w:color="auto" w:fill="auto"/>
                <w:vAlign w:val="center"/>
              </w:tcPr>
            </w:tcPrChange>
          </w:tcPr>
          <w:p w14:paraId="278680C6" w14:textId="77777777" w:rsidR="00A27498" w:rsidRDefault="00A27498" w:rsidP="00A27498">
            <w:pPr>
              <w:spacing w:after="120"/>
              <w:jc w:val="center"/>
              <w:rPr>
                <w:rFonts w:ascii="Times New Roman" w:hAnsi="Times New Roman" w:cs="Times New Roman"/>
              </w:rPr>
            </w:pPr>
          </w:p>
        </w:tc>
      </w:tr>
      <w:tr w:rsidR="00A27498" w:rsidRPr="00904D85" w14:paraId="72DA895E" w14:textId="77777777" w:rsidTr="008D10F2">
        <w:trPr>
          <w:trHeight w:val="510"/>
          <w:trPrChange w:id="575" w:author="Angel Armenta" w:date="2021-06-29T21:05:00Z">
            <w:trPr>
              <w:trHeight w:val="529"/>
            </w:trPr>
          </w:trPrChange>
        </w:trPr>
        <w:tc>
          <w:tcPr>
            <w:tcW w:w="2433" w:type="dxa"/>
            <w:vAlign w:val="center"/>
            <w:tcPrChange w:id="576" w:author="Angel Armenta" w:date="2021-06-29T21:05:00Z">
              <w:tcPr>
                <w:tcW w:w="1569" w:type="dxa"/>
                <w:vAlign w:val="center"/>
              </w:tcPr>
            </w:tcPrChange>
          </w:tcPr>
          <w:p w14:paraId="597AAC36"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969" w:type="dxa"/>
            <w:shd w:val="clear" w:color="auto" w:fill="D9D9D9" w:themeFill="background1" w:themeFillShade="D9"/>
            <w:vAlign w:val="center"/>
            <w:tcPrChange w:id="577" w:author="Angel Armenta" w:date="2021-06-29T21:05:00Z">
              <w:tcPr>
                <w:tcW w:w="625" w:type="dxa"/>
                <w:shd w:val="clear" w:color="auto" w:fill="D9D9D9" w:themeFill="background1" w:themeFillShade="D9"/>
                <w:vAlign w:val="center"/>
              </w:tcPr>
            </w:tcPrChange>
          </w:tcPr>
          <w:p w14:paraId="522D7A45" w14:textId="1E367710"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.04</w:t>
            </w:r>
          </w:p>
        </w:tc>
        <w:tc>
          <w:tcPr>
            <w:tcW w:w="1485" w:type="dxa"/>
            <w:shd w:val="clear" w:color="auto" w:fill="D9D9D9" w:themeFill="background1" w:themeFillShade="D9"/>
            <w:vAlign w:val="center"/>
            <w:tcPrChange w:id="578" w:author="Angel Armenta" w:date="2021-06-29T21:05:00Z">
              <w:tcPr>
                <w:tcW w:w="958" w:type="dxa"/>
                <w:shd w:val="clear" w:color="auto" w:fill="D9D9D9" w:themeFill="background1" w:themeFillShade="D9"/>
                <w:vAlign w:val="center"/>
              </w:tcPr>
            </w:tcPrChange>
          </w:tcPr>
          <w:p w14:paraId="35B87D10" w14:textId="2FD0BBAF" w:rsidR="00A27498" w:rsidRPr="0062434A" w:rsidRDefault="00A27498" w:rsidP="00A27498">
            <w:pPr>
              <w:spacing w:after="120"/>
              <w:jc w:val="center"/>
              <w:rPr>
                <w:rFonts w:ascii="Times New Roman" w:hAnsi="Times New Roman" w:cs="Times New Roman"/>
              </w:rPr>
            </w:pPr>
            <w:r w:rsidRPr="0062434A">
              <w:rPr>
                <w:rFonts w:ascii="Times New Roman" w:hAnsi="Times New Roman" w:cs="Times New Roman"/>
              </w:rPr>
              <w:t>.470</w:t>
            </w:r>
          </w:p>
        </w:tc>
        <w:tc>
          <w:tcPr>
            <w:tcW w:w="1253" w:type="dxa"/>
            <w:shd w:val="clear" w:color="auto" w:fill="D9D9D9" w:themeFill="background1" w:themeFillShade="D9"/>
            <w:vAlign w:val="center"/>
            <w:tcPrChange w:id="579" w:author="Angel Armenta" w:date="2021-06-29T21:05:00Z">
              <w:tcPr>
                <w:tcW w:w="808" w:type="dxa"/>
                <w:shd w:val="clear" w:color="auto" w:fill="D9D9D9" w:themeFill="background1" w:themeFillShade="D9"/>
                <w:vAlign w:val="center"/>
              </w:tcPr>
            </w:tcPrChange>
          </w:tcPr>
          <w:p w14:paraId="01A29A0B" w14:textId="3C12022E" w:rsidR="00A27498" w:rsidRPr="00904D85" w:rsidRDefault="00A27498" w:rsidP="00A27498">
            <w:pPr>
              <w:spacing w:after="120"/>
              <w:jc w:val="center"/>
              <w:rPr>
                <w:rFonts w:ascii="Times New Roman" w:hAnsi="Times New Roman" w:cs="Times New Roman"/>
              </w:rPr>
            </w:pPr>
          </w:p>
        </w:tc>
        <w:tc>
          <w:tcPr>
            <w:tcW w:w="938" w:type="dxa"/>
            <w:shd w:val="clear" w:color="auto" w:fill="auto"/>
            <w:vAlign w:val="center"/>
            <w:tcPrChange w:id="580" w:author="Angel Armenta" w:date="2021-06-29T21:05:00Z">
              <w:tcPr>
                <w:tcW w:w="605" w:type="dxa"/>
                <w:shd w:val="clear" w:color="auto" w:fill="auto"/>
                <w:vAlign w:val="center"/>
              </w:tcPr>
            </w:tcPrChange>
          </w:tcPr>
          <w:p w14:paraId="55FC598F" w14:textId="62B6E896"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1450" w:type="dxa"/>
            <w:shd w:val="clear" w:color="auto" w:fill="auto"/>
            <w:vAlign w:val="center"/>
            <w:tcPrChange w:id="581" w:author="Angel Armenta" w:date="2021-06-29T21:05:00Z">
              <w:tcPr>
                <w:tcW w:w="935" w:type="dxa"/>
                <w:shd w:val="clear" w:color="auto" w:fill="auto"/>
                <w:vAlign w:val="center"/>
              </w:tcPr>
            </w:tcPrChange>
          </w:tcPr>
          <w:p w14:paraId="4D049A51" w14:textId="1431DEE2"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w:t>
            </w:r>
            <w:ins w:id="582" w:author="Angel Armenta" w:date="2021-06-29T21:05:00Z">
              <w:r w:rsidR="008D10F2">
                <w:rPr>
                  <w:rFonts w:ascii="Times New Roman" w:hAnsi="Times New Roman" w:cs="Times New Roman"/>
                  <w:b/>
                  <w:bCs/>
                </w:rPr>
                <w:t xml:space="preserve"> </w:t>
              </w:r>
            </w:ins>
            <w:r>
              <w:rPr>
                <w:rFonts w:ascii="Times New Roman" w:hAnsi="Times New Roman" w:cs="Times New Roman"/>
                <w:b/>
                <w:bCs/>
              </w:rPr>
              <w:t>.001</w:t>
            </w:r>
          </w:p>
        </w:tc>
        <w:tc>
          <w:tcPr>
            <w:tcW w:w="1088" w:type="dxa"/>
            <w:shd w:val="clear" w:color="auto" w:fill="auto"/>
            <w:vAlign w:val="center"/>
            <w:tcPrChange w:id="583" w:author="Angel Armenta" w:date="2021-06-29T21:05:00Z">
              <w:tcPr>
                <w:tcW w:w="702" w:type="dxa"/>
                <w:shd w:val="clear" w:color="auto" w:fill="auto"/>
                <w:vAlign w:val="center"/>
              </w:tcPr>
            </w:tcPrChange>
          </w:tcPr>
          <w:p w14:paraId="44A0F2C9" w14:textId="4AE06F7D" w:rsidR="00A27498" w:rsidRPr="00904D85" w:rsidRDefault="00A27498" w:rsidP="00A27498">
            <w:pPr>
              <w:spacing w:after="120"/>
              <w:jc w:val="center"/>
              <w:rPr>
                <w:rFonts w:ascii="Times New Roman" w:hAnsi="Times New Roman" w:cs="Times New Roman"/>
              </w:rPr>
            </w:pPr>
          </w:p>
        </w:tc>
      </w:tr>
      <w:tr w:rsidR="00A27498" w:rsidRPr="00904D85" w14:paraId="072AD4BD" w14:textId="77777777" w:rsidTr="008D10F2">
        <w:trPr>
          <w:trHeight w:val="499"/>
          <w:trPrChange w:id="584" w:author="Angel Armenta" w:date="2021-06-29T21:05:00Z">
            <w:trPr>
              <w:trHeight w:val="518"/>
            </w:trPr>
          </w:trPrChange>
        </w:trPr>
        <w:tc>
          <w:tcPr>
            <w:tcW w:w="2433" w:type="dxa"/>
            <w:tcBorders>
              <w:bottom w:val="single" w:sz="4" w:space="0" w:color="auto"/>
            </w:tcBorders>
            <w:vAlign w:val="center"/>
            <w:tcPrChange w:id="585" w:author="Angel Armenta" w:date="2021-06-29T21:05:00Z">
              <w:tcPr>
                <w:tcW w:w="1569" w:type="dxa"/>
                <w:tcBorders>
                  <w:bottom w:val="single" w:sz="4" w:space="0" w:color="auto"/>
                </w:tcBorders>
                <w:vAlign w:val="center"/>
              </w:tcPr>
            </w:tcPrChange>
          </w:tcPr>
          <w:p w14:paraId="44D4CEB0"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969" w:type="dxa"/>
            <w:tcBorders>
              <w:bottom w:val="single" w:sz="4" w:space="0" w:color="auto"/>
            </w:tcBorders>
            <w:shd w:val="clear" w:color="auto" w:fill="D9D9D9" w:themeFill="background1" w:themeFillShade="D9"/>
            <w:vAlign w:val="center"/>
            <w:tcPrChange w:id="586" w:author="Angel Armenta" w:date="2021-06-29T21:05:00Z">
              <w:tcPr>
                <w:tcW w:w="625" w:type="dxa"/>
                <w:tcBorders>
                  <w:bottom w:val="single" w:sz="4" w:space="0" w:color="auto"/>
                </w:tcBorders>
                <w:shd w:val="clear" w:color="auto" w:fill="D9D9D9" w:themeFill="background1" w:themeFillShade="D9"/>
                <w:vAlign w:val="center"/>
              </w:tcPr>
            </w:tcPrChange>
          </w:tcPr>
          <w:p w14:paraId="330A1360" w14:textId="157E23C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.17</w:t>
            </w:r>
          </w:p>
        </w:tc>
        <w:tc>
          <w:tcPr>
            <w:tcW w:w="1485" w:type="dxa"/>
            <w:tcBorders>
              <w:bottom w:val="single" w:sz="4" w:space="0" w:color="auto"/>
            </w:tcBorders>
            <w:shd w:val="clear" w:color="auto" w:fill="D9D9D9" w:themeFill="background1" w:themeFillShade="D9"/>
            <w:vAlign w:val="center"/>
            <w:tcPrChange w:id="587" w:author="Angel Armenta" w:date="2021-06-29T21:05:00Z">
              <w:tcPr>
                <w:tcW w:w="958" w:type="dxa"/>
                <w:tcBorders>
                  <w:bottom w:val="single" w:sz="4" w:space="0" w:color="auto"/>
                </w:tcBorders>
                <w:shd w:val="clear" w:color="auto" w:fill="D9D9D9" w:themeFill="background1" w:themeFillShade="D9"/>
                <w:vAlign w:val="center"/>
              </w:tcPr>
            </w:tcPrChange>
          </w:tcPr>
          <w:p w14:paraId="249610C2" w14:textId="3413EBC4" w:rsidR="00A27498" w:rsidRPr="0062434A" w:rsidRDefault="00A27498" w:rsidP="00A27498">
            <w:pPr>
              <w:spacing w:after="120"/>
              <w:jc w:val="center"/>
              <w:rPr>
                <w:rFonts w:ascii="Times New Roman" w:hAnsi="Times New Roman" w:cs="Times New Roman"/>
                <w:b/>
                <w:bCs/>
              </w:rPr>
            </w:pPr>
            <w:r w:rsidRPr="0062434A">
              <w:rPr>
                <w:rFonts w:ascii="Times New Roman" w:hAnsi="Times New Roman" w:cs="Times New Roman"/>
                <w:b/>
                <w:bCs/>
              </w:rPr>
              <w:t>.001</w:t>
            </w:r>
          </w:p>
        </w:tc>
        <w:tc>
          <w:tcPr>
            <w:tcW w:w="1253" w:type="dxa"/>
            <w:tcBorders>
              <w:bottom w:val="single" w:sz="4" w:space="0" w:color="auto"/>
            </w:tcBorders>
            <w:shd w:val="clear" w:color="auto" w:fill="D9D9D9" w:themeFill="background1" w:themeFillShade="D9"/>
            <w:vAlign w:val="center"/>
            <w:tcPrChange w:id="588" w:author="Angel Armenta" w:date="2021-06-29T21:05:00Z">
              <w:tcPr>
                <w:tcW w:w="808" w:type="dxa"/>
                <w:tcBorders>
                  <w:bottom w:val="single" w:sz="4" w:space="0" w:color="auto"/>
                </w:tcBorders>
                <w:shd w:val="clear" w:color="auto" w:fill="D9D9D9" w:themeFill="background1" w:themeFillShade="D9"/>
                <w:vAlign w:val="center"/>
              </w:tcPr>
            </w:tcPrChange>
          </w:tcPr>
          <w:p w14:paraId="2C0DB5E0" w14:textId="19EA794D" w:rsidR="00A27498" w:rsidRPr="00904D85" w:rsidRDefault="00A27498" w:rsidP="00A27498">
            <w:pPr>
              <w:spacing w:after="120"/>
              <w:jc w:val="center"/>
              <w:rPr>
                <w:rFonts w:ascii="Times New Roman" w:hAnsi="Times New Roman" w:cs="Times New Roman"/>
              </w:rPr>
            </w:pPr>
          </w:p>
        </w:tc>
        <w:tc>
          <w:tcPr>
            <w:tcW w:w="938" w:type="dxa"/>
            <w:tcBorders>
              <w:bottom w:val="single" w:sz="4" w:space="0" w:color="auto"/>
            </w:tcBorders>
            <w:shd w:val="clear" w:color="auto" w:fill="auto"/>
            <w:vAlign w:val="center"/>
            <w:tcPrChange w:id="589" w:author="Angel Armenta" w:date="2021-06-29T21:05:00Z">
              <w:tcPr>
                <w:tcW w:w="605" w:type="dxa"/>
                <w:tcBorders>
                  <w:bottom w:val="single" w:sz="4" w:space="0" w:color="auto"/>
                </w:tcBorders>
                <w:shd w:val="clear" w:color="auto" w:fill="auto"/>
                <w:vAlign w:val="center"/>
              </w:tcPr>
            </w:tcPrChange>
          </w:tcPr>
          <w:p w14:paraId="25070C39" w14:textId="2330469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.14</w:t>
            </w:r>
          </w:p>
        </w:tc>
        <w:tc>
          <w:tcPr>
            <w:tcW w:w="1450" w:type="dxa"/>
            <w:tcBorders>
              <w:bottom w:val="single" w:sz="4" w:space="0" w:color="auto"/>
            </w:tcBorders>
            <w:shd w:val="clear" w:color="auto" w:fill="auto"/>
            <w:vAlign w:val="center"/>
            <w:tcPrChange w:id="590" w:author="Angel Armenta" w:date="2021-06-29T21:05:00Z">
              <w:tcPr>
                <w:tcW w:w="935" w:type="dxa"/>
                <w:tcBorders>
                  <w:bottom w:val="single" w:sz="4" w:space="0" w:color="auto"/>
                </w:tcBorders>
                <w:shd w:val="clear" w:color="auto" w:fill="auto"/>
                <w:vAlign w:val="center"/>
              </w:tcPr>
            </w:tcPrChange>
          </w:tcPr>
          <w:p w14:paraId="1A6CA2E1" w14:textId="58404151"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w:t>
            </w:r>
            <w:ins w:id="591" w:author="Angel Armenta" w:date="2021-06-29T21:05:00Z">
              <w:r w:rsidR="008D10F2">
                <w:rPr>
                  <w:rFonts w:ascii="Times New Roman" w:hAnsi="Times New Roman" w:cs="Times New Roman"/>
                  <w:b/>
                  <w:bCs/>
                </w:rPr>
                <w:t xml:space="preserve"> </w:t>
              </w:r>
            </w:ins>
            <w:r>
              <w:rPr>
                <w:rFonts w:ascii="Times New Roman" w:hAnsi="Times New Roman" w:cs="Times New Roman"/>
                <w:b/>
                <w:bCs/>
              </w:rPr>
              <w:t>.001</w:t>
            </w:r>
          </w:p>
        </w:tc>
        <w:tc>
          <w:tcPr>
            <w:tcW w:w="1088" w:type="dxa"/>
            <w:tcBorders>
              <w:bottom w:val="single" w:sz="4" w:space="0" w:color="auto"/>
            </w:tcBorders>
            <w:shd w:val="clear" w:color="auto" w:fill="auto"/>
            <w:vAlign w:val="center"/>
            <w:tcPrChange w:id="592" w:author="Angel Armenta" w:date="2021-06-29T21:05:00Z">
              <w:tcPr>
                <w:tcW w:w="702" w:type="dxa"/>
                <w:tcBorders>
                  <w:bottom w:val="single" w:sz="4" w:space="0" w:color="auto"/>
                </w:tcBorders>
                <w:shd w:val="clear" w:color="auto" w:fill="auto"/>
                <w:vAlign w:val="center"/>
              </w:tcPr>
            </w:tcPrChange>
          </w:tcPr>
          <w:p w14:paraId="54B13FBE" w14:textId="1F21E062" w:rsidR="00A27498" w:rsidRPr="00904D85" w:rsidRDefault="00A27498" w:rsidP="00A27498">
            <w:pPr>
              <w:spacing w:after="120"/>
              <w:jc w:val="center"/>
              <w:rPr>
                <w:rFonts w:ascii="Times New Roman" w:hAnsi="Times New Roman" w:cs="Times New Roman"/>
              </w:rPr>
            </w:pPr>
          </w:p>
        </w:tc>
      </w:tr>
    </w:tbl>
    <w:p w14:paraId="24488831" w14:textId="77777777" w:rsidR="0068110B" w:rsidRDefault="0068110B" w:rsidP="0068110B">
      <w:pPr>
        <w:spacing w:line="480" w:lineRule="auto"/>
        <w:rPr>
          <w:moveTo w:id="593" w:author="Angel Armenta" w:date="2021-06-29T17:05:00Z"/>
          <w:rFonts w:ascii="Times New Roman" w:hAnsi="Times New Roman" w:cs="Times New Roman"/>
        </w:rPr>
      </w:pPr>
      <w:moveToRangeStart w:id="594" w:author="Angel Armenta" w:date="2021-06-29T17:05:00Z" w:name="move75878775"/>
      <w:moveTo w:id="595" w:author="Angel Armenta" w:date="2021-06-29T17:05:00Z">
        <w:r w:rsidRPr="00973D86">
          <w:rPr>
            <w:rFonts w:ascii="Times New Roman" w:hAnsi="Times New Roman" w:cs="Times New Roman"/>
            <w:b/>
            <w:bCs/>
          </w:rPr>
          <w:t>Table XX.</w:t>
        </w:r>
      </w:moveTo>
    </w:p>
    <w:moveToRangeEnd w:id="594"/>
    <w:p w14:paraId="6238EE89" w14:textId="77777777" w:rsidR="009F2F38" w:rsidRDefault="009F2F38" w:rsidP="00322CBE">
      <w:pPr>
        <w:spacing w:line="480" w:lineRule="auto"/>
        <w:rPr>
          <w:ins w:id="596" w:author="Angel Armenta" w:date="2021-06-29T16:21:00Z"/>
          <w:rFonts w:ascii="Times New Roman" w:hAnsi="Times New Roman" w:cs="Times New Roman"/>
          <w:b/>
          <w:bCs/>
        </w:rPr>
      </w:pPr>
    </w:p>
    <w:p w14:paraId="76182C25" w14:textId="5A9F172A" w:rsidR="00777E7F" w:rsidDel="0068110B" w:rsidRDefault="00973D86" w:rsidP="00322CBE">
      <w:pPr>
        <w:spacing w:line="480" w:lineRule="auto"/>
        <w:rPr>
          <w:moveFrom w:id="597" w:author="Angel Armenta" w:date="2021-06-29T17:05:00Z"/>
          <w:rFonts w:ascii="Times New Roman" w:hAnsi="Times New Roman" w:cs="Times New Roman"/>
        </w:rPr>
      </w:pPr>
      <w:moveFromRangeStart w:id="598" w:author="Angel Armenta" w:date="2021-06-29T17:05:00Z" w:name="move75878775"/>
      <w:moveFrom w:id="599" w:author="Angel Armenta" w:date="2021-06-29T17:05:00Z">
        <w:r w:rsidRPr="00973D86" w:rsidDel="0068110B">
          <w:rPr>
            <w:rFonts w:ascii="Times New Roman" w:hAnsi="Times New Roman" w:cs="Times New Roman"/>
            <w:b/>
            <w:bCs/>
          </w:rPr>
          <w:lastRenderedPageBreak/>
          <w:t>Table XX.</w:t>
        </w:r>
      </w:moveFrom>
    </w:p>
    <w:moveFromRangeEnd w:id="598"/>
    <w:p w14:paraId="175C5DD5" w14:textId="653AD5A8" w:rsidR="00777E7F" w:rsidDel="00B33197" w:rsidRDefault="00777E7F" w:rsidP="00322CBE">
      <w:pPr>
        <w:spacing w:line="480" w:lineRule="auto"/>
        <w:rPr>
          <w:del w:id="600" w:author="Angel Armenta" w:date="2021-06-30T15:01:00Z"/>
          <w:rFonts w:ascii="Times New Roman" w:hAnsi="Times New Roman" w:cs="Times New Roman"/>
        </w:rPr>
      </w:pPr>
    </w:p>
    <w:p w14:paraId="07D68DC6" w14:textId="4D099961" w:rsidR="00777E7F" w:rsidDel="008D10F2" w:rsidRDefault="00777E7F" w:rsidP="00322CBE">
      <w:pPr>
        <w:spacing w:line="480" w:lineRule="auto"/>
        <w:rPr>
          <w:del w:id="601" w:author="Angel Armenta" w:date="2021-06-29T21:04:00Z"/>
          <w:rFonts w:ascii="Times New Roman" w:hAnsi="Times New Roman" w:cs="Times New Roman"/>
        </w:rPr>
      </w:pPr>
    </w:p>
    <w:p w14:paraId="044DFDC7" w14:textId="3F0D5F1C" w:rsidR="00777E7F" w:rsidDel="004C37A8" w:rsidRDefault="00777E7F" w:rsidP="00322CBE">
      <w:pPr>
        <w:spacing w:line="480" w:lineRule="auto"/>
        <w:rPr>
          <w:del w:id="602" w:author="Angel Armenta" w:date="2021-06-29T16:19:00Z"/>
          <w:rFonts w:ascii="Times New Roman" w:hAnsi="Times New Roman" w:cs="Times New Roman"/>
        </w:rPr>
      </w:pPr>
    </w:p>
    <w:p w14:paraId="7F068844" w14:textId="38A68367" w:rsidR="00777E7F" w:rsidDel="004C37A8" w:rsidRDefault="00777E7F" w:rsidP="00322CBE">
      <w:pPr>
        <w:spacing w:line="480" w:lineRule="auto"/>
        <w:rPr>
          <w:del w:id="603" w:author="Angel Armenta" w:date="2021-06-29T16:19:00Z"/>
          <w:rFonts w:ascii="Times New Roman" w:hAnsi="Times New Roman" w:cs="Times New Roman"/>
        </w:rPr>
      </w:pPr>
    </w:p>
    <w:p w14:paraId="670BD311" w14:textId="4BAD2C69" w:rsidR="00777E7F" w:rsidDel="004C37A8" w:rsidRDefault="00777E7F" w:rsidP="00322CBE">
      <w:pPr>
        <w:spacing w:line="480" w:lineRule="auto"/>
        <w:rPr>
          <w:del w:id="604" w:author="Angel Armenta" w:date="2021-06-29T16:19:00Z"/>
          <w:rFonts w:ascii="Times New Roman" w:hAnsi="Times New Roman" w:cs="Times New Roman"/>
        </w:rPr>
      </w:pPr>
    </w:p>
    <w:p w14:paraId="4D8D8DF0" w14:textId="4A8B0934" w:rsidR="00777E7F" w:rsidDel="004C37A8" w:rsidRDefault="00777E7F" w:rsidP="00322CBE">
      <w:pPr>
        <w:spacing w:line="480" w:lineRule="auto"/>
        <w:rPr>
          <w:del w:id="605" w:author="Angel Armenta" w:date="2021-06-29T16:19:00Z"/>
          <w:rFonts w:ascii="Times New Roman" w:hAnsi="Times New Roman" w:cs="Times New Roman"/>
        </w:rPr>
      </w:pPr>
    </w:p>
    <w:p w14:paraId="52ECE1A3" w14:textId="64990A92" w:rsidR="00777E7F" w:rsidDel="004C37A8" w:rsidRDefault="00777E7F" w:rsidP="00322CBE">
      <w:pPr>
        <w:spacing w:line="480" w:lineRule="auto"/>
        <w:rPr>
          <w:del w:id="606" w:author="Angel Armenta" w:date="2021-06-29T16:19:00Z"/>
          <w:rFonts w:ascii="Times New Roman" w:hAnsi="Times New Roman" w:cs="Times New Roman"/>
        </w:rPr>
      </w:pPr>
    </w:p>
    <w:p w14:paraId="5E377381" w14:textId="1D23786F" w:rsidR="00777E7F" w:rsidRPr="00973D86" w:rsidDel="00B33197" w:rsidRDefault="00777E7F" w:rsidP="00322CBE">
      <w:pPr>
        <w:spacing w:line="480" w:lineRule="auto"/>
        <w:rPr>
          <w:del w:id="607" w:author="Angel Armenta" w:date="2021-06-30T15:01:00Z"/>
          <w:rFonts w:ascii="Times New Roman" w:hAnsi="Times New Roman" w:cs="Times New Roman"/>
          <w:b/>
          <w:bCs/>
        </w:rPr>
      </w:pPr>
    </w:p>
    <w:p w14:paraId="7FC0149F" w14:textId="4FB32FB8" w:rsidR="003B6B13" w:rsidRPr="00EF5498" w:rsidRDefault="00F5083B" w:rsidP="00777E7F">
      <w:pPr>
        <w:spacing w:line="480" w:lineRule="auto"/>
        <w:jc w:val="center"/>
        <w:rPr>
          <w:rFonts w:ascii="Times New Roman" w:hAnsi="Times New Roman" w:cs="Times New Roman"/>
          <w:b/>
          <w:bCs/>
          <w:rPrChange w:id="608" w:author="Angel Armenta" w:date="2021-06-29T16:03:00Z">
            <w:rPr>
              <w:rFonts w:ascii="Times New Roman" w:hAnsi="Times New Roman" w:cs="Times New Roman"/>
            </w:rPr>
          </w:rPrChange>
        </w:rPr>
      </w:pPr>
      <w:r w:rsidRPr="00EF5498">
        <w:rPr>
          <w:rFonts w:ascii="Times New Roman" w:hAnsi="Times New Roman" w:cs="Times New Roman"/>
          <w:b/>
          <w:bCs/>
          <w:rPrChange w:id="609" w:author="Angel Armenta" w:date="2021-06-29T16:03:00Z">
            <w:rPr>
              <w:rFonts w:ascii="Times New Roman" w:hAnsi="Times New Roman" w:cs="Times New Roman"/>
            </w:rPr>
          </w:rPrChange>
        </w:rPr>
        <w:t>Discussion</w:t>
      </w:r>
    </w:p>
    <w:p w14:paraId="0CD9DEFC" w14:textId="6090925D" w:rsidR="00774C38" w:rsidRDefault="002515DC">
      <w:pPr>
        <w:spacing w:line="480" w:lineRule="auto"/>
        <w:ind w:firstLine="720"/>
        <w:rPr>
          <w:rFonts w:ascii="Times New Roman" w:hAnsi="Times New Roman" w:cs="Times New Roman"/>
        </w:rPr>
        <w:pPrChange w:id="610" w:author="Angel Armenta" w:date="2021-06-29T18:32:00Z">
          <w:pPr>
            <w:spacing w:line="480" w:lineRule="auto"/>
          </w:pPr>
        </w:pPrChange>
      </w:pPr>
      <w:r>
        <w:rPr>
          <w:rFonts w:ascii="Times New Roman" w:hAnsi="Times New Roman" w:cs="Times New Roman"/>
        </w:rPr>
        <w:t>Elections are stressful events</w:t>
      </w:r>
      <w:ins w:id="611" w:author="A H" w:date="2021-06-20T14:51:00Z">
        <w:r w:rsidR="00291091">
          <w:rPr>
            <w:rFonts w:ascii="Times New Roman" w:hAnsi="Times New Roman" w:cs="Times New Roman"/>
          </w:rPr>
          <w:t>,</w:t>
        </w:r>
      </w:ins>
      <w:r>
        <w:rPr>
          <w:rFonts w:ascii="Times New Roman" w:hAnsi="Times New Roman" w:cs="Times New Roman"/>
        </w:rPr>
        <w:t xml:space="preserve"> and this is especially so for vulnerable communities that are impacted by potential policy </w:t>
      </w:r>
      <w:r w:rsidRPr="00896B77">
        <w:rPr>
          <w:rFonts w:ascii="Times New Roman" w:hAnsi="Times New Roman" w:cs="Times New Roman"/>
        </w:rPr>
        <w:t>changes (</w:t>
      </w:r>
      <w:r w:rsidRPr="00896B77">
        <w:rPr>
          <w:rFonts w:ascii="Times New Roman" w:hAnsi="Times New Roman" w:cs="Times New Roman"/>
          <w:rPrChange w:id="612" w:author="Angel Armenta" w:date="2021-06-29T18:32:00Z">
            <w:rPr>
              <w:rFonts w:ascii="Times New Roman" w:hAnsi="Times New Roman" w:cs="Times New Roman"/>
              <w:highlight w:val="yellow"/>
            </w:rPr>
          </w:rPrChange>
        </w:rPr>
        <w:t>Williams &amp; Medlock, 2017</w:t>
      </w:r>
      <w:r w:rsidRPr="00896B77">
        <w:rPr>
          <w:rFonts w:ascii="Times New Roman" w:hAnsi="Times New Roman" w:cs="Times New Roman"/>
        </w:rPr>
        <w:t>). The</w:t>
      </w:r>
      <w:r>
        <w:rPr>
          <w:rFonts w:ascii="Times New Roman" w:hAnsi="Times New Roman" w:cs="Times New Roman"/>
        </w:rPr>
        <w:t xml:space="preserve"> current study examined the impact of the 2020 U.S. presidential election on </w:t>
      </w:r>
      <w:r w:rsidR="00567D94">
        <w:rPr>
          <w:rFonts w:ascii="Times New Roman" w:hAnsi="Times New Roman" w:cs="Times New Roman"/>
        </w:rPr>
        <w:t xml:space="preserve">Latino young adults living </w:t>
      </w:r>
      <w:r w:rsidR="00774C38">
        <w:rPr>
          <w:rFonts w:ascii="Times New Roman" w:hAnsi="Times New Roman" w:cs="Times New Roman"/>
        </w:rPr>
        <w:t xml:space="preserve">on the U.S.-Mexico border. There were </w:t>
      </w:r>
      <w:del w:id="613" w:author="Angel Armenta" w:date="2021-06-30T15:01:00Z">
        <w:r w:rsidR="00774C38" w:rsidDel="00B33197">
          <w:rPr>
            <w:rFonts w:ascii="Times New Roman" w:hAnsi="Times New Roman" w:cs="Times New Roman"/>
          </w:rPr>
          <w:delText>a number of</w:delText>
        </w:r>
      </w:del>
      <w:ins w:id="614" w:author="Angel Armenta" w:date="2021-06-30T15:01:00Z">
        <w:r w:rsidR="00B33197">
          <w:rPr>
            <w:rFonts w:ascii="Times New Roman" w:hAnsi="Times New Roman" w:cs="Times New Roman"/>
          </w:rPr>
          <w:t>several</w:t>
        </w:r>
      </w:ins>
      <w:r w:rsidR="00774C38">
        <w:rPr>
          <w:rFonts w:ascii="Times New Roman" w:hAnsi="Times New Roman" w:cs="Times New Roman"/>
        </w:rPr>
        <w:t xml:space="preserve"> </w:t>
      </w:r>
      <w:del w:id="615" w:author="Angel Armenta" w:date="2021-06-30T15:02:00Z">
        <w:r w:rsidR="00774C38" w:rsidDel="00B33197">
          <w:rPr>
            <w:rFonts w:ascii="Times New Roman" w:hAnsi="Times New Roman" w:cs="Times New Roman"/>
          </w:rPr>
          <w:delText xml:space="preserve">things </w:delText>
        </w:r>
      </w:del>
      <w:ins w:id="616" w:author="Angel Armenta" w:date="2021-06-30T15:02:00Z">
        <w:r w:rsidR="00B33197">
          <w:rPr>
            <w:rFonts w:ascii="Times New Roman" w:hAnsi="Times New Roman" w:cs="Times New Roman"/>
          </w:rPr>
          <w:t xml:space="preserve">reasons </w:t>
        </w:r>
      </w:ins>
      <w:r w:rsidR="00774C38">
        <w:rPr>
          <w:rFonts w:ascii="Times New Roman" w:hAnsi="Times New Roman" w:cs="Times New Roman"/>
        </w:rPr>
        <w:t xml:space="preserve">that made this election particularly unique. First, it took place during a global pandemic and during a time that El Paso was experiencing a spike in cases, hospitalizations, and deaths due to </w:t>
      </w:r>
      <w:del w:id="617" w:author="Angel Armenta" w:date="2021-06-30T15:02:00Z">
        <w:r w:rsidR="00774C38" w:rsidDel="00B33197">
          <w:rPr>
            <w:rFonts w:ascii="Times New Roman" w:hAnsi="Times New Roman" w:cs="Times New Roman"/>
          </w:rPr>
          <w:delText>Covid</w:delText>
        </w:r>
      </w:del>
      <w:ins w:id="618" w:author="Angel Armenta" w:date="2021-06-30T15:02:00Z">
        <w:r w:rsidR="00B33197">
          <w:rPr>
            <w:rFonts w:ascii="Times New Roman" w:hAnsi="Times New Roman" w:cs="Times New Roman"/>
          </w:rPr>
          <w:t>COVID</w:t>
        </w:r>
      </w:ins>
      <w:r w:rsidR="00774C38">
        <w:rPr>
          <w:rFonts w:ascii="Times New Roman" w:hAnsi="Times New Roman" w:cs="Times New Roman"/>
        </w:rPr>
        <w:t>-19. Because of the pandemic, the state of Texas</w:t>
      </w:r>
      <w:del w:id="619" w:author="Angel Armenta" w:date="2021-06-30T15:02:00Z">
        <w:r w:rsidR="00774C38" w:rsidDel="00B33197">
          <w:rPr>
            <w:rFonts w:ascii="Times New Roman" w:hAnsi="Times New Roman" w:cs="Times New Roman"/>
          </w:rPr>
          <w:delText xml:space="preserve"> (?)</w:delText>
        </w:r>
      </w:del>
      <w:r w:rsidR="00774C38">
        <w:rPr>
          <w:rFonts w:ascii="Times New Roman" w:hAnsi="Times New Roman" w:cs="Times New Roman"/>
        </w:rPr>
        <w:t xml:space="preserve"> extended the period for early voting and relaxed requirements for mail-in voting, such that </w:t>
      </w:r>
      <w:commentRangeStart w:id="620"/>
      <w:r w:rsidR="00774C38" w:rsidRPr="00BA55B3">
        <w:rPr>
          <w:rFonts w:ascii="Times New Roman" w:hAnsi="Times New Roman" w:cs="Times New Roman"/>
          <w:highlight w:val="yellow"/>
        </w:rPr>
        <w:t>XX</w:t>
      </w:r>
      <w:r w:rsidR="00774C38">
        <w:rPr>
          <w:rFonts w:ascii="Times New Roman" w:hAnsi="Times New Roman" w:cs="Times New Roman"/>
        </w:rPr>
        <w:t xml:space="preserve"> </w:t>
      </w:r>
      <w:commentRangeEnd w:id="620"/>
      <w:r w:rsidR="0069461F">
        <w:rPr>
          <w:rStyle w:val="CommentReference"/>
        </w:rPr>
        <w:commentReference w:id="620"/>
      </w:r>
      <w:r w:rsidR="00774C38">
        <w:rPr>
          <w:rFonts w:ascii="Times New Roman" w:hAnsi="Times New Roman" w:cs="Times New Roman"/>
        </w:rPr>
        <w:t xml:space="preserve">of all votes cast in El Paso were cast prior to election day. Because of these unusual factors, it took much longer to count votes nationwide—thus, it was not clear who won the election until several days after the polls closed, instead of several hours after the polls closed as has been the case for prior elections. Thus, we examined how psychological outcomes fluctuated during three distinct periods of time: the week leading up to the election, the several days following the election but before the results were known, and several days following the announcement of Joe Biden as the winner of the election. </w:t>
      </w:r>
    </w:p>
    <w:p w14:paraId="1BAF3858" w14:textId="3B06FFDD" w:rsidR="003D0A55" w:rsidRPr="00CB4BC0" w:rsidRDefault="00774C38">
      <w:pPr>
        <w:spacing w:line="480" w:lineRule="auto"/>
        <w:rPr>
          <w:ins w:id="621" w:author="Angel Armenta" w:date="2021-06-30T16:00:00Z"/>
          <w:rFonts w:ascii="Times New Roman" w:hAnsi="Times New Roman" w:cs="Times New Roman"/>
        </w:rPr>
        <w:pPrChange w:id="622" w:author="Angel Armenta" w:date="2021-06-30T16:00:00Z">
          <w:pPr/>
        </w:pPrChange>
      </w:pPr>
      <w:r>
        <w:rPr>
          <w:rFonts w:ascii="Times New Roman" w:hAnsi="Times New Roman" w:cs="Times New Roman"/>
        </w:rPr>
        <w:tab/>
        <w:t xml:space="preserve">As expected, we saw increases in negative affect, anxiety, and depression during the week prior to the election, although the increase in anxiety was only present among non-Trump supporters. Then, following the election, we saw these negative outcomes decrease while positive affect increased in anticipation of the announcement of Biden as the winner. Finally, positive affect returned to baseline following the announcement of Biden as the winner and trajectories for negative affect, anxiety, and depression were flat. This pattern of results suggests Election Day itself was anticipated as a stressor and even though the outcome of the election was not known for several more days, negative outcomes decreased following Election Day. </w:t>
      </w:r>
      <w:ins w:id="623" w:author="Angel Armenta" w:date="2021-06-30T16:00:00Z">
        <w:r w:rsidR="003D0A55" w:rsidRPr="00CB4BC0">
          <w:rPr>
            <w:rFonts w:ascii="Times New Roman" w:hAnsi="Times New Roman" w:cs="Times New Roman"/>
          </w:rPr>
          <w:t xml:space="preserve">Our </w:t>
        </w:r>
        <w:r w:rsidR="003D0A55" w:rsidRPr="00CB4BC0">
          <w:rPr>
            <w:rFonts w:ascii="Times New Roman" w:hAnsi="Times New Roman" w:cs="Times New Roman"/>
          </w:rPr>
          <w:lastRenderedPageBreak/>
          <w:t xml:space="preserve">findings are consistent with previous work </w:t>
        </w:r>
        <w:r w:rsidR="003D0A55">
          <w:rPr>
            <w:rFonts w:ascii="Times New Roman" w:hAnsi="Times New Roman" w:cs="Times New Roman"/>
          </w:rPr>
          <w:t>demonstrating the negative</w:t>
        </w:r>
        <w:r w:rsidR="003D0A55" w:rsidRPr="00CB4BC0">
          <w:rPr>
            <w:rFonts w:ascii="Times New Roman" w:hAnsi="Times New Roman" w:cs="Times New Roman"/>
          </w:rPr>
          <w:t xml:space="preserve"> impact of elections</w:t>
        </w:r>
      </w:ins>
      <w:ins w:id="624" w:author="Angel Armenta" w:date="2021-06-30T16:01:00Z">
        <w:r w:rsidR="003D0A55">
          <w:rPr>
            <w:rFonts w:ascii="Times New Roman" w:hAnsi="Times New Roman" w:cs="Times New Roman"/>
          </w:rPr>
          <w:t xml:space="preserve">, particularly those with a heavy anti-immigrant, anti-Latino rhetoric and behavior, </w:t>
        </w:r>
      </w:ins>
      <w:ins w:id="625" w:author="Angel Armenta" w:date="2021-06-30T16:00:00Z">
        <w:r w:rsidR="003D0A55" w:rsidRPr="00CB4BC0">
          <w:rPr>
            <w:rFonts w:ascii="Times New Roman" w:hAnsi="Times New Roman" w:cs="Times New Roman"/>
          </w:rPr>
          <w:t xml:space="preserve">on </w:t>
        </w:r>
        <w:r w:rsidR="003D0A55">
          <w:rPr>
            <w:rFonts w:ascii="Times New Roman" w:hAnsi="Times New Roman" w:cs="Times New Roman"/>
          </w:rPr>
          <w:t xml:space="preserve">Latino’s </w:t>
        </w:r>
        <w:r w:rsidR="003D0A55" w:rsidRPr="00CB4BC0">
          <w:rPr>
            <w:rFonts w:ascii="Times New Roman" w:hAnsi="Times New Roman" w:cs="Times New Roman"/>
          </w:rPr>
          <w:t xml:space="preserve">psychological and physiological wellbeing (Toomey et al., 2014; White et al., 2014; </w:t>
        </w:r>
        <w:proofErr w:type="spellStart"/>
        <w:r w:rsidR="003D0A55" w:rsidRPr="00CB4BC0">
          <w:rPr>
            <w:rFonts w:ascii="Times New Roman" w:hAnsi="Times New Roman" w:cs="Times New Roman"/>
          </w:rPr>
          <w:t>Hatzenbuehler</w:t>
        </w:r>
        <w:proofErr w:type="spellEnd"/>
        <w:r w:rsidR="003D0A55" w:rsidRPr="00CB4BC0">
          <w:rPr>
            <w:rFonts w:ascii="Times New Roman" w:hAnsi="Times New Roman" w:cs="Times New Roman"/>
          </w:rPr>
          <w:t xml:space="preserve"> et al., 2017; </w:t>
        </w:r>
        <w:proofErr w:type="spellStart"/>
        <w:r w:rsidR="003D0A55" w:rsidRPr="00CB4BC0">
          <w:rPr>
            <w:rFonts w:ascii="Times New Roman" w:hAnsi="Times New Roman" w:cs="Times New Roman"/>
          </w:rPr>
          <w:t>DeJonckheere</w:t>
        </w:r>
        <w:proofErr w:type="spellEnd"/>
        <w:r w:rsidR="003D0A55" w:rsidRPr="00CB4BC0">
          <w:rPr>
            <w:rFonts w:ascii="Times New Roman" w:hAnsi="Times New Roman" w:cs="Times New Roman"/>
          </w:rPr>
          <w:t xml:space="preserve"> et al., 2018; </w:t>
        </w:r>
        <w:proofErr w:type="spellStart"/>
        <w:r w:rsidR="003D0A55" w:rsidRPr="00CB4BC0">
          <w:rPr>
            <w:rFonts w:ascii="Times New Roman" w:hAnsi="Times New Roman" w:cs="Times New Roman"/>
          </w:rPr>
          <w:t>Zeiders</w:t>
        </w:r>
        <w:proofErr w:type="spellEnd"/>
        <w:r w:rsidR="003D0A55" w:rsidRPr="00CB4BC0">
          <w:rPr>
            <w:rFonts w:ascii="Times New Roman" w:hAnsi="Times New Roman" w:cs="Times New Roman"/>
          </w:rPr>
          <w:t xml:space="preserve"> et al., 2020).</w:t>
        </w:r>
        <w:commentRangeStart w:id="626"/>
        <w:r w:rsidR="003D0A55">
          <w:rPr>
            <w:rFonts w:ascii="Times New Roman" w:hAnsi="Times New Roman" w:cs="Times New Roman"/>
          </w:rPr>
          <w:t xml:space="preserve"> However, we extend these findings by employing a daily diary design and analyzing our data utilizing piecewise growth models to separate the effects before, during, and after the election. </w:t>
        </w:r>
      </w:ins>
      <w:commentRangeEnd w:id="626"/>
      <w:ins w:id="627" w:author="Angel Armenta" w:date="2021-06-30T16:01:00Z">
        <w:r w:rsidR="003D0A55">
          <w:rPr>
            <w:rStyle w:val="CommentReference"/>
          </w:rPr>
          <w:commentReference w:id="626"/>
        </w:r>
      </w:ins>
    </w:p>
    <w:p w14:paraId="066C02F5" w14:textId="134D6883" w:rsidR="002515DC" w:rsidDel="003D0A55" w:rsidRDefault="00774C38">
      <w:pPr>
        <w:spacing w:line="480" w:lineRule="auto"/>
        <w:ind w:firstLine="720"/>
        <w:rPr>
          <w:del w:id="628" w:author="Angel Armenta" w:date="2021-06-30T16:00:00Z"/>
          <w:rFonts w:ascii="Times New Roman" w:hAnsi="Times New Roman" w:cs="Times New Roman"/>
        </w:rPr>
        <w:pPrChange w:id="629" w:author="Angel Armenta" w:date="2021-06-30T15:05:00Z">
          <w:pPr>
            <w:spacing w:line="480" w:lineRule="auto"/>
          </w:pPr>
        </w:pPrChange>
      </w:pPr>
      <w:commentRangeStart w:id="630"/>
      <w:commentRangeStart w:id="631"/>
      <w:del w:id="632" w:author="Angel Armenta" w:date="2021-06-30T15:05:00Z">
        <w:r w:rsidRPr="00BA55B3" w:rsidDel="00B33197">
          <w:rPr>
            <w:rFonts w:ascii="Times New Roman" w:hAnsi="Times New Roman" w:cs="Times New Roman"/>
            <w:highlight w:val="yellow"/>
          </w:rPr>
          <w:delText>This is</w:delText>
        </w:r>
      </w:del>
      <w:del w:id="633" w:author="Angel Armenta" w:date="2021-06-30T16:00:00Z">
        <w:r w:rsidRPr="00BA55B3" w:rsidDel="003D0A55">
          <w:rPr>
            <w:rFonts w:ascii="Times New Roman" w:hAnsi="Times New Roman" w:cs="Times New Roman"/>
            <w:highlight w:val="yellow"/>
          </w:rPr>
          <w:delText xml:space="preserve"> consistent with other work</w:delText>
        </w:r>
        <w:r w:rsidR="00C066E5" w:rsidRPr="00BA55B3" w:rsidDel="003D0A55">
          <w:rPr>
            <w:rFonts w:ascii="Times New Roman" w:hAnsi="Times New Roman" w:cs="Times New Roman"/>
            <w:highlight w:val="yellow"/>
          </w:rPr>
          <w:delText>….. [CITATIONS].</w:delText>
        </w:r>
        <w:commentRangeEnd w:id="630"/>
        <w:r w:rsidR="001D451B" w:rsidDel="003D0A55">
          <w:rPr>
            <w:rStyle w:val="CommentReference"/>
          </w:rPr>
          <w:commentReference w:id="630"/>
        </w:r>
        <w:commentRangeEnd w:id="631"/>
        <w:r w:rsidR="00B33197" w:rsidDel="003D0A55">
          <w:rPr>
            <w:rStyle w:val="CommentReference"/>
          </w:rPr>
          <w:commentReference w:id="631"/>
        </w:r>
      </w:del>
    </w:p>
    <w:p w14:paraId="119CB216" w14:textId="0A8796FF" w:rsidR="00A9534D" w:rsidRDefault="00C066E5" w:rsidP="003B6B13">
      <w:pPr>
        <w:spacing w:line="480" w:lineRule="auto"/>
        <w:rPr>
          <w:rFonts w:ascii="Times New Roman" w:hAnsi="Times New Roman" w:cs="Times New Roman"/>
        </w:rPr>
      </w:pPr>
      <w:r>
        <w:rPr>
          <w:rFonts w:ascii="Times New Roman" w:hAnsi="Times New Roman" w:cs="Times New Roman"/>
        </w:rPr>
        <w:tab/>
        <w:t xml:space="preserve">In an exploratory fashion, we additionally investigated individual differences that moderated the increase in negative affect, anxiety, and depression in anticipation of the election, as individuals’ appraisal of a stressor is important in determining both the consequence of the stressor and how one mobilizes resources to cope in anticipation of the stressor (Lazarus &amp; Folkman, 1984). One such factor was nativity, such that non-US-born participants had steeper positive trajectories than US-born participants. This is consistent with the idea that those who will be </w:t>
      </w:r>
      <w:ins w:id="634" w:author="Angel Armenta" w:date="2021-06-30T15:06:00Z">
        <w:r w:rsidR="00B33197">
          <w:rPr>
            <w:rFonts w:ascii="Times New Roman" w:hAnsi="Times New Roman" w:cs="Times New Roman"/>
          </w:rPr>
          <w:t xml:space="preserve">disproportionately </w:t>
        </w:r>
      </w:ins>
      <w:del w:id="635" w:author="Angel Armenta" w:date="2021-06-30T15:06:00Z">
        <w:r w:rsidDel="00B33197">
          <w:rPr>
            <w:rFonts w:ascii="Times New Roman" w:hAnsi="Times New Roman" w:cs="Times New Roman"/>
          </w:rPr>
          <w:delText xml:space="preserve">most significantly </w:delText>
        </w:r>
      </w:del>
      <w:r>
        <w:rPr>
          <w:rFonts w:ascii="Times New Roman" w:hAnsi="Times New Roman" w:cs="Times New Roman"/>
        </w:rPr>
        <w:t xml:space="preserve">negatively impacted by the outcome of an election (in this case, the continued presidency of Donald Trump) </w:t>
      </w:r>
      <w:r w:rsidR="000A5AC4">
        <w:rPr>
          <w:rFonts w:ascii="Times New Roman" w:hAnsi="Times New Roman" w:cs="Times New Roman"/>
        </w:rPr>
        <w:t>will</w:t>
      </w:r>
      <w:r>
        <w:rPr>
          <w:rFonts w:ascii="Times New Roman" w:hAnsi="Times New Roman" w:cs="Times New Roman"/>
        </w:rPr>
        <w:t xml:space="preserve"> experience the most stress in anticipation of the election. In this case, non-US-born participants may have felt particularly uneasy about the prospect of Trump’s continued presidency and its effect on immigration policy, crossing the border to work or visit family, </w:t>
      </w:r>
      <w:r w:rsidR="00A9534D">
        <w:rPr>
          <w:rFonts w:ascii="Times New Roman" w:hAnsi="Times New Roman" w:cs="Times New Roman"/>
        </w:rPr>
        <w:t xml:space="preserve">and continued encouragement of </w:t>
      </w:r>
      <w:r>
        <w:rPr>
          <w:rFonts w:ascii="Times New Roman" w:hAnsi="Times New Roman" w:cs="Times New Roman"/>
        </w:rPr>
        <w:t xml:space="preserve">prejudice against immigrants and Mexicans. The deadly impact of anti-immigrant prejudice was felt </w:t>
      </w:r>
      <w:del w:id="636" w:author="Angel Armenta" w:date="2021-06-30T15:07:00Z">
        <w:r w:rsidDel="00B33197">
          <w:rPr>
            <w:rFonts w:ascii="Times New Roman" w:hAnsi="Times New Roman" w:cs="Times New Roman"/>
          </w:rPr>
          <w:delText xml:space="preserve">especially </w:delText>
        </w:r>
      </w:del>
      <w:r>
        <w:rPr>
          <w:rFonts w:ascii="Times New Roman" w:hAnsi="Times New Roman" w:cs="Times New Roman"/>
        </w:rPr>
        <w:t xml:space="preserve">keenly in El Paso on August 3, 2019, when a </w:t>
      </w:r>
      <w:r w:rsidR="00A9534D">
        <w:rPr>
          <w:rFonts w:ascii="Times New Roman" w:hAnsi="Times New Roman" w:cs="Times New Roman"/>
        </w:rPr>
        <w:t xml:space="preserve">White man from Allen, Texas drove 10 hours to El Paso and shot and killed 22 people in a Walmart. The shooter told police he targeted Mexicans and prior to the shooting released an anti-immigrant manifesto online saying he was carrying out the attack in “response to the Hispanic invasion of Texas” </w:t>
      </w:r>
      <w:del w:id="637" w:author="A H" w:date="2021-06-19T15:22:00Z">
        <w:r w:rsidR="00A9534D" w:rsidDel="00347BFD">
          <w:rPr>
            <w:rFonts w:ascii="Times New Roman" w:hAnsi="Times New Roman" w:cs="Times New Roman"/>
          </w:rPr>
          <w:delText>(</w:delText>
        </w:r>
      </w:del>
      <w:r w:rsidR="00347BFD">
        <w:rPr>
          <w:rFonts w:ascii="Times New Roman" w:hAnsi="Times New Roman" w:cs="Times New Roman"/>
        </w:rPr>
        <w:fldChar w:fldCharType="begin"/>
      </w:r>
      <w:r w:rsidR="00347BFD">
        <w:rPr>
          <w:rFonts w:ascii="Times New Roman" w:hAnsi="Times New Roman" w:cs="Times New Roman"/>
        </w:rPr>
        <w:instrText xml:space="preserve"> ADDIN ZOTERO_ITEM CSL_CITATION {"citationID":"Zl9FN6jK","properties":{"formattedCitation":"(Murphy, 2019)","plainCitation":"(Murphy, 2019)","noteIndex":0},"citationItems":[{"id":72,"uris":["http://zotero.org/groups/3775336/items/INLPE5UT"],"uri":["http://zotero.org/groups/3775336/items/INLPE5UT"],"itemData":{"id":72,"type":"article-newspaper","abstract":"Prosecutors say they will be seeking the death penalty for the massacre that left 22 dead last month.","container-title":"The New York Times","ISSN":"0362-4331","language":"en-US","section":"U.S.","source":"NYTimes.com","title":"El Paso Shooting Suspect Indicted on Capital Murder Charge","URL":"https://www.nytimes.com/2019/09/12/us/el-paso-suspect-capital-murder.html","author":[{"family":"Murphy","given":"Heather"}],"accessed":{"date-parts":[["2021",6,19]]},"issued":{"date-parts":[["2019",9,12]]}}}],"schema":"https://github.com/citation-style-language/schema/raw/master/csl-citation.json"} </w:instrText>
      </w:r>
      <w:r w:rsidR="00347BFD">
        <w:rPr>
          <w:rFonts w:ascii="Times New Roman" w:hAnsi="Times New Roman" w:cs="Times New Roman"/>
        </w:rPr>
        <w:fldChar w:fldCharType="separate"/>
      </w:r>
      <w:r w:rsidR="00347BFD" w:rsidRPr="00347BFD">
        <w:rPr>
          <w:rFonts w:ascii="Times New Roman" w:hAnsi="Times New Roman" w:cs="Times New Roman"/>
        </w:rPr>
        <w:t>(Murphy, 2019)</w:t>
      </w:r>
      <w:r w:rsidR="00347BFD">
        <w:rPr>
          <w:rFonts w:ascii="Times New Roman" w:hAnsi="Times New Roman" w:cs="Times New Roman"/>
        </w:rPr>
        <w:fldChar w:fldCharType="end"/>
      </w:r>
      <w:commentRangeStart w:id="638"/>
      <w:del w:id="639" w:author="A H" w:date="2021-06-19T15:22:00Z">
        <w:r w:rsidR="00A9534D" w:rsidDel="00347BFD">
          <w:rPr>
            <w:rFonts w:ascii="Times New Roman" w:hAnsi="Times New Roman" w:cs="Times New Roman"/>
          </w:rPr>
          <w:delText>CITE</w:delText>
        </w:r>
        <w:commentRangeEnd w:id="638"/>
        <w:r w:rsidR="00A9534D" w:rsidDel="00347BFD">
          <w:rPr>
            <w:rStyle w:val="CommentReference"/>
          </w:rPr>
          <w:commentReference w:id="638"/>
        </w:r>
        <w:r w:rsidR="00A9534D" w:rsidDel="00347BFD">
          <w:rPr>
            <w:rFonts w:ascii="Times New Roman" w:hAnsi="Times New Roman" w:cs="Times New Roman"/>
          </w:rPr>
          <w:delText>)</w:delText>
        </w:r>
      </w:del>
      <w:r w:rsidR="00A9534D">
        <w:rPr>
          <w:rFonts w:ascii="Times New Roman" w:hAnsi="Times New Roman" w:cs="Times New Roman"/>
        </w:rPr>
        <w:t>. Thus, the moderating effect of nativity on increases in anxiety prior to the election is unsurprising.</w:t>
      </w:r>
    </w:p>
    <w:p w14:paraId="27098D59" w14:textId="77777777" w:rsidR="0013287F" w:rsidRDefault="00A9534D" w:rsidP="003B6B13">
      <w:pPr>
        <w:spacing w:line="480" w:lineRule="auto"/>
        <w:rPr>
          <w:ins w:id="640" w:author="Angel Armenta" w:date="2021-06-30T15:13:00Z"/>
          <w:rFonts w:ascii="Times New Roman" w:hAnsi="Times New Roman" w:cs="Times New Roman"/>
        </w:rPr>
      </w:pPr>
      <w:r>
        <w:rPr>
          <w:rFonts w:ascii="Times New Roman" w:hAnsi="Times New Roman" w:cs="Times New Roman"/>
        </w:rPr>
        <w:lastRenderedPageBreak/>
        <w:tab/>
        <w:t>Ethnic identity and familism (specifically, familism values related to support) additionally moderated negative outcomes, such that individuals with stronger ethnic identity experienced steeper increases in negative affect and depression</w:t>
      </w:r>
      <w:r w:rsidR="00381820">
        <w:rPr>
          <w:rFonts w:ascii="Times New Roman" w:hAnsi="Times New Roman" w:cs="Times New Roman"/>
        </w:rPr>
        <w:t xml:space="preserve"> and individuals with stronger familism support values experienced steeper increases in anxiety. In past research, these two factors </w:t>
      </w:r>
      <w:r w:rsidR="000A5AC4">
        <w:rPr>
          <w:rFonts w:ascii="Times New Roman" w:hAnsi="Times New Roman" w:cs="Times New Roman"/>
        </w:rPr>
        <w:t>have</w:t>
      </w:r>
      <w:r w:rsidR="00381820">
        <w:rPr>
          <w:rFonts w:ascii="Times New Roman" w:hAnsi="Times New Roman" w:cs="Times New Roman"/>
        </w:rPr>
        <w:t xml:space="preserve"> typically</w:t>
      </w:r>
      <w:r w:rsidR="000A5AC4">
        <w:rPr>
          <w:rFonts w:ascii="Times New Roman" w:hAnsi="Times New Roman" w:cs="Times New Roman"/>
        </w:rPr>
        <w:t xml:space="preserve"> been</w:t>
      </w:r>
      <w:r w:rsidR="00381820">
        <w:rPr>
          <w:rFonts w:ascii="Times New Roman" w:hAnsi="Times New Roman" w:cs="Times New Roman"/>
        </w:rPr>
        <w:t xml:space="preserve"> seen as protective for both mental and physical health (</w:t>
      </w:r>
      <w:commentRangeStart w:id="641"/>
      <w:r w:rsidR="00805A23" w:rsidRPr="00F5083B">
        <w:rPr>
          <w:rFonts w:ascii="Times New Roman" w:hAnsi="Times New Roman" w:cs="Times New Roman"/>
          <w:highlight w:val="yellow"/>
        </w:rPr>
        <w:t xml:space="preserve">Ai </w:t>
      </w:r>
      <w:commentRangeEnd w:id="641"/>
      <w:r w:rsidR="00805A23" w:rsidRPr="00F5083B">
        <w:rPr>
          <w:rStyle w:val="CommentReference"/>
          <w:highlight w:val="yellow"/>
        </w:rPr>
        <w:commentReference w:id="641"/>
      </w:r>
      <w:r w:rsidR="00805A23" w:rsidRPr="00F5083B">
        <w:rPr>
          <w:rFonts w:ascii="Times New Roman" w:hAnsi="Times New Roman" w:cs="Times New Roman"/>
          <w:highlight w:val="yellow"/>
        </w:rPr>
        <w:t xml:space="preserve">et al., 2014; </w:t>
      </w:r>
      <w:r w:rsidR="007B6DB1" w:rsidRPr="00896B77">
        <w:rPr>
          <w:rFonts w:ascii="Times New Roman" w:hAnsi="Times New Roman" w:cs="Times New Roman"/>
          <w:rPrChange w:id="642" w:author="Angel Armenta" w:date="2021-06-29T18:35:00Z">
            <w:rPr>
              <w:rFonts w:ascii="Times New Roman" w:hAnsi="Times New Roman" w:cs="Times New Roman"/>
              <w:highlight w:val="yellow"/>
            </w:rPr>
          </w:rPrChange>
        </w:rPr>
        <w:t>Campos</w:t>
      </w:r>
      <w:ins w:id="643" w:author="Angel Armenta" w:date="2021-06-29T18:35:00Z">
        <w:r w:rsidR="00896B77" w:rsidRPr="00896B77">
          <w:rPr>
            <w:rFonts w:ascii="Times New Roman" w:hAnsi="Times New Roman" w:cs="Times New Roman"/>
            <w:rPrChange w:id="644" w:author="Angel Armenta" w:date="2021-06-29T18:35:00Z">
              <w:rPr>
                <w:rFonts w:ascii="Times New Roman" w:hAnsi="Times New Roman" w:cs="Times New Roman"/>
                <w:highlight w:val="yellow"/>
              </w:rPr>
            </w:rPrChange>
          </w:rPr>
          <w:t xml:space="preserve"> et al.</w:t>
        </w:r>
      </w:ins>
      <w:del w:id="645" w:author="Angel Armenta" w:date="2021-06-29T18:35:00Z">
        <w:r w:rsidR="007B6DB1" w:rsidRPr="00896B77" w:rsidDel="00896B77">
          <w:rPr>
            <w:rFonts w:ascii="Times New Roman" w:hAnsi="Times New Roman" w:cs="Times New Roman"/>
            <w:rPrChange w:id="646" w:author="Angel Armenta" w:date="2021-06-29T18:35:00Z">
              <w:rPr>
                <w:rFonts w:ascii="Times New Roman" w:hAnsi="Times New Roman" w:cs="Times New Roman"/>
                <w:highlight w:val="yellow"/>
              </w:rPr>
            </w:rPrChange>
          </w:rPr>
          <w:delText>, Ullman, Aguilera, &amp; Schetter</w:delText>
        </w:r>
      </w:del>
      <w:r w:rsidR="007B6DB1" w:rsidRPr="00896B77">
        <w:rPr>
          <w:rFonts w:ascii="Times New Roman" w:hAnsi="Times New Roman" w:cs="Times New Roman"/>
          <w:rPrChange w:id="647" w:author="Angel Armenta" w:date="2021-06-29T18:35:00Z">
            <w:rPr>
              <w:rFonts w:ascii="Times New Roman" w:hAnsi="Times New Roman" w:cs="Times New Roman"/>
              <w:highlight w:val="yellow"/>
            </w:rPr>
          </w:rPrChange>
        </w:rPr>
        <w:t>, 201</w:t>
      </w:r>
      <w:ins w:id="648" w:author="Angel Armenta" w:date="2021-06-29T18:35:00Z">
        <w:r w:rsidR="00896B77" w:rsidRPr="00896B77">
          <w:rPr>
            <w:rFonts w:ascii="Times New Roman" w:hAnsi="Times New Roman" w:cs="Times New Roman"/>
            <w:rPrChange w:id="649" w:author="Angel Armenta" w:date="2021-06-29T18:35:00Z">
              <w:rPr>
                <w:rFonts w:ascii="Times New Roman" w:hAnsi="Times New Roman" w:cs="Times New Roman"/>
                <w:highlight w:val="yellow"/>
              </w:rPr>
            </w:rPrChange>
          </w:rPr>
          <w:t>4</w:t>
        </w:r>
      </w:ins>
      <w:del w:id="650" w:author="Angel Armenta" w:date="2021-06-29T18:35:00Z">
        <w:r w:rsidR="007B6DB1" w:rsidRPr="00896B77" w:rsidDel="00896B77">
          <w:rPr>
            <w:rFonts w:ascii="Times New Roman" w:hAnsi="Times New Roman" w:cs="Times New Roman"/>
            <w:rPrChange w:id="651" w:author="Angel Armenta" w:date="2021-06-29T18:35:00Z">
              <w:rPr>
                <w:rFonts w:ascii="Times New Roman" w:hAnsi="Times New Roman" w:cs="Times New Roman"/>
                <w:highlight w:val="yellow"/>
              </w:rPr>
            </w:rPrChange>
          </w:rPr>
          <w:delText>3</w:delText>
        </w:r>
      </w:del>
      <w:r w:rsidR="007B6DB1" w:rsidRPr="00896B77">
        <w:rPr>
          <w:rFonts w:ascii="Times New Roman" w:hAnsi="Times New Roman" w:cs="Times New Roman"/>
        </w:rPr>
        <w:t>;</w:t>
      </w:r>
      <w:r w:rsidR="007B6DB1">
        <w:rPr>
          <w:rFonts w:ascii="Times New Roman" w:hAnsi="Times New Roman" w:cs="Times New Roman"/>
        </w:rPr>
        <w:t xml:space="preserve"> </w:t>
      </w:r>
      <w:commentRangeStart w:id="652"/>
      <w:r w:rsidR="00805A23" w:rsidRPr="00F5083B">
        <w:rPr>
          <w:rFonts w:ascii="Times New Roman" w:hAnsi="Times New Roman" w:cs="Times New Roman"/>
          <w:highlight w:val="yellow"/>
        </w:rPr>
        <w:t xml:space="preserve">Love </w:t>
      </w:r>
      <w:commentRangeEnd w:id="652"/>
      <w:r w:rsidR="00805A23" w:rsidRPr="00F5083B">
        <w:rPr>
          <w:rStyle w:val="CommentReference"/>
          <w:highlight w:val="yellow"/>
        </w:rPr>
        <w:commentReference w:id="652"/>
      </w:r>
      <w:r w:rsidR="00805A23" w:rsidRPr="00F5083B">
        <w:rPr>
          <w:rFonts w:ascii="Times New Roman" w:hAnsi="Times New Roman" w:cs="Times New Roman"/>
          <w:highlight w:val="yellow"/>
        </w:rPr>
        <w:t>et al., 2006;</w:t>
      </w:r>
      <w:r w:rsidR="00805A23">
        <w:rPr>
          <w:rFonts w:ascii="Times New Roman" w:hAnsi="Times New Roman" w:cs="Times New Roman"/>
        </w:rPr>
        <w:t xml:space="preserve"> </w:t>
      </w:r>
      <w:commentRangeStart w:id="653"/>
      <w:r w:rsidR="00805A23" w:rsidRPr="00F5083B">
        <w:rPr>
          <w:rFonts w:ascii="Times New Roman" w:hAnsi="Times New Roman" w:cs="Times New Roman"/>
          <w:highlight w:val="yellow"/>
        </w:rPr>
        <w:t xml:space="preserve">de </w:t>
      </w:r>
      <w:proofErr w:type="spellStart"/>
      <w:r w:rsidR="00805A23" w:rsidRPr="00F5083B">
        <w:rPr>
          <w:rFonts w:ascii="Times New Roman" w:hAnsi="Times New Roman" w:cs="Times New Roman"/>
          <w:highlight w:val="yellow"/>
        </w:rPr>
        <w:t>Heer</w:t>
      </w:r>
      <w:proofErr w:type="spellEnd"/>
      <w:r w:rsidR="00805A23" w:rsidRPr="00F5083B">
        <w:rPr>
          <w:rFonts w:ascii="Times New Roman" w:hAnsi="Times New Roman" w:cs="Times New Roman"/>
          <w:highlight w:val="yellow"/>
        </w:rPr>
        <w:t xml:space="preserve"> </w:t>
      </w:r>
      <w:commentRangeEnd w:id="653"/>
      <w:r w:rsidR="00805A23" w:rsidRPr="00F5083B">
        <w:rPr>
          <w:rStyle w:val="CommentReference"/>
          <w:highlight w:val="yellow"/>
        </w:rPr>
        <w:commentReference w:id="653"/>
      </w:r>
      <w:r w:rsidR="00805A23" w:rsidRPr="00F5083B">
        <w:rPr>
          <w:rFonts w:ascii="Times New Roman" w:hAnsi="Times New Roman" w:cs="Times New Roman"/>
          <w:highlight w:val="yellow"/>
        </w:rPr>
        <w:t>et al., 2011</w:t>
      </w:r>
      <w:r w:rsidR="00381820">
        <w:rPr>
          <w:rFonts w:ascii="Times New Roman" w:hAnsi="Times New Roman" w:cs="Times New Roman"/>
        </w:rPr>
        <w:t>)</w:t>
      </w:r>
      <w:r w:rsidR="000A5AC4">
        <w:rPr>
          <w:rFonts w:ascii="Times New Roman" w:hAnsi="Times New Roman" w:cs="Times New Roman"/>
        </w:rPr>
        <w:t>. For example, ethnic identity—and especially strong commitment to one’s identity—is typically protective</w:t>
      </w:r>
      <w:r w:rsidR="00805A23">
        <w:rPr>
          <w:rFonts w:ascii="Times New Roman" w:hAnsi="Times New Roman" w:cs="Times New Roman"/>
        </w:rPr>
        <w:t xml:space="preserve"> </w:t>
      </w:r>
      <w:commentRangeStart w:id="654"/>
      <w:r w:rsidR="00805A23" w:rsidRPr="00896B77">
        <w:rPr>
          <w:rFonts w:ascii="Times New Roman" w:hAnsi="Times New Roman" w:cs="Times New Roman"/>
        </w:rPr>
        <w:t>(</w:t>
      </w:r>
      <w:proofErr w:type="spellStart"/>
      <w:r w:rsidR="00805A23" w:rsidRPr="00896B77">
        <w:rPr>
          <w:rFonts w:ascii="Times New Roman" w:hAnsi="Times New Roman" w:cs="Times New Roman"/>
          <w:rPrChange w:id="655" w:author="Angel Armenta" w:date="2021-06-29T18:36:00Z">
            <w:rPr>
              <w:rFonts w:ascii="Times New Roman" w:hAnsi="Times New Roman" w:cs="Times New Roman"/>
              <w:highlight w:val="yellow"/>
            </w:rPr>
          </w:rPrChange>
        </w:rPr>
        <w:t>Mossakowski</w:t>
      </w:r>
      <w:proofErr w:type="spellEnd"/>
      <w:r w:rsidR="00805A23" w:rsidRPr="00896B77">
        <w:rPr>
          <w:rFonts w:ascii="Times New Roman" w:hAnsi="Times New Roman" w:cs="Times New Roman"/>
          <w:rPrChange w:id="656" w:author="Angel Armenta" w:date="2021-06-29T18:36:00Z">
            <w:rPr>
              <w:rFonts w:ascii="Times New Roman" w:hAnsi="Times New Roman" w:cs="Times New Roman"/>
              <w:highlight w:val="yellow"/>
            </w:rPr>
          </w:rPrChange>
        </w:rPr>
        <w:t>, 2003</w:t>
      </w:r>
      <w:commentRangeEnd w:id="654"/>
      <w:r w:rsidR="00805A23" w:rsidRPr="00896B77">
        <w:rPr>
          <w:rStyle w:val="CommentReference"/>
          <w:rPrChange w:id="657" w:author="Angel Armenta" w:date="2021-06-29T18:36:00Z">
            <w:rPr>
              <w:rStyle w:val="CommentReference"/>
              <w:highlight w:val="yellow"/>
            </w:rPr>
          </w:rPrChange>
        </w:rPr>
        <w:commentReference w:id="654"/>
      </w:r>
      <w:r w:rsidR="00805A23" w:rsidRPr="00896B77">
        <w:rPr>
          <w:rFonts w:ascii="Times New Roman" w:hAnsi="Times New Roman" w:cs="Times New Roman"/>
          <w:rPrChange w:id="658" w:author="Angel Armenta" w:date="2021-06-29T18:36:00Z">
            <w:rPr>
              <w:rFonts w:ascii="Times New Roman" w:hAnsi="Times New Roman" w:cs="Times New Roman"/>
              <w:highlight w:val="yellow"/>
            </w:rPr>
          </w:rPrChange>
        </w:rPr>
        <w:t xml:space="preserve">; </w:t>
      </w:r>
      <w:commentRangeStart w:id="659"/>
      <w:r w:rsidR="00805A23" w:rsidRPr="00F5083B">
        <w:rPr>
          <w:rFonts w:ascii="Times New Roman" w:hAnsi="Times New Roman" w:cs="Times New Roman"/>
          <w:highlight w:val="yellow"/>
        </w:rPr>
        <w:t xml:space="preserve">Stein </w:t>
      </w:r>
      <w:commentRangeEnd w:id="659"/>
      <w:r w:rsidR="00805A23" w:rsidRPr="00F5083B">
        <w:rPr>
          <w:rStyle w:val="CommentReference"/>
          <w:highlight w:val="yellow"/>
        </w:rPr>
        <w:commentReference w:id="659"/>
      </w:r>
      <w:r w:rsidR="00805A23" w:rsidRPr="00F5083B">
        <w:rPr>
          <w:rFonts w:ascii="Times New Roman" w:hAnsi="Times New Roman" w:cs="Times New Roman"/>
          <w:highlight w:val="yellow"/>
        </w:rPr>
        <w:t xml:space="preserve">et al., 2014; </w:t>
      </w:r>
      <w:commentRangeStart w:id="660"/>
      <w:r w:rsidR="00805A23" w:rsidRPr="00896B77">
        <w:rPr>
          <w:rFonts w:ascii="Times New Roman" w:hAnsi="Times New Roman" w:cs="Times New Roman"/>
          <w:rPrChange w:id="661" w:author="Angel Armenta" w:date="2021-06-29T18:37:00Z">
            <w:rPr>
              <w:rFonts w:ascii="Times New Roman" w:hAnsi="Times New Roman" w:cs="Times New Roman"/>
              <w:highlight w:val="yellow"/>
            </w:rPr>
          </w:rPrChange>
        </w:rPr>
        <w:t>Yip</w:t>
      </w:r>
      <w:commentRangeEnd w:id="660"/>
      <w:r w:rsidR="00805A23" w:rsidRPr="00896B77">
        <w:rPr>
          <w:rStyle w:val="CommentReference"/>
          <w:rPrChange w:id="662" w:author="Angel Armenta" w:date="2021-06-29T18:37:00Z">
            <w:rPr>
              <w:rStyle w:val="CommentReference"/>
              <w:highlight w:val="yellow"/>
            </w:rPr>
          </w:rPrChange>
        </w:rPr>
        <w:commentReference w:id="660"/>
      </w:r>
      <w:ins w:id="663" w:author="Angel Armenta" w:date="2021-06-29T18:37:00Z">
        <w:r w:rsidR="00896B77" w:rsidRPr="00896B77">
          <w:rPr>
            <w:rFonts w:ascii="Times New Roman" w:hAnsi="Times New Roman" w:cs="Times New Roman"/>
            <w:rPrChange w:id="664" w:author="Angel Armenta" w:date="2021-06-29T18:37:00Z">
              <w:rPr>
                <w:rFonts w:ascii="Times New Roman" w:hAnsi="Times New Roman" w:cs="Times New Roman"/>
                <w:highlight w:val="yellow"/>
              </w:rPr>
            </w:rPrChange>
          </w:rPr>
          <w:t xml:space="preserve"> et al.,</w:t>
        </w:r>
      </w:ins>
      <w:del w:id="665" w:author="Angel Armenta" w:date="2021-06-29T18:37:00Z">
        <w:r w:rsidR="00805A23" w:rsidRPr="00896B77" w:rsidDel="00896B77">
          <w:rPr>
            <w:rFonts w:ascii="Times New Roman" w:hAnsi="Times New Roman" w:cs="Times New Roman"/>
            <w:rPrChange w:id="666" w:author="Angel Armenta" w:date="2021-06-29T18:37:00Z">
              <w:rPr>
                <w:rFonts w:ascii="Times New Roman" w:hAnsi="Times New Roman" w:cs="Times New Roman"/>
                <w:highlight w:val="yellow"/>
              </w:rPr>
            </w:rPrChange>
          </w:rPr>
          <w:delText>, Wang, Mootoo, &amp; Mirpuri,</w:delText>
        </w:r>
      </w:del>
      <w:r w:rsidR="00805A23" w:rsidRPr="00896B77">
        <w:rPr>
          <w:rFonts w:ascii="Times New Roman" w:hAnsi="Times New Roman" w:cs="Times New Roman"/>
          <w:rPrChange w:id="667" w:author="Angel Armenta" w:date="2021-06-29T18:37:00Z">
            <w:rPr>
              <w:rFonts w:ascii="Times New Roman" w:hAnsi="Times New Roman" w:cs="Times New Roman"/>
              <w:highlight w:val="yellow"/>
            </w:rPr>
          </w:rPrChange>
        </w:rPr>
        <w:t xml:space="preserve"> 2019</w:t>
      </w:r>
      <w:r w:rsidR="00805A23" w:rsidRPr="00896B77">
        <w:rPr>
          <w:rFonts w:ascii="Times New Roman" w:hAnsi="Times New Roman" w:cs="Times New Roman"/>
        </w:rPr>
        <w:t>),</w:t>
      </w:r>
      <w:r w:rsidR="00805A23">
        <w:rPr>
          <w:rFonts w:ascii="Times New Roman" w:hAnsi="Times New Roman" w:cs="Times New Roman"/>
        </w:rPr>
        <w:t xml:space="preserve"> including</w:t>
      </w:r>
      <w:r w:rsidR="000A5AC4">
        <w:rPr>
          <w:rFonts w:ascii="Times New Roman" w:hAnsi="Times New Roman" w:cs="Times New Roman"/>
        </w:rPr>
        <w:t xml:space="preserve"> when individuals face the stress of ethnic/racial </w:t>
      </w:r>
      <w:r w:rsidR="000A5AC4" w:rsidRPr="007B3C4A">
        <w:rPr>
          <w:rFonts w:ascii="Times New Roman" w:hAnsi="Times New Roman" w:cs="Times New Roman"/>
        </w:rPr>
        <w:t>discrimination</w:t>
      </w:r>
      <w:r w:rsidR="00805A23" w:rsidRPr="007B3C4A">
        <w:rPr>
          <w:rFonts w:ascii="Times New Roman" w:hAnsi="Times New Roman" w:cs="Times New Roman"/>
        </w:rPr>
        <w:t xml:space="preserve"> (</w:t>
      </w:r>
      <w:commentRangeStart w:id="668"/>
      <w:r w:rsidR="00805A23" w:rsidRPr="007B3C4A">
        <w:rPr>
          <w:rFonts w:ascii="Times New Roman" w:hAnsi="Times New Roman" w:cs="Times New Roman"/>
          <w:rPrChange w:id="669" w:author="Angel Armenta" w:date="2021-06-29T18:45:00Z">
            <w:rPr>
              <w:rFonts w:ascii="Times New Roman" w:hAnsi="Times New Roman" w:cs="Times New Roman"/>
              <w:highlight w:val="yellow"/>
            </w:rPr>
          </w:rPrChange>
        </w:rPr>
        <w:t xml:space="preserve">Romero </w:t>
      </w:r>
      <w:commentRangeEnd w:id="668"/>
      <w:r w:rsidR="00805A23" w:rsidRPr="007B3C4A">
        <w:rPr>
          <w:rStyle w:val="CommentReference"/>
          <w:rPrChange w:id="670" w:author="Angel Armenta" w:date="2021-06-29T18:45:00Z">
            <w:rPr>
              <w:rStyle w:val="CommentReference"/>
              <w:highlight w:val="yellow"/>
            </w:rPr>
          </w:rPrChange>
        </w:rPr>
        <w:commentReference w:id="668"/>
      </w:r>
      <w:r w:rsidR="00805A23" w:rsidRPr="007B3C4A">
        <w:rPr>
          <w:rFonts w:ascii="Times New Roman" w:hAnsi="Times New Roman" w:cs="Times New Roman"/>
          <w:rPrChange w:id="671" w:author="Angel Armenta" w:date="2021-06-29T18:45:00Z">
            <w:rPr>
              <w:rFonts w:ascii="Times New Roman" w:hAnsi="Times New Roman" w:cs="Times New Roman"/>
              <w:highlight w:val="yellow"/>
            </w:rPr>
          </w:rPrChange>
        </w:rPr>
        <w:t>et al., 2014</w:t>
      </w:r>
      <w:r w:rsidR="00805A23" w:rsidRPr="007B3C4A">
        <w:rPr>
          <w:rFonts w:ascii="Times New Roman" w:hAnsi="Times New Roman" w:cs="Times New Roman"/>
        </w:rPr>
        <w:t>)</w:t>
      </w:r>
      <w:r w:rsidR="000A5AC4" w:rsidRPr="007B3C4A">
        <w:rPr>
          <w:rFonts w:ascii="Times New Roman" w:hAnsi="Times New Roman" w:cs="Times New Roman"/>
        </w:rPr>
        <w:t xml:space="preserve">, </w:t>
      </w:r>
      <w:r w:rsidR="00381820" w:rsidRPr="007B3C4A">
        <w:rPr>
          <w:rFonts w:ascii="Times New Roman" w:hAnsi="Times New Roman" w:cs="Times New Roman"/>
        </w:rPr>
        <w:t>although</w:t>
      </w:r>
      <w:r w:rsidR="00381820">
        <w:rPr>
          <w:rFonts w:ascii="Times New Roman" w:hAnsi="Times New Roman" w:cs="Times New Roman"/>
        </w:rPr>
        <w:t xml:space="preserve"> ethnic identity is sometimes associated with </w:t>
      </w:r>
      <w:r w:rsidR="000A5AC4">
        <w:rPr>
          <w:rFonts w:ascii="Times New Roman" w:hAnsi="Times New Roman" w:cs="Times New Roman"/>
        </w:rPr>
        <w:t>negative</w:t>
      </w:r>
      <w:r w:rsidR="00381820">
        <w:rPr>
          <w:rFonts w:ascii="Times New Roman" w:hAnsi="Times New Roman" w:cs="Times New Roman"/>
        </w:rPr>
        <w:t xml:space="preserve"> outcomes</w:t>
      </w:r>
      <w:r w:rsidR="000A5AC4">
        <w:rPr>
          <w:rFonts w:ascii="Times New Roman" w:hAnsi="Times New Roman" w:cs="Times New Roman"/>
        </w:rPr>
        <w:t xml:space="preserve">, </w:t>
      </w:r>
      <w:del w:id="672" w:author="Angel Armenta" w:date="2021-06-30T15:08:00Z">
        <w:r w:rsidR="000A5AC4" w:rsidDel="00B33197">
          <w:rPr>
            <w:rFonts w:ascii="Times New Roman" w:hAnsi="Times New Roman" w:cs="Times New Roman"/>
          </w:rPr>
          <w:delText xml:space="preserve">especially </w:delText>
        </w:r>
      </w:del>
      <w:ins w:id="673" w:author="Angel Armenta" w:date="2021-06-30T15:08:00Z">
        <w:r w:rsidR="00B33197">
          <w:rPr>
            <w:rFonts w:ascii="Times New Roman" w:hAnsi="Times New Roman" w:cs="Times New Roman"/>
          </w:rPr>
          <w:t xml:space="preserve">particularly </w:t>
        </w:r>
      </w:ins>
      <w:r w:rsidR="000A5AC4">
        <w:rPr>
          <w:rFonts w:ascii="Times New Roman" w:hAnsi="Times New Roman" w:cs="Times New Roman"/>
        </w:rPr>
        <w:t>when individuals are in</w:t>
      </w:r>
      <w:r w:rsidR="00805A23">
        <w:rPr>
          <w:rFonts w:ascii="Times New Roman" w:hAnsi="Times New Roman" w:cs="Times New Roman"/>
        </w:rPr>
        <w:t xml:space="preserve"> developmental</w:t>
      </w:r>
      <w:r w:rsidR="000A5AC4">
        <w:rPr>
          <w:rFonts w:ascii="Times New Roman" w:hAnsi="Times New Roman" w:cs="Times New Roman"/>
        </w:rPr>
        <w:t xml:space="preserve"> phases of identity exploration</w:t>
      </w:r>
      <w:r w:rsidR="00381820">
        <w:rPr>
          <w:rFonts w:ascii="Times New Roman" w:hAnsi="Times New Roman" w:cs="Times New Roman"/>
        </w:rPr>
        <w:t xml:space="preserve"> (</w:t>
      </w:r>
      <w:r w:rsidR="00805A23" w:rsidRPr="007B3C4A">
        <w:rPr>
          <w:rFonts w:ascii="Times New Roman" w:hAnsi="Times New Roman" w:cs="Times New Roman"/>
          <w:rPrChange w:id="674" w:author="Angel Armenta" w:date="2021-06-29T18:48:00Z">
            <w:rPr>
              <w:rFonts w:ascii="Times New Roman" w:hAnsi="Times New Roman" w:cs="Times New Roman"/>
              <w:highlight w:val="yellow"/>
            </w:rPr>
          </w:rPrChange>
        </w:rPr>
        <w:t>Torres &amp; Ong, 201</w:t>
      </w:r>
      <w:ins w:id="675" w:author="Angel Armenta" w:date="2021-06-29T18:47:00Z">
        <w:r w:rsidR="007B3C4A" w:rsidRPr="007B3C4A">
          <w:rPr>
            <w:rFonts w:ascii="Times New Roman" w:hAnsi="Times New Roman" w:cs="Times New Roman"/>
            <w:rPrChange w:id="676" w:author="Angel Armenta" w:date="2021-06-29T18:48:00Z">
              <w:rPr>
                <w:rFonts w:ascii="Times New Roman" w:hAnsi="Times New Roman" w:cs="Times New Roman"/>
                <w:highlight w:val="yellow"/>
              </w:rPr>
            </w:rPrChange>
          </w:rPr>
          <w:t>0</w:t>
        </w:r>
      </w:ins>
      <w:del w:id="677" w:author="Angel Armenta" w:date="2021-06-29T18:47:00Z">
        <w:r w:rsidR="00805A23" w:rsidRPr="007B3C4A" w:rsidDel="007B3C4A">
          <w:rPr>
            <w:rFonts w:ascii="Times New Roman" w:hAnsi="Times New Roman" w:cs="Times New Roman"/>
            <w:rPrChange w:id="678" w:author="Angel Armenta" w:date="2021-06-29T18:48:00Z">
              <w:rPr>
                <w:rFonts w:ascii="Times New Roman" w:hAnsi="Times New Roman" w:cs="Times New Roman"/>
                <w:highlight w:val="yellow"/>
              </w:rPr>
            </w:rPrChange>
          </w:rPr>
          <w:delText>3</w:delText>
        </w:r>
      </w:del>
      <w:r w:rsidR="00805A23" w:rsidRPr="007B3C4A">
        <w:rPr>
          <w:rFonts w:ascii="Times New Roman" w:hAnsi="Times New Roman" w:cs="Times New Roman"/>
          <w:rPrChange w:id="679" w:author="Angel Armenta" w:date="2021-06-29T18:48:00Z">
            <w:rPr>
              <w:rFonts w:ascii="Times New Roman" w:hAnsi="Times New Roman" w:cs="Times New Roman"/>
              <w:highlight w:val="yellow"/>
            </w:rPr>
          </w:rPrChange>
        </w:rPr>
        <w:t xml:space="preserve">; </w:t>
      </w:r>
      <w:r w:rsidR="000A5AC4" w:rsidRPr="00F5083B">
        <w:rPr>
          <w:rFonts w:ascii="Times New Roman" w:hAnsi="Times New Roman" w:cs="Times New Roman"/>
          <w:highlight w:val="yellow"/>
        </w:rPr>
        <w:t>Yip, 2018</w:t>
      </w:r>
      <w:r w:rsidR="00381820">
        <w:rPr>
          <w:rFonts w:ascii="Times New Roman" w:hAnsi="Times New Roman" w:cs="Times New Roman"/>
        </w:rPr>
        <w:t xml:space="preserve">). </w:t>
      </w:r>
      <w:r w:rsidR="007B6DB1">
        <w:rPr>
          <w:rFonts w:ascii="Times New Roman" w:hAnsi="Times New Roman" w:cs="Times New Roman"/>
        </w:rPr>
        <w:t xml:space="preserve">Familism has additionally been linked to positive physical and psychological outcomes </w:t>
      </w:r>
      <w:r w:rsidR="007B6DB1" w:rsidRPr="001B5E86">
        <w:rPr>
          <w:rFonts w:ascii="Times New Roman" w:hAnsi="Times New Roman" w:cs="Times New Roman"/>
        </w:rPr>
        <w:t>(</w:t>
      </w:r>
      <w:r w:rsidR="007B6DB1" w:rsidRPr="001B5E86">
        <w:rPr>
          <w:rFonts w:ascii="Times New Roman" w:hAnsi="Times New Roman" w:cs="Times New Roman"/>
          <w:rPrChange w:id="680" w:author="Angel Armenta" w:date="2021-06-29T19:01:00Z">
            <w:rPr>
              <w:rFonts w:ascii="Times New Roman" w:hAnsi="Times New Roman" w:cs="Times New Roman"/>
              <w:highlight w:val="yellow"/>
            </w:rPr>
          </w:rPrChange>
        </w:rPr>
        <w:t>Santiago</w:t>
      </w:r>
      <w:del w:id="681" w:author="Angel Armenta" w:date="2021-06-29T18:39:00Z">
        <w:r w:rsidR="007B6DB1" w:rsidRPr="001B5E86" w:rsidDel="00896B77">
          <w:rPr>
            <w:rFonts w:ascii="Times New Roman" w:hAnsi="Times New Roman" w:cs="Times New Roman"/>
            <w:rPrChange w:id="682" w:author="Angel Armenta" w:date="2021-06-29T19:01:00Z">
              <w:rPr>
                <w:rFonts w:ascii="Times New Roman" w:hAnsi="Times New Roman" w:cs="Times New Roman"/>
                <w:highlight w:val="yellow"/>
              </w:rPr>
            </w:rPrChange>
          </w:rPr>
          <w:delText>, Torres, Brewer</w:delText>
        </w:r>
      </w:del>
      <w:r w:rsidR="007B6DB1" w:rsidRPr="001B5E86">
        <w:rPr>
          <w:rFonts w:ascii="Times New Roman" w:hAnsi="Times New Roman" w:cs="Times New Roman"/>
          <w:rPrChange w:id="683" w:author="Angel Armenta" w:date="2021-06-29T19:01:00Z">
            <w:rPr>
              <w:rFonts w:ascii="Times New Roman" w:hAnsi="Times New Roman" w:cs="Times New Roman"/>
              <w:highlight w:val="yellow"/>
            </w:rPr>
          </w:rPrChange>
        </w:rPr>
        <w:t xml:space="preserve"> et al., 2016</w:t>
      </w:r>
      <w:r w:rsidR="007B6DB1" w:rsidRPr="001B5E86">
        <w:rPr>
          <w:rFonts w:ascii="Times New Roman" w:hAnsi="Times New Roman" w:cs="Times New Roman"/>
        </w:rPr>
        <w:t>;</w:t>
      </w:r>
      <w:r w:rsidR="007B6DB1">
        <w:rPr>
          <w:rFonts w:ascii="Times New Roman" w:hAnsi="Times New Roman" w:cs="Times New Roman"/>
        </w:rPr>
        <w:t xml:space="preserve"> </w:t>
      </w:r>
      <w:proofErr w:type="spellStart"/>
      <w:r w:rsidR="007B6DB1" w:rsidRPr="007B3C4A">
        <w:rPr>
          <w:rFonts w:ascii="Times New Roman" w:hAnsi="Times New Roman" w:cs="Times New Roman"/>
          <w:rPrChange w:id="684" w:author="Angel Armenta" w:date="2021-06-29T18:40:00Z">
            <w:rPr>
              <w:rFonts w:ascii="Times New Roman" w:hAnsi="Times New Roman" w:cs="Times New Roman"/>
              <w:highlight w:val="yellow"/>
            </w:rPr>
          </w:rPrChange>
        </w:rPr>
        <w:t>Valdivieso</w:t>
      </w:r>
      <w:proofErr w:type="spellEnd"/>
      <w:r w:rsidR="007B6DB1" w:rsidRPr="007B3C4A">
        <w:rPr>
          <w:rFonts w:ascii="Times New Roman" w:hAnsi="Times New Roman" w:cs="Times New Roman"/>
          <w:rPrChange w:id="685" w:author="Angel Armenta" w:date="2021-06-29T18:40:00Z">
            <w:rPr>
              <w:rFonts w:ascii="Times New Roman" w:hAnsi="Times New Roman" w:cs="Times New Roman"/>
              <w:highlight w:val="yellow"/>
            </w:rPr>
          </w:rPrChange>
        </w:rPr>
        <w:t>-Mora</w:t>
      </w:r>
      <w:ins w:id="686" w:author="Angel Armenta" w:date="2021-06-29T18:40:00Z">
        <w:r w:rsidR="007B3C4A" w:rsidRPr="007B3C4A">
          <w:rPr>
            <w:rFonts w:ascii="Times New Roman" w:hAnsi="Times New Roman" w:cs="Times New Roman"/>
            <w:rPrChange w:id="687" w:author="Angel Armenta" w:date="2021-06-29T18:40:00Z">
              <w:rPr>
                <w:rFonts w:ascii="Times New Roman" w:hAnsi="Times New Roman" w:cs="Times New Roman"/>
                <w:highlight w:val="yellow"/>
              </w:rPr>
            </w:rPrChange>
          </w:rPr>
          <w:t xml:space="preserve"> et al., </w:t>
        </w:r>
      </w:ins>
      <w:del w:id="688" w:author="Angel Armenta" w:date="2021-06-29T18:40:00Z">
        <w:r w:rsidR="007B6DB1" w:rsidRPr="007B3C4A" w:rsidDel="007B3C4A">
          <w:rPr>
            <w:rFonts w:ascii="Times New Roman" w:hAnsi="Times New Roman" w:cs="Times New Roman"/>
            <w:rPrChange w:id="689" w:author="Angel Armenta" w:date="2021-06-29T18:40:00Z">
              <w:rPr>
                <w:rFonts w:ascii="Times New Roman" w:hAnsi="Times New Roman" w:cs="Times New Roman"/>
                <w:highlight w:val="yellow"/>
              </w:rPr>
            </w:rPrChange>
          </w:rPr>
          <w:delText xml:space="preserve">, Peet, Garnier-Villarreal, Salazar-Villanea, &amp; Johnson, </w:delText>
        </w:r>
      </w:del>
      <w:r w:rsidR="007B6DB1" w:rsidRPr="007B3C4A">
        <w:rPr>
          <w:rFonts w:ascii="Times New Roman" w:hAnsi="Times New Roman" w:cs="Times New Roman"/>
          <w:rPrChange w:id="690" w:author="Angel Armenta" w:date="2021-06-29T18:40:00Z">
            <w:rPr>
              <w:rFonts w:ascii="Times New Roman" w:hAnsi="Times New Roman" w:cs="Times New Roman"/>
              <w:highlight w:val="yellow"/>
            </w:rPr>
          </w:rPrChange>
        </w:rPr>
        <w:t>2016</w:t>
      </w:r>
      <w:r w:rsidR="007B6DB1" w:rsidRPr="007B3C4A">
        <w:rPr>
          <w:rFonts w:ascii="Times New Roman" w:hAnsi="Times New Roman" w:cs="Times New Roman"/>
        </w:rPr>
        <w:t xml:space="preserve">). </w:t>
      </w:r>
      <w:r w:rsidR="00381820" w:rsidRPr="007B3C4A">
        <w:rPr>
          <w:rFonts w:ascii="Times New Roman" w:hAnsi="Times New Roman" w:cs="Times New Roman"/>
        </w:rPr>
        <w:t xml:space="preserve">In the current study, </w:t>
      </w:r>
      <w:r w:rsidR="00404FA9" w:rsidRPr="007B3C4A">
        <w:rPr>
          <w:rFonts w:ascii="Times New Roman" w:hAnsi="Times New Roman" w:cs="Times New Roman"/>
        </w:rPr>
        <w:t>rather than being protective, these factors</w:t>
      </w:r>
      <w:r w:rsidR="00404FA9">
        <w:rPr>
          <w:rFonts w:ascii="Times New Roman" w:hAnsi="Times New Roman" w:cs="Times New Roman"/>
        </w:rPr>
        <w:t xml:space="preserve"> seem to exacerbate the stress experienced in anticipation of the election</w:t>
      </w:r>
      <w:r w:rsidR="007B6DB1">
        <w:rPr>
          <w:rFonts w:ascii="Times New Roman" w:hAnsi="Times New Roman" w:cs="Times New Roman"/>
        </w:rPr>
        <w:t>, although in the case of familism, this was only the case for the support subscale and not the obligation or referent subscale</w:t>
      </w:r>
      <w:r w:rsidR="00404FA9">
        <w:rPr>
          <w:rFonts w:ascii="Times New Roman" w:hAnsi="Times New Roman" w:cs="Times New Roman"/>
        </w:rPr>
        <w:t>.</w:t>
      </w:r>
      <w:r w:rsidR="007B6DB1">
        <w:rPr>
          <w:rFonts w:ascii="Times New Roman" w:hAnsi="Times New Roman" w:cs="Times New Roman"/>
        </w:rPr>
        <w:t xml:space="preserve"> </w:t>
      </w:r>
    </w:p>
    <w:p w14:paraId="3B9C2C8F" w14:textId="1324288D" w:rsidR="0013287F" w:rsidRDefault="0013287F">
      <w:pPr>
        <w:spacing w:line="480" w:lineRule="auto"/>
        <w:ind w:firstLine="720"/>
        <w:rPr>
          <w:ins w:id="691" w:author="Angel Armenta" w:date="2021-06-30T15:10:00Z"/>
          <w:rFonts w:ascii="Times New Roman" w:hAnsi="Times New Roman" w:cs="Times New Roman"/>
        </w:rPr>
        <w:pPrChange w:id="692" w:author="Angel Armenta" w:date="2021-06-30T15:17:00Z">
          <w:pPr>
            <w:spacing w:line="480" w:lineRule="auto"/>
          </w:pPr>
        </w:pPrChange>
      </w:pPr>
      <w:ins w:id="693" w:author="Angel Armenta" w:date="2021-06-30T15:10:00Z">
        <w:r>
          <w:rPr>
            <w:rFonts w:ascii="Times New Roman" w:hAnsi="Times New Roman" w:cs="Times New Roman"/>
          </w:rPr>
          <w:t xml:space="preserve">From a cultural inertia perspective, ethnic identity and familism </w:t>
        </w:r>
      </w:ins>
      <w:ins w:id="694" w:author="Angel Armenta" w:date="2021-06-30T15:11:00Z">
        <w:r>
          <w:rPr>
            <w:rFonts w:ascii="Times New Roman" w:hAnsi="Times New Roman" w:cs="Times New Roman"/>
          </w:rPr>
          <w:t>could be considered psychological anchors (i.e., individual difference factors that prevent an individual from accepting change</w:t>
        </w:r>
      </w:ins>
      <w:ins w:id="695" w:author="Angel Armenta" w:date="2021-06-30T15:32:00Z">
        <w:r w:rsidR="007D5089">
          <w:rPr>
            <w:rFonts w:ascii="Times New Roman" w:hAnsi="Times New Roman" w:cs="Times New Roman"/>
          </w:rPr>
          <w:t>; Zarate et al., 2019</w:t>
        </w:r>
      </w:ins>
      <w:ins w:id="696" w:author="Angel Armenta" w:date="2021-06-30T15:11:00Z">
        <w:r>
          <w:rPr>
            <w:rFonts w:ascii="Times New Roman" w:hAnsi="Times New Roman" w:cs="Times New Roman"/>
          </w:rPr>
          <w:t>).</w:t>
        </w:r>
      </w:ins>
      <w:ins w:id="697" w:author="Angel Armenta" w:date="2021-06-30T15:13:00Z">
        <w:r>
          <w:rPr>
            <w:rFonts w:ascii="Times New Roman" w:hAnsi="Times New Roman" w:cs="Times New Roman"/>
          </w:rPr>
          <w:t xml:space="preserve"> For example, </w:t>
        </w:r>
      </w:ins>
      <w:ins w:id="698" w:author="Angel Armenta" w:date="2021-06-30T15:14:00Z">
        <w:r>
          <w:rPr>
            <w:rFonts w:ascii="Times New Roman" w:hAnsi="Times New Roman" w:cs="Times New Roman"/>
          </w:rPr>
          <w:t>Hispanic</w:t>
        </w:r>
      </w:ins>
      <w:ins w:id="699" w:author="Angel Armenta" w:date="2021-06-30T15:37:00Z">
        <w:r w:rsidR="001D57B6">
          <w:rPr>
            <w:rFonts w:ascii="Times New Roman" w:hAnsi="Times New Roman" w:cs="Times New Roman"/>
          </w:rPr>
          <w:t xml:space="preserve"> people</w:t>
        </w:r>
      </w:ins>
      <w:ins w:id="700" w:author="Angel Armenta" w:date="2021-06-30T15:14:00Z">
        <w:r>
          <w:rPr>
            <w:rFonts w:ascii="Times New Roman" w:hAnsi="Times New Roman" w:cs="Times New Roman"/>
          </w:rPr>
          <w:t xml:space="preserve"> higher on ethnic identity </w:t>
        </w:r>
      </w:ins>
      <w:ins w:id="701" w:author="Angel Armenta" w:date="2021-06-30T15:37:00Z">
        <w:r w:rsidR="001D57B6">
          <w:rPr>
            <w:rFonts w:ascii="Times New Roman" w:hAnsi="Times New Roman" w:cs="Times New Roman"/>
          </w:rPr>
          <w:t xml:space="preserve">have </w:t>
        </w:r>
      </w:ins>
      <w:ins w:id="702" w:author="Angel Armenta" w:date="2021-06-30T15:14:00Z">
        <w:r>
          <w:rPr>
            <w:rFonts w:ascii="Times New Roman" w:hAnsi="Times New Roman" w:cs="Times New Roman"/>
          </w:rPr>
          <w:t>reporte</w:t>
        </w:r>
      </w:ins>
      <w:ins w:id="703" w:author="Angel Armenta" w:date="2021-06-30T15:15:00Z">
        <w:r>
          <w:rPr>
            <w:rFonts w:ascii="Times New Roman" w:hAnsi="Times New Roman" w:cs="Times New Roman"/>
          </w:rPr>
          <w:t>d</w:t>
        </w:r>
      </w:ins>
      <w:ins w:id="704" w:author="Angel Armenta" w:date="2021-06-30T15:14:00Z">
        <w:r>
          <w:rPr>
            <w:rFonts w:ascii="Times New Roman" w:hAnsi="Times New Roman" w:cs="Times New Roman"/>
          </w:rPr>
          <w:t xml:space="preserve"> higher levels of prejudice against White individuals believed to be changing their cultural tapestry (Zarate et al., 2012). </w:t>
        </w:r>
      </w:ins>
      <w:ins w:id="705" w:author="Angel Armenta" w:date="2021-06-30T15:11:00Z">
        <w:r>
          <w:rPr>
            <w:rFonts w:ascii="Times New Roman" w:hAnsi="Times New Roman" w:cs="Times New Roman"/>
          </w:rPr>
          <w:t xml:space="preserve"> </w:t>
        </w:r>
      </w:ins>
      <w:ins w:id="706" w:author="Angel Armenta" w:date="2021-06-30T15:19:00Z">
        <w:r>
          <w:rPr>
            <w:rFonts w:ascii="Times New Roman" w:hAnsi="Times New Roman" w:cs="Times New Roman"/>
          </w:rPr>
          <w:t>In line with those findings and i</w:t>
        </w:r>
      </w:ins>
      <w:ins w:id="707" w:author="Angel Armenta" w:date="2021-06-30T15:11:00Z">
        <w:r>
          <w:rPr>
            <w:rFonts w:ascii="Times New Roman" w:hAnsi="Times New Roman" w:cs="Times New Roman"/>
          </w:rPr>
          <w:t xml:space="preserve">n the context of the election, </w:t>
        </w:r>
      </w:ins>
      <w:ins w:id="708" w:author="Angel Armenta" w:date="2021-06-30T15:12:00Z">
        <w:r>
          <w:rPr>
            <w:rFonts w:ascii="Times New Roman" w:hAnsi="Times New Roman" w:cs="Times New Roman"/>
          </w:rPr>
          <w:t xml:space="preserve">Mr. Trump was viewed as a perpetuator of cultural change </w:t>
        </w:r>
      </w:ins>
      <w:ins w:id="709" w:author="Angel Armenta" w:date="2021-06-30T15:13:00Z">
        <w:r>
          <w:rPr>
            <w:rFonts w:ascii="Times New Roman" w:hAnsi="Times New Roman" w:cs="Times New Roman"/>
          </w:rPr>
          <w:t xml:space="preserve">that has made </w:t>
        </w:r>
      </w:ins>
      <w:ins w:id="710" w:author="Angel Armenta" w:date="2021-06-30T15:15:00Z">
        <w:r>
          <w:rPr>
            <w:rFonts w:ascii="Times New Roman" w:hAnsi="Times New Roman" w:cs="Times New Roman"/>
          </w:rPr>
          <w:t xml:space="preserve">Latino’s place in the US worse </w:t>
        </w:r>
      </w:ins>
      <w:ins w:id="711" w:author="Angel Armenta" w:date="2021-06-30T15:12:00Z">
        <w:r>
          <w:rPr>
            <w:rFonts w:ascii="Times New Roman" w:hAnsi="Times New Roman" w:cs="Times New Roman"/>
          </w:rPr>
          <w:t xml:space="preserve">(Lopez et al., </w:t>
        </w:r>
      </w:ins>
      <w:ins w:id="712" w:author="Angel Armenta" w:date="2021-06-30T15:13:00Z">
        <w:r>
          <w:rPr>
            <w:rFonts w:ascii="Times New Roman" w:hAnsi="Times New Roman" w:cs="Times New Roman"/>
          </w:rPr>
          <w:t>2018; Armenta et al., 2021). Th</w:t>
        </w:r>
      </w:ins>
      <w:ins w:id="713" w:author="Angel Armenta" w:date="2021-06-30T15:15:00Z">
        <w:r>
          <w:rPr>
            <w:rFonts w:ascii="Times New Roman" w:hAnsi="Times New Roman" w:cs="Times New Roman"/>
          </w:rPr>
          <w:t xml:space="preserve">us, </w:t>
        </w:r>
      </w:ins>
      <w:ins w:id="714" w:author="Angel Armenta" w:date="2021-06-30T15:16:00Z">
        <w:r>
          <w:rPr>
            <w:rFonts w:ascii="Times New Roman" w:hAnsi="Times New Roman" w:cs="Times New Roman"/>
          </w:rPr>
          <w:t xml:space="preserve">it makes sense why </w:t>
        </w:r>
      </w:ins>
      <w:ins w:id="715" w:author="Angel Armenta" w:date="2021-06-30T15:15:00Z">
        <w:r>
          <w:rPr>
            <w:rFonts w:ascii="Times New Roman" w:hAnsi="Times New Roman" w:cs="Times New Roman"/>
          </w:rPr>
          <w:t xml:space="preserve">those higher on ethnic identity and familism </w:t>
        </w:r>
      </w:ins>
      <w:ins w:id="716" w:author="Angel Armenta" w:date="2021-06-30T15:16:00Z">
        <w:r>
          <w:rPr>
            <w:rFonts w:ascii="Times New Roman" w:hAnsi="Times New Roman" w:cs="Times New Roman"/>
          </w:rPr>
          <w:t xml:space="preserve">reported </w:t>
        </w:r>
      </w:ins>
      <w:ins w:id="717" w:author="Angel Armenta" w:date="2021-06-30T15:17:00Z">
        <w:r>
          <w:rPr>
            <w:rFonts w:ascii="Times New Roman" w:hAnsi="Times New Roman" w:cs="Times New Roman"/>
          </w:rPr>
          <w:t xml:space="preserve">higher negative affect leading up to the election – </w:t>
        </w:r>
        <w:r>
          <w:rPr>
            <w:rFonts w:ascii="Times New Roman" w:hAnsi="Times New Roman" w:cs="Times New Roman"/>
          </w:rPr>
          <w:lastRenderedPageBreak/>
          <w:t>the</w:t>
        </w:r>
      </w:ins>
      <w:ins w:id="718" w:author="Angel Armenta" w:date="2021-06-30T15:18:00Z">
        <w:r>
          <w:rPr>
            <w:rFonts w:ascii="Times New Roman" w:hAnsi="Times New Roman" w:cs="Times New Roman"/>
          </w:rPr>
          <w:t xml:space="preserve"> possibility of re-electing Mr. Trump</w:t>
        </w:r>
      </w:ins>
      <w:ins w:id="719" w:author="Angel Armenta" w:date="2021-06-30T15:17:00Z">
        <w:r>
          <w:rPr>
            <w:rFonts w:ascii="Times New Roman" w:hAnsi="Times New Roman" w:cs="Times New Roman"/>
          </w:rPr>
          <w:t xml:space="preserve"> for many </w:t>
        </w:r>
      </w:ins>
      <w:ins w:id="720" w:author="Angel Armenta" w:date="2021-06-30T15:18:00Z">
        <w:r>
          <w:rPr>
            <w:rFonts w:ascii="Times New Roman" w:hAnsi="Times New Roman" w:cs="Times New Roman"/>
          </w:rPr>
          <w:t xml:space="preserve">Latino </w:t>
        </w:r>
      </w:ins>
      <w:ins w:id="721" w:author="Angel Armenta" w:date="2021-06-30T15:17:00Z">
        <w:r>
          <w:rPr>
            <w:rFonts w:ascii="Times New Roman" w:hAnsi="Times New Roman" w:cs="Times New Roman"/>
          </w:rPr>
          <w:t xml:space="preserve">non-Trump supporters </w:t>
        </w:r>
      </w:ins>
      <w:ins w:id="722" w:author="Angel Armenta" w:date="2021-06-30T15:18:00Z">
        <w:r>
          <w:rPr>
            <w:rFonts w:ascii="Times New Roman" w:hAnsi="Times New Roman" w:cs="Times New Roman"/>
          </w:rPr>
          <w:t xml:space="preserve">was a direct attack </w:t>
        </w:r>
      </w:ins>
      <w:ins w:id="723" w:author="Angel Armenta" w:date="2021-06-30T15:20:00Z">
        <w:r>
          <w:rPr>
            <w:rFonts w:ascii="Times New Roman" w:hAnsi="Times New Roman" w:cs="Times New Roman"/>
          </w:rPr>
          <w:t>on</w:t>
        </w:r>
        <w:r w:rsidR="00E043E4">
          <w:rPr>
            <w:rFonts w:ascii="Times New Roman" w:hAnsi="Times New Roman" w:cs="Times New Roman"/>
          </w:rPr>
          <w:t xml:space="preserve"> various</w:t>
        </w:r>
      </w:ins>
      <w:ins w:id="724" w:author="Angel Armenta" w:date="2021-06-30T15:23:00Z">
        <w:r w:rsidR="00E043E4">
          <w:rPr>
            <w:rFonts w:ascii="Times New Roman" w:hAnsi="Times New Roman" w:cs="Times New Roman"/>
          </w:rPr>
          <w:t xml:space="preserve"> important</w:t>
        </w:r>
      </w:ins>
      <w:ins w:id="725" w:author="Angel Armenta" w:date="2021-06-30T15:20:00Z">
        <w:r w:rsidR="00E043E4">
          <w:rPr>
            <w:rFonts w:ascii="Times New Roman" w:hAnsi="Times New Roman" w:cs="Times New Roman"/>
          </w:rPr>
          <w:t xml:space="preserve"> </w:t>
        </w:r>
      </w:ins>
      <w:ins w:id="726" w:author="Angel Armenta" w:date="2021-06-30T15:21:00Z">
        <w:r w:rsidR="00E043E4">
          <w:rPr>
            <w:rFonts w:ascii="Times New Roman" w:hAnsi="Times New Roman" w:cs="Times New Roman"/>
          </w:rPr>
          <w:t>components</w:t>
        </w:r>
      </w:ins>
      <w:ins w:id="727" w:author="Angel Armenta" w:date="2021-06-30T15:18:00Z">
        <w:r>
          <w:rPr>
            <w:rFonts w:ascii="Times New Roman" w:hAnsi="Times New Roman" w:cs="Times New Roman"/>
          </w:rPr>
          <w:t xml:space="preserve"> </w:t>
        </w:r>
      </w:ins>
      <w:ins w:id="728" w:author="Angel Armenta" w:date="2021-06-30T15:21:00Z">
        <w:r w:rsidR="00E043E4">
          <w:rPr>
            <w:rFonts w:ascii="Times New Roman" w:hAnsi="Times New Roman" w:cs="Times New Roman"/>
          </w:rPr>
          <w:t xml:space="preserve">of their </w:t>
        </w:r>
      </w:ins>
      <w:ins w:id="729" w:author="Angel Armenta" w:date="2021-06-30T15:19:00Z">
        <w:r>
          <w:rPr>
            <w:rFonts w:ascii="Times New Roman" w:hAnsi="Times New Roman" w:cs="Times New Roman"/>
          </w:rPr>
          <w:t>self-concept</w:t>
        </w:r>
      </w:ins>
      <w:ins w:id="730" w:author="Angel Armenta" w:date="2021-06-30T15:21:00Z">
        <w:r w:rsidR="00E043E4">
          <w:rPr>
            <w:rFonts w:ascii="Times New Roman" w:hAnsi="Times New Roman" w:cs="Times New Roman"/>
          </w:rPr>
          <w:t xml:space="preserve"> </w:t>
        </w:r>
      </w:ins>
      <w:ins w:id="731" w:author="Angel Armenta" w:date="2021-06-30T15:19:00Z">
        <w:r>
          <w:rPr>
            <w:rFonts w:ascii="Times New Roman" w:hAnsi="Times New Roman" w:cs="Times New Roman"/>
          </w:rPr>
          <w:t>such as their ethnic identity and</w:t>
        </w:r>
      </w:ins>
      <w:ins w:id="732" w:author="Angel Armenta" w:date="2021-06-30T15:38:00Z">
        <w:r w:rsidR="001D57B6">
          <w:rPr>
            <w:rFonts w:ascii="Times New Roman" w:hAnsi="Times New Roman" w:cs="Times New Roman"/>
          </w:rPr>
          <w:t xml:space="preserve"> their</w:t>
        </w:r>
      </w:ins>
      <w:ins w:id="733" w:author="Angel Armenta" w:date="2021-06-30T15:19:00Z">
        <w:r>
          <w:rPr>
            <w:rFonts w:ascii="Times New Roman" w:hAnsi="Times New Roman" w:cs="Times New Roman"/>
          </w:rPr>
          <w:t xml:space="preserve"> family. </w:t>
        </w:r>
      </w:ins>
    </w:p>
    <w:p w14:paraId="530235E8" w14:textId="044667FD" w:rsidR="00C066E5" w:rsidDel="0013287F" w:rsidRDefault="007B6DB1" w:rsidP="003B6B13">
      <w:pPr>
        <w:spacing w:line="480" w:lineRule="auto"/>
        <w:rPr>
          <w:del w:id="734" w:author="Angel Armenta" w:date="2021-06-30T15:19:00Z"/>
          <w:rFonts w:ascii="Times New Roman" w:hAnsi="Times New Roman" w:cs="Times New Roman"/>
        </w:rPr>
      </w:pPr>
      <w:del w:id="735" w:author="Angel Armenta" w:date="2021-06-30T15:09:00Z">
        <w:r w:rsidDel="00B33197">
          <w:rPr>
            <w:rFonts w:ascii="Times New Roman" w:hAnsi="Times New Roman" w:cs="Times New Roman"/>
          </w:rPr>
          <w:delText>[</w:delText>
        </w:r>
        <w:r w:rsidRPr="00BA55B3" w:rsidDel="00B33197">
          <w:rPr>
            <w:rFonts w:ascii="Times New Roman" w:hAnsi="Times New Roman" w:cs="Times New Roman"/>
            <w:highlight w:val="yellow"/>
          </w:rPr>
          <w:delText>ADD WHY??]</w:delText>
        </w:r>
      </w:del>
    </w:p>
    <w:p w14:paraId="15C06F42" w14:textId="2EE24977" w:rsidR="002515DC" w:rsidRDefault="006D47BD" w:rsidP="003B6B13">
      <w:pPr>
        <w:spacing w:line="480" w:lineRule="auto"/>
        <w:rPr>
          <w:rFonts w:ascii="Times New Roman" w:hAnsi="Times New Roman" w:cs="Times New Roman"/>
        </w:rPr>
      </w:pPr>
      <w:r>
        <w:rPr>
          <w:rFonts w:ascii="Times New Roman" w:hAnsi="Times New Roman" w:cs="Times New Roman"/>
        </w:rPr>
        <w:tab/>
        <w:t xml:space="preserve">Last, we examined how daily fluctuations in news engagement surrounding the election </w:t>
      </w:r>
      <w:r w:rsidR="007B6DB1">
        <w:rPr>
          <w:rFonts w:ascii="Times New Roman" w:hAnsi="Times New Roman" w:cs="Times New Roman"/>
        </w:rPr>
        <w:t>were</w:t>
      </w:r>
      <w:r>
        <w:rPr>
          <w:rFonts w:ascii="Times New Roman" w:hAnsi="Times New Roman" w:cs="Times New Roman"/>
        </w:rPr>
        <w:t xml:space="preserve"> related to psychological outcomes. Engagement in politics </w:t>
      </w:r>
      <w:del w:id="736" w:author="Angel Armenta" w:date="2021-06-30T15:23:00Z">
        <w:r w:rsidDel="00E043E4">
          <w:rPr>
            <w:rFonts w:ascii="Times New Roman" w:hAnsi="Times New Roman" w:cs="Times New Roman"/>
          </w:rPr>
          <w:delText>on a daily basis</w:delText>
        </w:r>
      </w:del>
      <w:ins w:id="737" w:author="Angel Armenta" w:date="2021-06-30T15:23:00Z">
        <w:r w:rsidR="00E043E4">
          <w:rPr>
            <w:rFonts w:ascii="Times New Roman" w:hAnsi="Times New Roman" w:cs="Times New Roman"/>
          </w:rPr>
          <w:t>daily</w:t>
        </w:r>
      </w:ins>
      <w:r>
        <w:rPr>
          <w:rFonts w:ascii="Times New Roman" w:hAnsi="Times New Roman" w:cs="Times New Roman"/>
        </w:rPr>
        <w:t xml:space="preserve"> is generally considered a stressor (</w:t>
      </w:r>
      <w:r w:rsidRPr="007B3C4A">
        <w:rPr>
          <w:rFonts w:ascii="Times New Roman" w:hAnsi="Times New Roman" w:cs="Times New Roman"/>
          <w:rPrChange w:id="738" w:author="Angel Armenta" w:date="2021-06-29T18:42:00Z">
            <w:rPr>
              <w:rFonts w:ascii="Times New Roman" w:hAnsi="Times New Roman" w:cs="Times New Roman"/>
              <w:highlight w:val="yellow"/>
            </w:rPr>
          </w:rPrChange>
        </w:rPr>
        <w:t>Ford &amp; Feinberg, 2020</w:t>
      </w:r>
      <w:r w:rsidRPr="007B3C4A">
        <w:rPr>
          <w:rFonts w:ascii="Times New Roman" w:hAnsi="Times New Roman" w:cs="Times New Roman"/>
        </w:rPr>
        <w:t>), and</w:t>
      </w:r>
      <w:r>
        <w:rPr>
          <w:rFonts w:ascii="Times New Roman" w:hAnsi="Times New Roman" w:cs="Times New Roman"/>
        </w:rPr>
        <w:t xml:space="preserve"> thus, we expected that both between- and within-person variance in news engagement would predict higher negative outcomes. We found that individuals who engaged in more news overall reported higher levels of negative affect and depression over the course of the study</w:t>
      </w:r>
      <w:r w:rsidR="007A6507">
        <w:rPr>
          <w:rFonts w:ascii="Times New Roman" w:hAnsi="Times New Roman" w:cs="Times New Roman"/>
        </w:rPr>
        <w:t xml:space="preserve"> (i.e., the between-person effect)</w:t>
      </w:r>
      <w:r>
        <w:rPr>
          <w:rFonts w:ascii="Times New Roman" w:hAnsi="Times New Roman" w:cs="Times New Roman"/>
        </w:rPr>
        <w:t xml:space="preserve">. Daily fluctuations in news engagement had a similar effect, such that days on which individuals engaged in more news than they usually did, they reported </w:t>
      </w:r>
      <w:r w:rsidR="00A27498">
        <w:rPr>
          <w:rFonts w:ascii="Times New Roman" w:hAnsi="Times New Roman" w:cs="Times New Roman"/>
        </w:rPr>
        <w:t>higher levels of negative affect, anxiety, and depression</w:t>
      </w:r>
      <w:r w:rsidR="007A6507">
        <w:rPr>
          <w:rFonts w:ascii="Times New Roman" w:hAnsi="Times New Roman" w:cs="Times New Roman"/>
        </w:rPr>
        <w:t xml:space="preserve"> (i.e., the within-person effect)</w:t>
      </w:r>
      <w:r w:rsidR="00A27498">
        <w:rPr>
          <w:rFonts w:ascii="Times New Roman" w:hAnsi="Times New Roman" w:cs="Times New Roman"/>
        </w:rPr>
        <w:t xml:space="preserve">. However, we also unexpectedly saw an increase in positive affect on days when individuals engaged in more news than they usually did. Although unexpected, this pattern may be consistent with prior research suggesting elections are not just stressful events, but also </w:t>
      </w:r>
      <w:r w:rsidR="00A27498" w:rsidRPr="007B3C4A">
        <w:rPr>
          <w:rFonts w:ascii="Times New Roman" w:hAnsi="Times New Roman" w:cs="Times New Roman"/>
        </w:rPr>
        <w:t>exciting (</w:t>
      </w:r>
      <w:proofErr w:type="spellStart"/>
      <w:r w:rsidR="00A27498" w:rsidRPr="007B3C4A">
        <w:rPr>
          <w:rFonts w:ascii="Times New Roman" w:hAnsi="Times New Roman" w:cs="Times New Roman"/>
          <w:rPrChange w:id="739" w:author="Angel Armenta" w:date="2021-06-29T18:42:00Z">
            <w:rPr>
              <w:rFonts w:ascii="Times New Roman" w:hAnsi="Times New Roman" w:cs="Times New Roman"/>
              <w:highlight w:val="yellow"/>
            </w:rPr>
          </w:rPrChange>
        </w:rPr>
        <w:t>Waisel</w:t>
      </w:r>
      <w:proofErr w:type="spellEnd"/>
      <w:r w:rsidR="00A27498" w:rsidRPr="007B3C4A">
        <w:rPr>
          <w:rFonts w:ascii="Times New Roman" w:hAnsi="Times New Roman" w:cs="Times New Roman"/>
          <w:rPrChange w:id="740" w:author="Angel Armenta" w:date="2021-06-29T18:42:00Z">
            <w:rPr>
              <w:rFonts w:ascii="Times New Roman" w:hAnsi="Times New Roman" w:cs="Times New Roman"/>
              <w:highlight w:val="yellow"/>
            </w:rPr>
          </w:rPrChange>
        </w:rPr>
        <w:t>-Manor et al. 2011</w:t>
      </w:r>
      <w:r w:rsidR="00A27498" w:rsidRPr="007B3C4A">
        <w:rPr>
          <w:rFonts w:ascii="Times New Roman" w:hAnsi="Times New Roman" w:cs="Times New Roman"/>
        </w:rPr>
        <w:t>)</w:t>
      </w:r>
      <w:r w:rsidR="00133BDA" w:rsidRPr="007B3C4A">
        <w:rPr>
          <w:rFonts w:ascii="Times New Roman" w:hAnsi="Times New Roman" w:cs="Times New Roman"/>
        </w:rPr>
        <w:t>,</w:t>
      </w:r>
      <w:r w:rsidR="00133BDA">
        <w:rPr>
          <w:rFonts w:ascii="Times New Roman" w:hAnsi="Times New Roman" w:cs="Times New Roman"/>
        </w:rPr>
        <w:t xml:space="preserve"> and that engagement with the news during this time is similarly both stressful and exciting</w:t>
      </w:r>
      <w:r w:rsidR="00A27498">
        <w:rPr>
          <w:rFonts w:ascii="Times New Roman" w:hAnsi="Times New Roman" w:cs="Times New Roman"/>
        </w:rPr>
        <w:t xml:space="preserve">. In their study examining psychological responses to the 2009 parliamentary election in Israel, </w:t>
      </w:r>
      <w:proofErr w:type="spellStart"/>
      <w:r w:rsidR="00A27498">
        <w:rPr>
          <w:rFonts w:ascii="Times New Roman" w:hAnsi="Times New Roman" w:cs="Times New Roman"/>
        </w:rPr>
        <w:t>Waisel</w:t>
      </w:r>
      <w:proofErr w:type="spellEnd"/>
      <w:r w:rsidR="00A27498">
        <w:rPr>
          <w:rFonts w:ascii="Times New Roman" w:hAnsi="Times New Roman" w:cs="Times New Roman"/>
        </w:rPr>
        <w:t>-Manor and colleagues observed higher levels of both negative and positive affect on</w:t>
      </w:r>
      <w:r w:rsidR="00133BDA">
        <w:rPr>
          <w:rFonts w:ascii="Times New Roman" w:hAnsi="Times New Roman" w:cs="Times New Roman"/>
        </w:rPr>
        <w:t xml:space="preserve"> the morning of Election Day relative to the day after Election Day, along with higher levels of cortisol. </w:t>
      </w:r>
      <w:r w:rsidR="007A6507">
        <w:rPr>
          <w:rFonts w:ascii="Times New Roman" w:hAnsi="Times New Roman" w:cs="Times New Roman"/>
        </w:rPr>
        <w:t>The</w:t>
      </w:r>
      <w:r w:rsidR="00133BDA">
        <w:rPr>
          <w:rFonts w:ascii="Times New Roman" w:hAnsi="Times New Roman" w:cs="Times New Roman"/>
        </w:rPr>
        <w:t xml:space="preserve"> interesting effect</w:t>
      </w:r>
      <w:r w:rsidR="007A6507">
        <w:rPr>
          <w:rFonts w:ascii="Times New Roman" w:hAnsi="Times New Roman" w:cs="Times New Roman"/>
        </w:rPr>
        <w:t xml:space="preserve"> found in our study</w:t>
      </w:r>
      <w:r w:rsidR="00133BDA">
        <w:rPr>
          <w:rFonts w:ascii="Times New Roman" w:hAnsi="Times New Roman" w:cs="Times New Roman"/>
        </w:rPr>
        <w:t xml:space="preserve"> may also be due to the content of the news, such that engaging in negative news resulted in increases in negative affect but that engaging in positive news (such as news that one’s preferred political candidate won</w:t>
      </w:r>
      <w:r w:rsidR="007A6507">
        <w:rPr>
          <w:rFonts w:ascii="Times New Roman" w:hAnsi="Times New Roman" w:cs="Times New Roman"/>
        </w:rPr>
        <w:t>, following the election</w:t>
      </w:r>
      <w:r w:rsidR="00133BDA">
        <w:rPr>
          <w:rFonts w:ascii="Times New Roman" w:hAnsi="Times New Roman" w:cs="Times New Roman"/>
        </w:rPr>
        <w:t xml:space="preserve">) resulted in increases in positive affect. Unfortunately, we did not ask participants about the content of the news they engaged in each </w:t>
      </w:r>
      <w:r w:rsidR="00133BDA">
        <w:rPr>
          <w:rFonts w:ascii="Times New Roman" w:hAnsi="Times New Roman" w:cs="Times New Roman"/>
        </w:rPr>
        <w:lastRenderedPageBreak/>
        <w:t xml:space="preserve">day. Thus, future research should seek to replicate this finding and investigate it further before any strong theoretical conclusions are </w:t>
      </w:r>
      <w:commentRangeStart w:id="741"/>
      <w:r w:rsidR="00133BDA">
        <w:rPr>
          <w:rFonts w:ascii="Times New Roman" w:hAnsi="Times New Roman" w:cs="Times New Roman"/>
        </w:rPr>
        <w:t>made</w:t>
      </w:r>
      <w:commentRangeEnd w:id="741"/>
      <w:r w:rsidR="00446F4A">
        <w:rPr>
          <w:rStyle w:val="CommentReference"/>
        </w:rPr>
        <w:commentReference w:id="741"/>
      </w:r>
      <w:r w:rsidR="00133BDA">
        <w:rPr>
          <w:rFonts w:ascii="Times New Roman" w:hAnsi="Times New Roman" w:cs="Times New Roman"/>
        </w:rPr>
        <w:t xml:space="preserve">. </w:t>
      </w:r>
    </w:p>
    <w:p w14:paraId="10D97C22" w14:textId="787CB9C8" w:rsidR="003B6B13" w:rsidRPr="00E043E4" w:rsidRDefault="00E043E4" w:rsidP="003B6B13">
      <w:pPr>
        <w:spacing w:line="480" w:lineRule="auto"/>
        <w:rPr>
          <w:ins w:id="742" w:author="Angel Armenta" w:date="2021-06-29T16:19:00Z"/>
          <w:rFonts w:ascii="Times New Roman" w:hAnsi="Times New Roman" w:cs="Times New Roman"/>
          <w:b/>
          <w:bCs/>
          <w:rPrChange w:id="743" w:author="Angel Armenta" w:date="2021-06-30T15:24:00Z">
            <w:rPr>
              <w:ins w:id="744" w:author="Angel Armenta" w:date="2021-06-29T16:19:00Z"/>
              <w:rFonts w:ascii="Times New Roman" w:hAnsi="Times New Roman" w:cs="Times New Roman"/>
            </w:rPr>
          </w:rPrChange>
        </w:rPr>
      </w:pPr>
      <w:ins w:id="745" w:author="Angel Armenta" w:date="2021-06-30T15:24:00Z">
        <w:r w:rsidRPr="00E043E4">
          <w:rPr>
            <w:rFonts w:ascii="Times New Roman" w:hAnsi="Times New Roman" w:cs="Times New Roman"/>
            <w:b/>
            <w:bCs/>
            <w:rPrChange w:id="746" w:author="Angel Armenta" w:date="2021-06-30T15:24:00Z">
              <w:rPr>
                <w:rFonts w:ascii="Times New Roman" w:hAnsi="Times New Roman" w:cs="Times New Roman"/>
              </w:rPr>
            </w:rPrChange>
          </w:rPr>
          <w:t>Conclusion</w:t>
        </w:r>
      </w:ins>
    </w:p>
    <w:p w14:paraId="68480DE3" w14:textId="7274F872" w:rsidR="004C37A8" w:rsidRDefault="00E043E4" w:rsidP="003B6B13">
      <w:pPr>
        <w:spacing w:line="480" w:lineRule="auto"/>
        <w:rPr>
          <w:ins w:id="747" w:author="Angel Armenta" w:date="2021-06-29T16:19:00Z"/>
          <w:rFonts w:ascii="Times New Roman" w:hAnsi="Times New Roman" w:cs="Times New Roman"/>
        </w:rPr>
      </w:pPr>
      <w:ins w:id="748" w:author="Angel Armenta" w:date="2021-06-30T15:24:00Z">
        <w:r>
          <w:rPr>
            <w:rFonts w:ascii="Times New Roman" w:hAnsi="Times New Roman" w:cs="Times New Roman"/>
          </w:rPr>
          <w:tab/>
          <w:t xml:space="preserve">The 2020 election </w:t>
        </w:r>
      </w:ins>
      <w:ins w:id="749" w:author="Angel Armenta" w:date="2021-06-30T15:25:00Z">
        <w:r>
          <w:rPr>
            <w:rFonts w:ascii="Times New Roman" w:hAnsi="Times New Roman" w:cs="Times New Roman"/>
          </w:rPr>
          <w:t xml:space="preserve">was stressful for many US residents, especially those who are negatively impacted by the new administration and their policies. Thus, it is imperative that researchers study </w:t>
        </w:r>
      </w:ins>
      <w:ins w:id="750" w:author="Angel Armenta" w:date="2021-06-30T15:26:00Z">
        <w:r>
          <w:rPr>
            <w:rFonts w:ascii="Times New Roman" w:hAnsi="Times New Roman" w:cs="Times New Roman"/>
          </w:rPr>
          <w:t xml:space="preserve">how those types of events/policies impact the wellbeing of those impacted the most. The current study </w:t>
        </w:r>
      </w:ins>
      <w:ins w:id="751" w:author="Angel Armenta" w:date="2021-06-30T15:28:00Z">
        <w:r>
          <w:rPr>
            <w:rFonts w:ascii="Times New Roman" w:hAnsi="Times New Roman" w:cs="Times New Roman"/>
          </w:rPr>
          <w:t xml:space="preserve">investigated </w:t>
        </w:r>
      </w:ins>
      <w:ins w:id="752" w:author="Angel Armenta" w:date="2021-06-30T15:27:00Z">
        <w:r>
          <w:rPr>
            <w:rFonts w:ascii="Times New Roman" w:hAnsi="Times New Roman" w:cs="Times New Roman"/>
          </w:rPr>
          <w:t xml:space="preserve">how affect </w:t>
        </w:r>
      </w:ins>
      <w:ins w:id="753" w:author="Angel Armenta" w:date="2021-06-30T15:28:00Z">
        <w:r>
          <w:rPr>
            <w:rFonts w:ascii="Times New Roman" w:hAnsi="Times New Roman" w:cs="Times New Roman"/>
          </w:rPr>
          <w:t>changes across time in the context of the 2020 election. We find the Latino non-Trump supporte</w:t>
        </w:r>
      </w:ins>
      <w:ins w:id="754" w:author="Angel Armenta" w:date="2021-06-30T15:29:00Z">
        <w:r>
          <w:rPr>
            <w:rFonts w:ascii="Times New Roman" w:hAnsi="Times New Roman" w:cs="Times New Roman"/>
          </w:rPr>
          <w:t>rs</w:t>
        </w:r>
      </w:ins>
      <w:ins w:id="755" w:author="Angel Armenta" w:date="2021-06-30T15:28:00Z">
        <w:r>
          <w:rPr>
            <w:rFonts w:ascii="Times New Roman" w:hAnsi="Times New Roman" w:cs="Times New Roman"/>
          </w:rPr>
          <w:t xml:space="preserve"> </w:t>
        </w:r>
      </w:ins>
      <w:ins w:id="756" w:author="Angel Armenta" w:date="2021-06-30T15:29:00Z">
        <w:r>
          <w:rPr>
            <w:rFonts w:ascii="Times New Roman" w:hAnsi="Times New Roman" w:cs="Times New Roman"/>
          </w:rPr>
          <w:t xml:space="preserve">experienced a significant increase in negative affect leading up the election and that nativity, ethnic identity, and familism exacerbate those findings. </w:t>
        </w:r>
      </w:ins>
    </w:p>
    <w:p w14:paraId="37214748" w14:textId="11968D5F" w:rsidR="004C37A8" w:rsidRDefault="004C37A8" w:rsidP="003B6B13">
      <w:pPr>
        <w:spacing w:line="480" w:lineRule="auto"/>
        <w:rPr>
          <w:ins w:id="757" w:author="Angel Armenta" w:date="2021-06-29T16:19:00Z"/>
          <w:rFonts w:ascii="Times New Roman" w:hAnsi="Times New Roman" w:cs="Times New Roman"/>
        </w:rPr>
      </w:pPr>
    </w:p>
    <w:p w14:paraId="57BA387F" w14:textId="383F25F0" w:rsidR="004C37A8" w:rsidRDefault="004C37A8" w:rsidP="003B6B13">
      <w:pPr>
        <w:spacing w:line="480" w:lineRule="auto"/>
        <w:rPr>
          <w:ins w:id="758" w:author="Angel Armenta" w:date="2021-06-29T18:45:00Z"/>
          <w:rFonts w:ascii="Times New Roman" w:hAnsi="Times New Roman" w:cs="Times New Roman"/>
        </w:rPr>
      </w:pPr>
    </w:p>
    <w:p w14:paraId="699F39DB" w14:textId="1C7B8650" w:rsidR="007B3C4A" w:rsidRDefault="007B3C4A" w:rsidP="003B6B13">
      <w:pPr>
        <w:spacing w:line="480" w:lineRule="auto"/>
        <w:rPr>
          <w:ins w:id="759" w:author="Angel Armenta" w:date="2021-06-29T18:45:00Z"/>
          <w:rFonts w:ascii="Times New Roman" w:hAnsi="Times New Roman" w:cs="Times New Roman"/>
        </w:rPr>
      </w:pPr>
    </w:p>
    <w:p w14:paraId="21F05A6C" w14:textId="24804F82" w:rsidR="004C37A8" w:rsidDel="000F26A1" w:rsidRDefault="004C37A8" w:rsidP="003B6B13">
      <w:pPr>
        <w:spacing w:line="480" w:lineRule="auto"/>
        <w:rPr>
          <w:del w:id="760" w:author="Angel Armenta" w:date="2021-06-29T17:04:00Z"/>
          <w:rFonts w:ascii="Times New Roman" w:hAnsi="Times New Roman" w:cs="Times New Roman"/>
        </w:rPr>
      </w:pPr>
    </w:p>
    <w:p w14:paraId="697701D8" w14:textId="4412AB1A" w:rsidR="000F26A1" w:rsidRDefault="000F26A1" w:rsidP="003B6B13">
      <w:pPr>
        <w:spacing w:line="480" w:lineRule="auto"/>
        <w:rPr>
          <w:ins w:id="761" w:author="Angel Armenta" w:date="2021-06-29T21:05:00Z"/>
          <w:rFonts w:ascii="Times New Roman" w:hAnsi="Times New Roman" w:cs="Times New Roman"/>
        </w:rPr>
      </w:pPr>
    </w:p>
    <w:p w14:paraId="1B3AE7F4" w14:textId="0C6C327D" w:rsidR="000F26A1" w:rsidRDefault="000F26A1" w:rsidP="003B6B13">
      <w:pPr>
        <w:spacing w:line="480" w:lineRule="auto"/>
        <w:rPr>
          <w:ins w:id="762" w:author="Angel Armenta" w:date="2021-06-30T15:29:00Z"/>
          <w:rFonts w:ascii="Times New Roman" w:hAnsi="Times New Roman" w:cs="Times New Roman"/>
        </w:rPr>
      </w:pPr>
    </w:p>
    <w:p w14:paraId="2DD9AFAA" w14:textId="1334E6D3" w:rsidR="00E043E4" w:rsidRDefault="00E043E4" w:rsidP="003B6B13">
      <w:pPr>
        <w:spacing w:line="480" w:lineRule="auto"/>
        <w:rPr>
          <w:ins w:id="763" w:author="Angel Armenta" w:date="2021-06-30T15:29:00Z"/>
          <w:rFonts w:ascii="Times New Roman" w:hAnsi="Times New Roman" w:cs="Times New Roman"/>
        </w:rPr>
      </w:pPr>
    </w:p>
    <w:p w14:paraId="6F87ECDD" w14:textId="4C96CDAD" w:rsidR="00E043E4" w:rsidRDefault="00E043E4" w:rsidP="003B6B13">
      <w:pPr>
        <w:spacing w:line="480" w:lineRule="auto"/>
        <w:rPr>
          <w:ins w:id="764" w:author="Angel Armenta" w:date="2021-06-30T15:29:00Z"/>
          <w:rFonts w:ascii="Times New Roman" w:hAnsi="Times New Roman" w:cs="Times New Roman"/>
        </w:rPr>
      </w:pPr>
    </w:p>
    <w:p w14:paraId="505D3532" w14:textId="22CEA6B8" w:rsidR="00E043E4" w:rsidRDefault="00E043E4" w:rsidP="003B6B13">
      <w:pPr>
        <w:spacing w:line="480" w:lineRule="auto"/>
        <w:rPr>
          <w:ins w:id="765" w:author="Angel Armenta" w:date="2021-06-30T15:29:00Z"/>
          <w:rFonts w:ascii="Times New Roman" w:hAnsi="Times New Roman" w:cs="Times New Roman"/>
        </w:rPr>
      </w:pPr>
    </w:p>
    <w:p w14:paraId="6CDE955E" w14:textId="32151DA7" w:rsidR="00E043E4" w:rsidRDefault="00E043E4" w:rsidP="003B6B13">
      <w:pPr>
        <w:spacing w:line="480" w:lineRule="auto"/>
        <w:rPr>
          <w:ins w:id="766" w:author="Angel Armenta" w:date="2021-06-30T15:29:00Z"/>
          <w:rFonts w:ascii="Times New Roman" w:hAnsi="Times New Roman" w:cs="Times New Roman"/>
        </w:rPr>
      </w:pPr>
    </w:p>
    <w:p w14:paraId="6F1F55B9" w14:textId="2028940B" w:rsidR="00E043E4" w:rsidRDefault="00E043E4" w:rsidP="003B6B13">
      <w:pPr>
        <w:spacing w:line="480" w:lineRule="auto"/>
        <w:rPr>
          <w:ins w:id="767" w:author="Angel Armenta" w:date="2021-06-30T15:29:00Z"/>
          <w:rFonts w:ascii="Times New Roman" w:hAnsi="Times New Roman" w:cs="Times New Roman"/>
        </w:rPr>
      </w:pPr>
    </w:p>
    <w:p w14:paraId="4FC42AF5" w14:textId="33B0E55A" w:rsidR="00E043E4" w:rsidRDefault="00E043E4" w:rsidP="003B6B13">
      <w:pPr>
        <w:spacing w:line="480" w:lineRule="auto"/>
        <w:rPr>
          <w:ins w:id="768" w:author="Angel Armenta" w:date="2021-06-30T15:29:00Z"/>
          <w:rFonts w:ascii="Times New Roman" w:hAnsi="Times New Roman" w:cs="Times New Roman"/>
        </w:rPr>
      </w:pPr>
    </w:p>
    <w:p w14:paraId="245B7A33" w14:textId="646BBB76" w:rsidR="00E043E4" w:rsidRDefault="00E043E4" w:rsidP="003B6B13">
      <w:pPr>
        <w:spacing w:line="480" w:lineRule="auto"/>
        <w:rPr>
          <w:ins w:id="769" w:author="Angel Armenta" w:date="2021-06-30T15:29:00Z"/>
          <w:rFonts w:ascii="Times New Roman" w:hAnsi="Times New Roman" w:cs="Times New Roman"/>
        </w:rPr>
      </w:pPr>
    </w:p>
    <w:p w14:paraId="146054DE" w14:textId="4EA4857D" w:rsidR="00E043E4" w:rsidRDefault="00E043E4" w:rsidP="003B6B13">
      <w:pPr>
        <w:spacing w:line="480" w:lineRule="auto"/>
        <w:rPr>
          <w:ins w:id="770" w:author="Angel Armenta" w:date="2021-06-30T15:29:00Z"/>
          <w:rFonts w:ascii="Times New Roman" w:hAnsi="Times New Roman" w:cs="Times New Roman"/>
        </w:rPr>
      </w:pPr>
    </w:p>
    <w:p w14:paraId="46D525D3" w14:textId="4932A6D0" w:rsidR="002A71A9" w:rsidRDefault="002A71A9">
      <w:pPr>
        <w:spacing w:line="480" w:lineRule="auto"/>
        <w:ind w:left="720" w:hanging="720"/>
        <w:jc w:val="center"/>
        <w:rPr>
          <w:ins w:id="771" w:author="Angel Armenta" w:date="2021-06-30T14:28:00Z"/>
          <w:rFonts w:ascii="Times New Roman" w:hAnsi="Times New Roman" w:cs="Times New Roman"/>
          <w:b/>
          <w:bCs/>
        </w:rPr>
      </w:pPr>
      <w:ins w:id="772" w:author="Angel Armenta" w:date="2021-06-29T20:20:00Z">
        <w:r w:rsidRPr="002A71A9">
          <w:rPr>
            <w:rFonts w:ascii="Times New Roman" w:hAnsi="Times New Roman" w:cs="Times New Roman"/>
            <w:b/>
            <w:bCs/>
            <w:rPrChange w:id="773" w:author="Angel Armenta" w:date="2021-06-29T20:21:00Z">
              <w:rPr>
                <w:rFonts w:ascii="Times New Roman" w:hAnsi="Times New Roman" w:cs="Times New Roman"/>
              </w:rPr>
            </w:rPrChange>
          </w:rPr>
          <w:lastRenderedPageBreak/>
          <w:t>References</w:t>
        </w:r>
      </w:ins>
    </w:p>
    <w:p w14:paraId="37364E75" w14:textId="5662A184" w:rsidR="003C5680" w:rsidRPr="003C5680" w:rsidRDefault="003C5680">
      <w:pPr>
        <w:pStyle w:val="Heading1"/>
        <w:spacing w:after="75" w:line="480" w:lineRule="auto"/>
        <w:jc w:val="left"/>
        <w:textAlignment w:val="baseline"/>
        <w:rPr>
          <w:ins w:id="774" w:author="Angel Armenta" w:date="2021-06-29T20:20:00Z"/>
          <w:color w:val="444444"/>
          <w:rPrChange w:id="775" w:author="Angel Armenta" w:date="2021-06-30T14:28:00Z">
            <w:rPr>
              <w:ins w:id="776" w:author="Angel Armenta" w:date="2021-06-29T20:20:00Z"/>
              <w:rFonts w:ascii="Times New Roman" w:hAnsi="Times New Roman" w:cs="Times New Roman"/>
            </w:rPr>
          </w:rPrChange>
        </w:rPr>
        <w:pPrChange w:id="777" w:author="Angel Armenta" w:date="2021-06-30T14:28:00Z">
          <w:pPr>
            <w:spacing w:line="480" w:lineRule="auto"/>
            <w:ind w:left="720" w:hanging="720"/>
          </w:pPr>
        </w:pPrChange>
      </w:pPr>
      <w:ins w:id="778" w:author="Angel Armenta" w:date="2021-06-30T14:28:00Z">
        <w:r w:rsidRPr="001E76E8">
          <w:rPr>
            <w:bCs/>
            <w:color w:val="000000"/>
            <w:rPrChange w:id="779" w:author="Angel Armenta" w:date="2021-06-30T14:28:00Z">
              <w:rPr>
                <w:b/>
                <w:color w:val="000000"/>
              </w:rPr>
            </w:rPrChange>
          </w:rPr>
          <w:t xml:space="preserve">Armenta, A. D., </w:t>
        </w:r>
        <w:r w:rsidRPr="001E76E8">
          <w:rPr>
            <w:bCs/>
            <w:color w:val="000000"/>
          </w:rPr>
          <w:t>Alvarez</w:t>
        </w:r>
        <w:r w:rsidRPr="00977E55">
          <w:rPr>
            <w:color w:val="000000"/>
          </w:rPr>
          <w:t xml:space="preserve">, M., &amp; </w:t>
        </w:r>
        <w:r w:rsidRPr="00977E55">
          <w:rPr>
            <w:rFonts w:ascii="Times" w:hAnsi="Times"/>
          </w:rPr>
          <w:t>Zárate</w:t>
        </w:r>
        <w:r w:rsidRPr="00977E55">
          <w:rPr>
            <w:color w:val="000000"/>
          </w:rPr>
          <w:t>, M.</w:t>
        </w:r>
        <w:r w:rsidRPr="00977E55">
          <w:rPr>
            <w:b/>
            <w:color w:val="000000"/>
          </w:rPr>
          <w:t xml:space="preserve"> </w:t>
        </w:r>
        <w:r w:rsidRPr="00977E55">
          <w:rPr>
            <w:color w:val="000000"/>
          </w:rPr>
          <w:t>(</w:t>
        </w:r>
        <w:r>
          <w:rPr>
            <w:color w:val="000000"/>
          </w:rPr>
          <w:t>2021</w:t>
        </w:r>
        <w:r w:rsidRPr="00977E55">
          <w:rPr>
            <w:color w:val="000000"/>
          </w:rPr>
          <w:t>).</w:t>
        </w:r>
        <w:r w:rsidRPr="00977E55">
          <w:rPr>
            <w:b/>
            <w:color w:val="000000"/>
          </w:rPr>
          <w:t xml:space="preserve"> </w:t>
        </w:r>
        <w:r w:rsidRPr="00977E55">
          <w:rPr>
            <w:rFonts w:ascii="Times" w:hAnsi="Times"/>
          </w:rPr>
          <w:t xml:space="preserve">Wounds that </w:t>
        </w:r>
        <w:r>
          <w:rPr>
            <w:rFonts w:ascii="Times" w:hAnsi="Times"/>
          </w:rPr>
          <w:t>N</w:t>
        </w:r>
        <w:r w:rsidRPr="00977E55">
          <w:rPr>
            <w:rFonts w:ascii="Times" w:hAnsi="Times"/>
          </w:rPr>
          <w:t xml:space="preserve">ever </w:t>
        </w:r>
        <w:r>
          <w:rPr>
            <w:rFonts w:ascii="Times" w:hAnsi="Times"/>
          </w:rPr>
          <w:t>H</w:t>
        </w:r>
        <w:r w:rsidRPr="00977E55">
          <w:rPr>
            <w:rFonts w:ascii="Times" w:hAnsi="Times"/>
          </w:rPr>
          <w:t xml:space="preserve">eal: </w:t>
        </w:r>
        <w:r>
          <w:rPr>
            <w:rFonts w:ascii="Times" w:hAnsi="Times"/>
          </w:rPr>
          <w:t>T</w:t>
        </w:r>
        <w:r w:rsidRPr="00977E55">
          <w:rPr>
            <w:rFonts w:ascii="Times" w:hAnsi="Times"/>
          </w:rPr>
          <w:t xml:space="preserve">he </w:t>
        </w:r>
        <w:r>
          <w:rPr>
            <w:rFonts w:ascii="Times" w:hAnsi="Times"/>
          </w:rPr>
          <w:t>P</w:t>
        </w:r>
        <w:r w:rsidRPr="00977E55">
          <w:rPr>
            <w:rFonts w:ascii="Times" w:hAnsi="Times"/>
          </w:rPr>
          <w:t xml:space="preserve">roliferation </w:t>
        </w:r>
        <w:r>
          <w:rPr>
            <w:rFonts w:ascii="Times" w:hAnsi="Times"/>
          </w:rPr>
          <w:tab/>
        </w:r>
        <w:r w:rsidRPr="00977E55">
          <w:rPr>
            <w:rFonts w:ascii="Times" w:hAnsi="Times"/>
          </w:rPr>
          <w:t xml:space="preserve">of </w:t>
        </w:r>
        <w:r>
          <w:rPr>
            <w:rFonts w:ascii="Times" w:hAnsi="Times"/>
          </w:rPr>
          <w:t>P</w:t>
        </w:r>
        <w:r w:rsidRPr="00F02C36">
          <w:rPr>
            <w:rFonts w:ascii="Times" w:hAnsi="Times"/>
          </w:rPr>
          <w:t xml:space="preserve">rejudice </w:t>
        </w:r>
        <w:r>
          <w:rPr>
            <w:rFonts w:ascii="Times" w:hAnsi="Times"/>
          </w:rPr>
          <w:t>T</w:t>
        </w:r>
        <w:r w:rsidRPr="00F02C36">
          <w:rPr>
            <w:rFonts w:ascii="Times" w:hAnsi="Times"/>
          </w:rPr>
          <w:t xml:space="preserve">oward </w:t>
        </w:r>
        <w:r>
          <w:rPr>
            <w:rFonts w:ascii="Times" w:hAnsi="Times"/>
          </w:rPr>
          <w:t>I</w:t>
        </w:r>
        <w:r w:rsidRPr="00F02C36">
          <w:rPr>
            <w:rFonts w:ascii="Times" w:hAnsi="Times"/>
          </w:rPr>
          <w:t>mmigrants in the U.S</w:t>
        </w:r>
        <w:r w:rsidRPr="00F02C36">
          <w:t xml:space="preserve">. In </w:t>
        </w:r>
        <w:proofErr w:type="spellStart"/>
        <w:r w:rsidRPr="00F02C36">
          <w:t>Tummala-Narra</w:t>
        </w:r>
        <w:proofErr w:type="spellEnd"/>
        <w:r w:rsidRPr="00F02C36">
          <w:t xml:space="preserve">, P. &amp; Leong, F. (Eds.), </w:t>
        </w:r>
        <w:r>
          <w:tab/>
        </w:r>
        <w:r w:rsidRPr="00F02C36">
          <w:rPr>
            <w:i/>
            <w:iCs/>
            <w:color w:val="444444"/>
            <w:szCs w:val="24"/>
          </w:rPr>
          <w:t>Trauma and Racial Minority Immigrants: Turmoil, Uncertainty, and Resistance</w:t>
        </w:r>
        <w:r>
          <w:rPr>
            <w:i/>
            <w:iCs/>
            <w:color w:val="444444"/>
            <w:szCs w:val="24"/>
          </w:rPr>
          <w:t xml:space="preserve"> </w:t>
        </w:r>
        <w:r w:rsidRPr="00D87DF8">
          <w:rPr>
            <w:color w:val="444444"/>
            <w:szCs w:val="24"/>
          </w:rPr>
          <w:t>(pp. 15-</w:t>
        </w:r>
        <w:r w:rsidRPr="00D87DF8">
          <w:rPr>
            <w:color w:val="444444"/>
            <w:szCs w:val="24"/>
          </w:rPr>
          <w:tab/>
          <w:t>30).</w:t>
        </w:r>
        <w:r w:rsidRPr="00D87DF8">
          <w:t xml:space="preserve"> </w:t>
        </w:r>
        <w:r>
          <w:t>American Psychological Association</w:t>
        </w:r>
        <w:r w:rsidRPr="00F02C36">
          <w:t>.</w:t>
        </w:r>
      </w:ins>
    </w:p>
    <w:p w14:paraId="7C3B7C36" w14:textId="0A2277D3" w:rsidR="002A71A9" w:rsidRPr="002A71A9" w:rsidRDefault="002A71A9" w:rsidP="002A71A9">
      <w:pPr>
        <w:spacing w:line="480" w:lineRule="auto"/>
        <w:ind w:left="720" w:hanging="720"/>
        <w:rPr>
          <w:ins w:id="780" w:author="Angel Armenta" w:date="2021-06-29T20:19:00Z"/>
          <w:rFonts w:ascii="Times New Roman" w:hAnsi="Times New Roman" w:cs="Times New Roman"/>
          <w:rPrChange w:id="781" w:author="Angel Armenta" w:date="2021-06-29T20:20:00Z">
            <w:rPr>
              <w:ins w:id="782" w:author="Angel Armenta" w:date="2021-06-29T20:19:00Z"/>
              <w:rFonts w:ascii="Times New Roman" w:hAnsi="Times New Roman" w:cs="Times New Roman"/>
              <w:b/>
              <w:bCs/>
            </w:rPr>
          </w:rPrChange>
        </w:rPr>
      </w:pPr>
      <w:proofErr w:type="spellStart"/>
      <w:ins w:id="783" w:author="Angel Armenta" w:date="2021-06-29T20:19:00Z">
        <w:r w:rsidRPr="002A71A9">
          <w:rPr>
            <w:rFonts w:ascii="Times New Roman" w:hAnsi="Times New Roman" w:cs="Times New Roman"/>
            <w:rPrChange w:id="784" w:author="Angel Armenta" w:date="2021-06-29T20:20:00Z">
              <w:rPr>
                <w:rFonts w:ascii="Times New Roman" w:hAnsi="Times New Roman" w:cs="Times New Roman"/>
                <w:b/>
                <w:bCs/>
              </w:rPr>
            </w:rPrChange>
          </w:rPr>
          <w:t>Andoh</w:t>
        </w:r>
        <w:proofErr w:type="spellEnd"/>
        <w:r w:rsidRPr="002A71A9">
          <w:rPr>
            <w:rFonts w:ascii="Times New Roman" w:hAnsi="Times New Roman" w:cs="Times New Roman"/>
            <w:rPrChange w:id="785" w:author="Angel Armenta" w:date="2021-06-29T20:20:00Z">
              <w:rPr>
                <w:rFonts w:ascii="Times New Roman" w:hAnsi="Times New Roman" w:cs="Times New Roman"/>
                <w:b/>
                <w:bCs/>
              </w:rPr>
            </w:rPrChange>
          </w:rPr>
          <w:t xml:space="preserve">-Arthur, J., &amp; </w:t>
        </w:r>
        <w:proofErr w:type="spellStart"/>
        <w:r w:rsidRPr="002A71A9">
          <w:rPr>
            <w:rFonts w:ascii="Times New Roman" w:hAnsi="Times New Roman" w:cs="Times New Roman"/>
            <w:rPrChange w:id="786" w:author="Angel Armenta" w:date="2021-06-29T20:20:00Z">
              <w:rPr>
                <w:rFonts w:ascii="Times New Roman" w:hAnsi="Times New Roman" w:cs="Times New Roman"/>
                <w:b/>
                <w:bCs/>
              </w:rPr>
            </w:rPrChange>
          </w:rPr>
          <w:t>Adjorlolo</w:t>
        </w:r>
        <w:proofErr w:type="spellEnd"/>
        <w:r w:rsidRPr="002A71A9">
          <w:rPr>
            <w:rFonts w:ascii="Times New Roman" w:hAnsi="Times New Roman" w:cs="Times New Roman"/>
            <w:rPrChange w:id="787" w:author="Angel Armenta" w:date="2021-06-29T20:20:00Z">
              <w:rPr>
                <w:rFonts w:ascii="Times New Roman" w:hAnsi="Times New Roman" w:cs="Times New Roman"/>
                <w:b/>
                <w:bCs/>
              </w:rPr>
            </w:rPrChange>
          </w:rPr>
          <w:t xml:space="preserve">, S. (2021). Macro-level mental health system indicators and cross-national suicide rates. </w:t>
        </w:r>
        <w:r w:rsidRPr="002A71A9">
          <w:rPr>
            <w:rFonts w:ascii="Times New Roman" w:hAnsi="Times New Roman" w:cs="Times New Roman"/>
            <w:i/>
            <w:iCs/>
            <w:rPrChange w:id="788" w:author="Angel Armenta" w:date="2021-06-29T20:20:00Z">
              <w:rPr>
                <w:rFonts w:ascii="Times New Roman" w:hAnsi="Times New Roman" w:cs="Times New Roman"/>
                <w:b/>
                <w:bCs/>
                <w:i/>
                <w:iCs/>
              </w:rPr>
            </w:rPrChange>
          </w:rPr>
          <w:t>Global Health Action, 14</w:t>
        </w:r>
        <w:r w:rsidRPr="002A71A9">
          <w:rPr>
            <w:rFonts w:ascii="Times New Roman" w:hAnsi="Times New Roman" w:cs="Times New Roman"/>
            <w:rPrChange w:id="789" w:author="Angel Armenta" w:date="2021-06-29T20:20:00Z">
              <w:rPr>
                <w:rFonts w:ascii="Times New Roman" w:hAnsi="Times New Roman" w:cs="Times New Roman"/>
                <w:b/>
                <w:bCs/>
              </w:rPr>
            </w:rPrChange>
          </w:rPr>
          <w:t xml:space="preserve">(1), </w:t>
        </w:r>
      </w:ins>
      <w:ins w:id="790" w:author="Angel Armenta" w:date="2021-06-29T20:23:00Z">
        <w:r>
          <w:rPr>
            <w:rFonts w:ascii="Times New Roman" w:hAnsi="Times New Roman" w:cs="Times New Roman"/>
          </w:rPr>
          <w:t>1-10</w:t>
        </w:r>
      </w:ins>
      <w:ins w:id="791" w:author="Angel Armenta" w:date="2021-06-29T20:19:00Z">
        <w:r w:rsidRPr="002A71A9">
          <w:rPr>
            <w:rFonts w:ascii="Times New Roman" w:hAnsi="Times New Roman" w:cs="Times New Roman"/>
            <w:rPrChange w:id="792" w:author="Angel Armenta" w:date="2021-06-29T20:20:00Z">
              <w:rPr>
                <w:rFonts w:ascii="Times New Roman" w:hAnsi="Times New Roman" w:cs="Times New Roman"/>
                <w:b/>
                <w:bCs/>
              </w:rPr>
            </w:rPrChange>
          </w:rPr>
          <w:t>. https://doi.org/10.1080/16549716.2020.1839999</w:t>
        </w:r>
      </w:ins>
    </w:p>
    <w:p w14:paraId="11192CD0" w14:textId="77777777" w:rsidR="002A71A9" w:rsidRPr="002A71A9" w:rsidRDefault="002A71A9" w:rsidP="002A71A9">
      <w:pPr>
        <w:spacing w:line="480" w:lineRule="auto"/>
        <w:ind w:left="720" w:hanging="720"/>
        <w:rPr>
          <w:ins w:id="793" w:author="Angel Armenta" w:date="2021-06-29T20:19:00Z"/>
          <w:rFonts w:ascii="Times New Roman" w:hAnsi="Times New Roman" w:cs="Times New Roman"/>
          <w:rPrChange w:id="794" w:author="Angel Armenta" w:date="2021-06-29T20:20:00Z">
            <w:rPr>
              <w:ins w:id="795" w:author="Angel Armenta" w:date="2021-06-29T20:19:00Z"/>
              <w:rFonts w:ascii="Times New Roman" w:hAnsi="Times New Roman" w:cs="Times New Roman"/>
              <w:b/>
              <w:bCs/>
            </w:rPr>
          </w:rPrChange>
        </w:rPr>
      </w:pPr>
      <w:proofErr w:type="spellStart"/>
      <w:ins w:id="796" w:author="Angel Armenta" w:date="2021-06-29T20:19:00Z">
        <w:r w:rsidRPr="002A71A9">
          <w:rPr>
            <w:rFonts w:ascii="Times New Roman" w:hAnsi="Times New Roman" w:cs="Times New Roman"/>
            <w:rPrChange w:id="797" w:author="Angel Armenta" w:date="2021-06-29T20:20:00Z">
              <w:rPr>
                <w:rFonts w:ascii="Times New Roman" w:hAnsi="Times New Roman" w:cs="Times New Roman"/>
                <w:b/>
                <w:bCs/>
              </w:rPr>
            </w:rPrChange>
          </w:rPr>
          <w:t>Ayón</w:t>
        </w:r>
        <w:proofErr w:type="spellEnd"/>
        <w:r w:rsidRPr="002A71A9">
          <w:rPr>
            <w:rFonts w:ascii="Times New Roman" w:hAnsi="Times New Roman" w:cs="Times New Roman"/>
            <w:rPrChange w:id="798" w:author="Angel Armenta" w:date="2021-06-29T20:20:00Z">
              <w:rPr>
                <w:rFonts w:ascii="Times New Roman" w:hAnsi="Times New Roman" w:cs="Times New Roman"/>
                <w:b/>
                <w:bCs/>
              </w:rPr>
            </w:rPrChange>
          </w:rPr>
          <w:t xml:space="preserve">, C., &amp; Becerra, D. (2013). Mexican immigrant families under siege: The impact of anti-Immigrant policies, discrimination, and the economic crisis. </w:t>
        </w:r>
        <w:r w:rsidRPr="002A71A9">
          <w:rPr>
            <w:rFonts w:ascii="Times New Roman" w:hAnsi="Times New Roman" w:cs="Times New Roman"/>
            <w:i/>
            <w:iCs/>
            <w:rPrChange w:id="799" w:author="Angel Armenta" w:date="2021-06-29T20:20:00Z">
              <w:rPr>
                <w:rFonts w:ascii="Times New Roman" w:hAnsi="Times New Roman" w:cs="Times New Roman"/>
                <w:b/>
                <w:bCs/>
                <w:i/>
                <w:iCs/>
              </w:rPr>
            </w:rPrChange>
          </w:rPr>
          <w:t>Advances in Social Work, 14</w:t>
        </w:r>
        <w:r w:rsidRPr="002A71A9">
          <w:rPr>
            <w:rFonts w:ascii="Times New Roman" w:hAnsi="Times New Roman" w:cs="Times New Roman"/>
            <w:rPrChange w:id="800" w:author="Angel Armenta" w:date="2021-06-29T20:20:00Z">
              <w:rPr>
                <w:rFonts w:ascii="Times New Roman" w:hAnsi="Times New Roman" w:cs="Times New Roman"/>
                <w:b/>
                <w:bCs/>
              </w:rPr>
            </w:rPrChange>
          </w:rPr>
          <w:t>(1), 206–228. https://doi.org/10.18060/2692</w:t>
        </w:r>
      </w:ins>
    </w:p>
    <w:p w14:paraId="0DD8F185" w14:textId="675B8FAC" w:rsidR="002A71A9" w:rsidRPr="002A71A9" w:rsidRDefault="002A71A9" w:rsidP="002A71A9">
      <w:pPr>
        <w:spacing w:line="480" w:lineRule="auto"/>
        <w:ind w:left="720" w:hanging="720"/>
        <w:rPr>
          <w:ins w:id="801" w:author="Angel Armenta" w:date="2021-06-29T20:19:00Z"/>
          <w:rFonts w:ascii="Times New Roman" w:hAnsi="Times New Roman" w:cs="Times New Roman"/>
          <w:rPrChange w:id="802" w:author="Angel Armenta" w:date="2021-06-29T20:20:00Z">
            <w:rPr>
              <w:ins w:id="803" w:author="Angel Armenta" w:date="2021-06-29T20:19:00Z"/>
              <w:rFonts w:ascii="Times New Roman" w:hAnsi="Times New Roman" w:cs="Times New Roman"/>
              <w:b/>
              <w:bCs/>
            </w:rPr>
          </w:rPrChange>
        </w:rPr>
      </w:pPr>
      <w:ins w:id="804" w:author="Angel Armenta" w:date="2021-06-29T20:19:00Z">
        <w:r w:rsidRPr="002A71A9">
          <w:rPr>
            <w:rFonts w:ascii="Times New Roman" w:hAnsi="Times New Roman" w:cs="Times New Roman"/>
            <w:rPrChange w:id="805" w:author="Angel Armenta" w:date="2021-06-29T20:20:00Z">
              <w:rPr>
                <w:rFonts w:ascii="Times New Roman" w:hAnsi="Times New Roman" w:cs="Times New Roman"/>
                <w:b/>
                <w:bCs/>
              </w:rPr>
            </w:rPrChange>
          </w:rPr>
          <w:t xml:space="preserve">Booker, B. (2020, November 2). </w:t>
        </w:r>
        <w:r w:rsidRPr="002A71A9">
          <w:rPr>
            <w:rFonts w:ascii="Times New Roman" w:hAnsi="Times New Roman" w:cs="Times New Roman"/>
            <w:i/>
            <w:iCs/>
            <w:rPrChange w:id="806" w:author="Angel Armenta" w:date="2021-06-29T20:20:00Z">
              <w:rPr>
                <w:rFonts w:ascii="Times New Roman" w:hAnsi="Times New Roman" w:cs="Times New Roman"/>
                <w:b/>
                <w:bCs/>
                <w:i/>
                <w:iCs/>
              </w:rPr>
            </w:rPrChange>
          </w:rPr>
          <w:t xml:space="preserve">El Paso, Texas, </w:t>
        </w:r>
        <w:proofErr w:type="gramStart"/>
        <w:r w:rsidRPr="002A71A9">
          <w:rPr>
            <w:rFonts w:ascii="Times New Roman" w:hAnsi="Times New Roman" w:cs="Times New Roman"/>
            <w:i/>
            <w:iCs/>
            <w:rPrChange w:id="807" w:author="Angel Armenta" w:date="2021-06-29T20:20:00Z">
              <w:rPr>
                <w:rFonts w:ascii="Times New Roman" w:hAnsi="Times New Roman" w:cs="Times New Roman"/>
                <w:b/>
                <w:bCs/>
                <w:i/>
                <w:iCs/>
              </w:rPr>
            </w:rPrChange>
          </w:rPr>
          <w:t>Gets</w:t>
        </w:r>
        <w:proofErr w:type="gramEnd"/>
        <w:r w:rsidRPr="002A71A9">
          <w:rPr>
            <w:rFonts w:ascii="Times New Roman" w:hAnsi="Times New Roman" w:cs="Times New Roman"/>
            <w:i/>
            <w:iCs/>
            <w:rPrChange w:id="808" w:author="Angel Armenta" w:date="2021-06-29T20:20:00Z">
              <w:rPr>
                <w:rFonts w:ascii="Times New Roman" w:hAnsi="Times New Roman" w:cs="Times New Roman"/>
                <w:b/>
                <w:bCs/>
                <w:i/>
                <w:iCs/>
              </w:rPr>
            </w:rPrChange>
          </w:rPr>
          <w:t xml:space="preserve"> 4th mobile morgue as COVID-19 deaths rise.</w:t>
        </w:r>
        <w:r w:rsidRPr="002A71A9">
          <w:rPr>
            <w:rFonts w:ascii="Times New Roman" w:hAnsi="Times New Roman" w:cs="Times New Roman"/>
            <w:rPrChange w:id="809" w:author="Angel Armenta" w:date="2021-06-29T20:20:00Z">
              <w:rPr>
                <w:rFonts w:ascii="Times New Roman" w:hAnsi="Times New Roman" w:cs="Times New Roman"/>
                <w:b/>
                <w:bCs/>
              </w:rPr>
            </w:rPrChange>
          </w:rPr>
          <w:t xml:space="preserve"> NPR. https://www.npr.org/sections/coronavirus-live-updates/2020/11/02/930304129/el-paso-official-says-fourth-mobile-morgue-is-delivered-as-coronavirus-deaths-mo</w:t>
        </w:r>
      </w:ins>
    </w:p>
    <w:p w14:paraId="56B63981" w14:textId="77777777" w:rsidR="002A71A9" w:rsidRPr="002A71A9" w:rsidRDefault="002A71A9" w:rsidP="002A71A9">
      <w:pPr>
        <w:spacing w:line="480" w:lineRule="auto"/>
        <w:ind w:left="720" w:hanging="720"/>
        <w:rPr>
          <w:ins w:id="810" w:author="Angel Armenta" w:date="2021-06-29T20:19:00Z"/>
          <w:rFonts w:ascii="Times New Roman" w:hAnsi="Times New Roman" w:cs="Times New Roman"/>
          <w:rPrChange w:id="811" w:author="Angel Armenta" w:date="2021-06-29T20:20:00Z">
            <w:rPr>
              <w:ins w:id="812" w:author="Angel Armenta" w:date="2021-06-29T20:19:00Z"/>
              <w:rFonts w:ascii="Times New Roman" w:hAnsi="Times New Roman" w:cs="Times New Roman"/>
              <w:b/>
              <w:bCs/>
            </w:rPr>
          </w:rPrChange>
        </w:rPr>
      </w:pPr>
      <w:ins w:id="813" w:author="Angel Armenta" w:date="2021-06-29T20:19:00Z">
        <w:r w:rsidRPr="002A71A9">
          <w:rPr>
            <w:rFonts w:ascii="Times New Roman" w:hAnsi="Times New Roman" w:cs="Times New Roman"/>
            <w:rPrChange w:id="814" w:author="Angel Armenta" w:date="2021-06-29T20:20:00Z">
              <w:rPr>
                <w:rFonts w:ascii="Times New Roman" w:hAnsi="Times New Roman" w:cs="Times New Roman"/>
                <w:b/>
                <w:bCs/>
              </w:rPr>
            </w:rPrChange>
          </w:rPr>
          <w:t xml:space="preserve">Bronfenbrenner, U. (1977). Toward an experimental ecology of human development. </w:t>
        </w:r>
        <w:r w:rsidRPr="002A71A9">
          <w:rPr>
            <w:rFonts w:ascii="Times New Roman" w:hAnsi="Times New Roman" w:cs="Times New Roman"/>
            <w:i/>
            <w:iCs/>
            <w:rPrChange w:id="815" w:author="Angel Armenta" w:date="2021-06-29T20:20:00Z">
              <w:rPr>
                <w:rFonts w:ascii="Times New Roman" w:hAnsi="Times New Roman" w:cs="Times New Roman"/>
                <w:b/>
                <w:bCs/>
                <w:i/>
                <w:iCs/>
              </w:rPr>
            </w:rPrChange>
          </w:rPr>
          <w:t>American Psychologist, 32</w:t>
        </w:r>
        <w:r w:rsidRPr="002A71A9">
          <w:rPr>
            <w:rFonts w:ascii="Times New Roman" w:hAnsi="Times New Roman" w:cs="Times New Roman"/>
            <w:rPrChange w:id="816" w:author="Angel Armenta" w:date="2021-06-29T20:20:00Z">
              <w:rPr>
                <w:rFonts w:ascii="Times New Roman" w:hAnsi="Times New Roman" w:cs="Times New Roman"/>
                <w:b/>
                <w:bCs/>
              </w:rPr>
            </w:rPrChange>
          </w:rPr>
          <w:t>(7), 513–531. https://doi.org/10.1037/0003-066X.32.7.513</w:t>
        </w:r>
      </w:ins>
    </w:p>
    <w:p w14:paraId="27C900ED" w14:textId="77777777" w:rsidR="002A71A9" w:rsidRPr="002A71A9" w:rsidRDefault="002A71A9" w:rsidP="002A71A9">
      <w:pPr>
        <w:spacing w:line="480" w:lineRule="auto"/>
        <w:ind w:left="720" w:hanging="720"/>
        <w:rPr>
          <w:ins w:id="817" w:author="Angel Armenta" w:date="2021-06-29T20:19:00Z"/>
          <w:rFonts w:ascii="Times New Roman" w:hAnsi="Times New Roman" w:cs="Times New Roman"/>
          <w:rPrChange w:id="818" w:author="Angel Armenta" w:date="2021-06-29T20:20:00Z">
            <w:rPr>
              <w:ins w:id="819" w:author="Angel Armenta" w:date="2021-06-29T20:19:00Z"/>
              <w:rFonts w:ascii="Times New Roman" w:hAnsi="Times New Roman" w:cs="Times New Roman"/>
              <w:b/>
              <w:bCs/>
            </w:rPr>
          </w:rPrChange>
        </w:rPr>
      </w:pPr>
      <w:ins w:id="820" w:author="Angel Armenta" w:date="2021-06-29T20:19:00Z">
        <w:r w:rsidRPr="002A71A9">
          <w:rPr>
            <w:rFonts w:ascii="Times New Roman" w:hAnsi="Times New Roman" w:cs="Times New Roman"/>
            <w:rPrChange w:id="821" w:author="Angel Armenta" w:date="2021-06-29T20:20:00Z">
              <w:rPr>
                <w:rFonts w:ascii="Times New Roman" w:hAnsi="Times New Roman" w:cs="Times New Roman"/>
                <w:b/>
                <w:bCs/>
              </w:rPr>
            </w:rPrChange>
          </w:rPr>
          <w:t xml:space="preserve">Bronfenbrenner, U. (1979). </w:t>
        </w:r>
        <w:r w:rsidRPr="002A71A9">
          <w:rPr>
            <w:rFonts w:ascii="Times New Roman" w:hAnsi="Times New Roman" w:cs="Times New Roman"/>
            <w:i/>
            <w:iCs/>
            <w:rPrChange w:id="822" w:author="Angel Armenta" w:date="2021-06-29T20:20:00Z">
              <w:rPr>
                <w:rFonts w:ascii="Times New Roman" w:hAnsi="Times New Roman" w:cs="Times New Roman"/>
                <w:b/>
                <w:bCs/>
                <w:i/>
                <w:iCs/>
              </w:rPr>
            </w:rPrChange>
          </w:rPr>
          <w:t>The ecology of human development: Experiments by nature and design</w:t>
        </w:r>
        <w:r w:rsidRPr="002A71A9">
          <w:rPr>
            <w:rFonts w:ascii="Times New Roman" w:hAnsi="Times New Roman" w:cs="Times New Roman"/>
            <w:rPrChange w:id="823" w:author="Angel Armenta" w:date="2021-06-29T20:20:00Z">
              <w:rPr>
                <w:rFonts w:ascii="Times New Roman" w:hAnsi="Times New Roman" w:cs="Times New Roman"/>
                <w:b/>
                <w:bCs/>
              </w:rPr>
            </w:rPrChange>
          </w:rPr>
          <w:t>. Harvard University Press.</w:t>
        </w:r>
      </w:ins>
    </w:p>
    <w:p w14:paraId="65354FA0" w14:textId="77777777" w:rsidR="002A71A9" w:rsidRPr="002A71A9" w:rsidRDefault="002A71A9" w:rsidP="002A71A9">
      <w:pPr>
        <w:spacing w:line="480" w:lineRule="auto"/>
        <w:ind w:left="720" w:hanging="720"/>
        <w:rPr>
          <w:ins w:id="824" w:author="Angel Armenta" w:date="2021-06-29T20:19:00Z"/>
          <w:rFonts w:ascii="Times New Roman" w:hAnsi="Times New Roman" w:cs="Times New Roman"/>
          <w:rPrChange w:id="825" w:author="Angel Armenta" w:date="2021-06-29T20:20:00Z">
            <w:rPr>
              <w:ins w:id="826" w:author="Angel Armenta" w:date="2021-06-29T20:19:00Z"/>
              <w:rFonts w:ascii="Times New Roman" w:hAnsi="Times New Roman" w:cs="Times New Roman"/>
              <w:b/>
              <w:bCs/>
            </w:rPr>
          </w:rPrChange>
        </w:rPr>
      </w:pPr>
      <w:ins w:id="827" w:author="Angel Armenta" w:date="2021-06-29T20:19:00Z">
        <w:r w:rsidRPr="002A71A9">
          <w:rPr>
            <w:rFonts w:ascii="Times New Roman" w:hAnsi="Times New Roman" w:cs="Times New Roman"/>
            <w:rPrChange w:id="828" w:author="Angel Armenta" w:date="2021-06-29T20:20:00Z">
              <w:rPr>
                <w:rFonts w:ascii="Times New Roman" w:hAnsi="Times New Roman" w:cs="Times New Roman"/>
                <w:b/>
                <w:bCs/>
              </w:rPr>
            </w:rPrChange>
          </w:rPr>
          <w:t xml:space="preserve">Bronfenbrenner, U., &amp; Morris, P. A. (1998). The ecology of developmental processes. In W. Damon &amp; R. M. Lerner (Eds.), </w:t>
        </w:r>
        <w:r w:rsidRPr="002A71A9">
          <w:rPr>
            <w:rFonts w:ascii="Times New Roman" w:hAnsi="Times New Roman" w:cs="Times New Roman"/>
            <w:i/>
            <w:iCs/>
            <w:rPrChange w:id="829" w:author="Angel Armenta" w:date="2021-06-29T20:20:00Z">
              <w:rPr>
                <w:rFonts w:ascii="Times New Roman" w:hAnsi="Times New Roman" w:cs="Times New Roman"/>
                <w:b/>
                <w:bCs/>
                <w:i/>
                <w:iCs/>
              </w:rPr>
            </w:rPrChange>
          </w:rPr>
          <w:t xml:space="preserve">Handbook of child psychology: Theoretical models of human development </w:t>
        </w:r>
        <w:r w:rsidRPr="002A71A9">
          <w:rPr>
            <w:rFonts w:ascii="Times New Roman" w:hAnsi="Times New Roman" w:cs="Times New Roman"/>
            <w:rPrChange w:id="830" w:author="Angel Armenta" w:date="2021-06-29T20:20:00Z">
              <w:rPr>
                <w:rFonts w:ascii="Times New Roman" w:hAnsi="Times New Roman" w:cs="Times New Roman"/>
                <w:b/>
                <w:bCs/>
              </w:rPr>
            </w:rPrChange>
          </w:rPr>
          <w:t>(pp. 993–1028). John Wiley &amp; Sons Inc.</w:t>
        </w:r>
      </w:ins>
    </w:p>
    <w:p w14:paraId="493C8A8F" w14:textId="77777777" w:rsidR="002A71A9" w:rsidRPr="002A71A9" w:rsidRDefault="002A71A9" w:rsidP="002A71A9">
      <w:pPr>
        <w:spacing w:line="480" w:lineRule="auto"/>
        <w:ind w:left="720" w:hanging="720"/>
        <w:rPr>
          <w:ins w:id="831" w:author="Angel Armenta" w:date="2021-06-29T20:19:00Z"/>
          <w:rFonts w:ascii="Times New Roman" w:hAnsi="Times New Roman" w:cs="Times New Roman"/>
          <w:rPrChange w:id="832" w:author="Angel Armenta" w:date="2021-06-29T20:20:00Z">
            <w:rPr>
              <w:ins w:id="833" w:author="Angel Armenta" w:date="2021-06-29T20:19:00Z"/>
              <w:rFonts w:ascii="Times New Roman" w:hAnsi="Times New Roman" w:cs="Times New Roman"/>
              <w:b/>
              <w:bCs/>
            </w:rPr>
          </w:rPrChange>
        </w:rPr>
      </w:pPr>
      <w:ins w:id="834" w:author="Angel Armenta" w:date="2021-06-29T20:19:00Z">
        <w:r w:rsidRPr="002A71A9">
          <w:rPr>
            <w:rFonts w:ascii="Times New Roman" w:hAnsi="Times New Roman" w:cs="Times New Roman"/>
            <w:rPrChange w:id="835" w:author="Angel Armenta" w:date="2021-06-29T20:20:00Z">
              <w:rPr>
                <w:rFonts w:ascii="Times New Roman" w:hAnsi="Times New Roman" w:cs="Times New Roman"/>
                <w:b/>
                <w:bCs/>
              </w:rPr>
            </w:rPrChange>
          </w:rPr>
          <w:lastRenderedPageBreak/>
          <w:t xml:space="preserve">Campos, B., Ullman, J. B., Aguilera, A., &amp; Dunkel </w:t>
        </w:r>
        <w:proofErr w:type="spellStart"/>
        <w:r w:rsidRPr="002A71A9">
          <w:rPr>
            <w:rFonts w:ascii="Times New Roman" w:hAnsi="Times New Roman" w:cs="Times New Roman"/>
            <w:rPrChange w:id="836" w:author="Angel Armenta" w:date="2021-06-29T20:20:00Z">
              <w:rPr>
                <w:rFonts w:ascii="Times New Roman" w:hAnsi="Times New Roman" w:cs="Times New Roman"/>
                <w:b/>
                <w:bCs/>
              </w:rPr>
            </w:rPrChange>
          </w:rPr>
          <w:t>Schetter</w:t>
        </w:r>
        <w:proofErr w:type="spellEnd"/>
        <w:r w:rsidRPr="002A71A9">
          <w:rPr>
            <w:rFonts w:ascii="Times New Roman" w:hAnsi="Times New Roman" w:cs="Times New Roman"/>
            <w:rPrChange w:id="837" w:author="Angel Armenta" w:date="2021-06-29T20:20:00Z">
              <w:rPr>
                <w:rFonts w:ascii="Times New Roman" w:hAnsi="Times New Roman" w:cs="Times New Roman"/>
                <w:b/>
                <w:bCs/>
              </w:rPr>
            </w:rPrChange>
          </w:rPr>
          <w:t xml:space="preserve">, C. (2014). Familism and psychological health: The intervening role of closeness and social support. </w:t>
        </w:r>
        <w:r w:rsidRPr="002A71A9">
          <w:rPr>
            <w:rFonts w:ascii="Times New Roman" w:hAnsi="Times New Roman" w:cs="Times New Roman"/>
            <w:i/>
            <w:iCs/>
            <w:rPrChange w:id="838" w:author="Angel Armenta" w:date="2021-06-29T20:20:00Z">
              <w:rPr>
                <w:rFonts w:ascii="Times New Roman" w:hAnsi="Times New Roman" w:cs="Times New Roman"/>
                <w:b/>
                <w:bCs/>
                <w:i/>
                <w:iCs/>
              </w:rPr>
            </w:rPrChange>
          </w:rPr>
          <w:t>Cultural Diversity and Ethnic Minority Psychology, 20</w:t>
        </w:r>
        <w:r w:rsidRPr="002A71A9">
          <w:rPr>
            <w:rFonts w:ascii="Times New Roman" w:hAnsi="Times New Roman" w:cs="Times New Roman"/>
            <w:rPrChange w:id="839" w:author="Angel Armenta" w:date="2021-06-29T20:20:00Z">
              <w:rPr>
                <w:rFonts w:ascii="Times New Roman" w:hAnsi="Times New Roman" w:cs="Times New Roman"/>
                <w:b/>
                <w:bCs/>
              </w:rPr>
            </w:rPrChange>
          </w:rPr>
          <w:t>(2), 191–201. https://doi.org/10.1037/a0034094</w:t>
        </w:r>
      </w:ins>
    </w:p>
    <w:p w14:paraId="329C7D32" w14:textId="77777777" w:rsidR="002A71A9" w:rsidRPr="002A71A9" w:rsidRDefault="002A71A9" w:rsidP="002A71A9">
      <w:pPr>
        <w:spacing w:line="480" w:lineRule="auto"/>
        <w:ind w:left="720" w:hanging="720"/>
        <w:rPr>
          <w:ins w:id="840" w:author="Angel Armenta" w:date="2021-06-29T20:19:00Z"/>
          <w:rFonts w:ascii="Times New Roman" w:hAnsi="Times New Roman" w:cs="Times New Roman"/>
          <w:rPrChange w:id="841" w:author="Angel Armenta" w:date="2021-06-29T20:20:00Z">
            <w:rPr>
              <w:ins w:id="842" w:author="Angel Armenta" w:date="2021-06-29T20:19:00Z"/>
              <w:rFonts w:ascii="Times New Roman" w:hAnsi="Times New Roman" w:cs="Times New Roman"/>
              <w:b/>
              <w:bCs/>
            </w:rPr>
          </w:rPrChange>
        </w:rPr>
      </w:pPr>
      <w:ins w:id="843" w:author="Angel Armenta" w:date="2021-06-29T20:19:00Z">
        <w:r w:rsidRPr="002A71A9">
          <w:rPr>
            <w:rFonts w:ascii="Times New Roman" w:hAnsi="Times New Roman" w:cs="Times New Roman"/>
            <w:rPrChange w:id="844" w:author="Angel Armenta" w:date="2021-06-29T20:20:00Z">
              <w:rPr>
                <w:rFonts w:ascii="Times New Roman" w:hAnsi="Times New Roman" w:cs="Times New Roman"/>
                <w:b/>
                <w:bCs/>
              </w:rPr>
            </w:rPrChange>
          </w:rPr>
          <w:t xml:space="preserve">Clark, R., </w:t>
        </w:r>
        <w:proofErr w:type="spellStart"/>
        <w:r w:rsidRPr="002A71A9">
          <w:rPr>
            <w:rFonts w:ascii="Times New Roman" w:hAnsi="Times New Roman" w:cs="Times New Roman"/>
            <w:rPrChange w:id="845" w:author="Angel Armenta" w:date="2021-06-29T20:20:00Z">
              <w:rPr>
                <w:rFonts w:ascii="Times New Roman" w:hAnsi="Times New Roman" w:cs="Times New Roman"/>
                <w:b/>
                <w:bCs/>
              </w:rPr>
            </w:rPrChange>
          </w:rPr>
          <w:t>Benkert</w:t>
        </w:r>
        <w:proofErr w:type="spellEnd"/>
        <w:r w:rsidRPr="002A71A9">
          <w:rPr>
            <w:rFonts w:ascii="Times New Roman" w:hAnsi="Times New Roman" w:cs="Times New Roman"/>
            <w:rPrChange w:id="846" w:author="Angel Armenta" w:date="2021-06-29T20:20:00Z">
              <w:rPr>
                <w:rFonts w:ascii="Times New Roman" w:hAnsi="Times New Roman" w:cs="Times New Roman"/>
                <w:b/>
                <w:bCs/>
              </w:rPr>
            </w:rPrChange>
          </w:rPr>
          <w:t xml:space="preserve">, R. A., &amp; Flack, J. M. (2006). Large arterial elasticity varies as a function of gender and racism-related vigilance in Black youth. </w:t>
        </w:r>
        <w:r w:rsidRPr="002A71A9">
          <w:rPr>
            <w:rFonts w:ascii="Times New Roman" w:hAnsi="Times New Roman" w:cs="Times New Roman"/>
            <w:i/>
            <w:iCs/>
            <w:rPrChange w:id="847" w:author="Angel Armenta" w:date="2021-06-29T20:20:00Z">
              <w:rPr>
                <w:rFonts w:ascii="Times New Roman" w:hAnsi="Times New Roman" w:cs="Times New Roman"/>
                <w:b/>
                <w:bCs/>
                <w:i/>
                <w:iCs/>
              </w:rPr>
            </w:rPrChange>
          </w:rPr>
          <w:t>Journal of Adolescent Health, 39</w:t>
        </w:r>
        <w:r w:rsidRPr="002A71A9">
          <w:rPr>
            <w:rFonts w:ascii="Times New Roman" w:hAnsi="Times New Roman" w:cs="Times New Roman"/>
            <w:rPrChange w:id="848" w:author="Angel Armenta" w:date="2021-06-29T20:20:00Z">
              <w:rPr>
                <w:rFonts w:ascii="Times New Roman" w:hAnsi="Times New Roman" w:cs="Times New Roman"/>
                <w:b/>
                <w:bCs/>
              </w:rPr>
            </w:rPrChange>
          </w:rPr>
          <w:t>(4), 562–569. https://doi.org/10.1016/j.jadohealth.2006.02.012</w:t>
        </w:r>
      </w:ins>
    </w:p>
    <w:p w14:paraId="387BBA8F" w14:textId="77777777" w:rsidR="002A71A9" w:rsidRPr="002A71A9" w:rsidRDefault="002A71A9" w:rsidP="002A71A9">
      <w:pPr>
        <w:spacing w:line="480" w:lineRule="auto"/>
        <w:ind w:left="720" w:hanging="720"/>
        <w:rPr>
          <w:ins w:id="849" w:author="Angel Armenta" w:date="2021-06-29T20:19:00Z"/>
          <w:rFonts w:ascii="Times New Roman" w:hAnsi="Times New Roman" w:cs="Times New Roman"/>
          <w:rPrChange w:id="850" w:author="Angel Armenta" w:date="2021-06-29T20:20:00Z">
            <w:rPr>
              <w:ins w:id="851" w:author="Angel Armenta" w:date="2021-06-29T20:19:00Z"/>
              <w:rFonts w:ascii="Times New Roman" w:hAnsi="Times New Roman" w:cs="Times New Roman"/>
              <w:b/>
              <w:bCs/>
            </w:rPr>
          </w:rPrChange>
        </w:rPr>
      </w:pPr>
      <w:ins w:id="852" w:author="Angel Armenta" w:date="2021-06-29T20:19:00Z">
        <w:r w:rsidRPr="002A71A9">
          <w:rPr>
            <w:rFonts w:ascii="Times New Roman" w:hAnsi="Times New Roman" w:cs="Times New Roman"/>
            <w:rPrChange w:id="853" w:author="Angel Armenta" w:date="2021-06-29T20:20:00Z">
              <w:rPr>
                <w:rFonts w:ascii="Times New Roman" w:hAnsi="Times New Roman" w:cs="Times New Roman"/>
                <w:b/>
                <w:bCs/>
              </w:rPr>
            </w:rPrChange>
          </w:rPr>
          <w:t xml:space="preserve">Craig, S. C., </w:t>
        </w:r>
        <w:proofErr w:type="spellStart"/>
        <w:r w:rsidRPr="002A71A9">
          <w:rPr>
            <w:rFonts w:ascii="Times New Roman" w:hAnsi="Times New Roman" w:cs="Times New Roman"/>
            <w:rPrChange w:id="854" w:author="Angel Armenta" w:date="2021-06-29T20:20:00Z">
              <w:rPr>
                <w:rFonts w:ascii="Times New Roman" w:hAnsi="Times New Roman" w:cs="Times New Roman"/>
                <w:b/>
                <w:bCs/>
              </w:rPr>
            </w:rPrChange>
          </w:rPr>
          <w:t>Gainous</w:t>
        </w:r>
        <w:proofErr w:type="spellEnd"/>
        <w:r w:rsidRPr="002A71A9">
          <w:rPr>
            <w:rFonts w:ascii="Times New Roman" w:hAnsi="Times New Roman" w:cs="Times New Roman"/>
            <w:rPrChange w:id="855" w:author="Angel Armenta" w:date="2021-06-29T20:20:00Z">
              <w:rPr>
                <w:rFonts w:ascii="Times New Roman" w:hAnsi="Times New Roman" w:cs="Times New Roman"/>
                <w:b/>
                <w:bCs/>
              </w:rPr>
            </w:rPrChange>
          </w:rPr>
          <w:t xml:space="preserve">, J., &amp; Martinez, M. D. (2006). </w:t>
        </w:r>
        <w:r w:rsidRPr="002A71A9">
          <w:rPr>
            <w:rFonts w:ascii="Times New Roman" w:hAnsi="Times New Roman" w:cs="Times New Roman"/>
            <w:i/>
            <w:iCs/>
            <w:rPrChange w:id="856" w:author="Angel Armenta" w:date="2021-06-29T20:20:00Z">
              <w:rPr>
                <w:rFonts w:ascii="Times New Roman" w:hAnsi="Times New Roman" w:cs="Times New Roman"/>
                <w:b/>
                <w:bCs/>
                <w:i/>
                <w:iCs/>
              </w:rPr>
            </w:rPrChange>
          </w:rPr>
          <w:t>Political trust and support for social welfare: The role of ambivalence</w:t>
        </w:r>
        <w:r w:rsidRPr="002A71A9">
          <w:rPr>
            <w:rFonts w:ascii="Times New Roman" w:hAnsi="Times New Roman" w:cs="Times New Roman"/>
            <w:rPrChange w:id="857" w:author="Angel Armenta" w:date="2021-06-29T20:20:00Z">
              <w:rPr>
                <w:rFonts w:ascii="Times New Roman" w:hAnsi="Times New Roman" w:cs="Times New Roman"/>
                <w:b/>
                <w:bCs/>
              </w:rPr>
            </w:rPrChange>
          </w:rPr>
          <w:t>. Paper prepared for the annual meeting of the American Political Science Association.</w:t>
        </w:r>
      </w:ins>
    </w:p>
    <w:p w14:paraId="7DB0E027" w14:textId="77777777" w:rsidR="002A71A9" w:rsidRPr="002A71A9" w:rsidRDefault="002A71A9" w:rsidP="002A71A9">
      <w:pPr>
        <w:spacing w:line="480" w:lineRule="auto"/>
        <w:ind w:left="720" w:hanging="720"/>
        <w:rPr>
          <w:ins w:id="858" w:author="Angel Armenta" w:date="2021-06-29T20:19:00Z"/>
          <w:rFonts w:ascii="Times New Roman" w:hAnsi="Times New Roman" w:cs="Times New Roman"/>
          <w:rPrChange w:id="859" w:author="Angel Armenta" w:date="2021-06-29T20:20:00Z">
            <w:rPr>
              <w:ins w:id="860" w:author="Angel Armenta" w:date="2021-06-29T20:19:00Z"/>
              <w:rFonts w:ascii="Times New Roman" w:hAnsi="Times New Roman" w:cs="Times New Roman"/>
              <w:b/>
              <w:bCs/>
            </w:rPr>
          </w:rPrChange>
        </w:rPr>
      </w:pPr>
      <w:ins w:id="861" w:author="Angel Armenta" w:date="2021-06-29T20:19:00Z">
        <w:r w:rsidRPr="002A71A9">
          <w:rPr>
            <w:rFonts w:ascii="Times New Roman" w:hAnsi="Times New Roman" w:cs="Times New Roman"/>
            <w:rPrChange w:id="862" w:author="Angel Armenta" w:date="2021-06-29T20:20:00Z">
              <w:rPr>
                <w:rFonts w:ascii="Times New Roman" w:hAnsi="Times New Roman" w:cs="Times New Roman"/>
                <w:b/>
                <w:bCs/>
              </w:rPr>
            </w:rPrChange>
          </w:rPr>
          <w:t xml:space="preserve">Curran, P. J., &amp; Bauer, D. J. (2011). The disaggregation of within-person and between-person effects in longitudinal models of change. </w:t>
        </w:r>
        <w:r w:rsidRPr="002A71A9">
          <w:rPr>
            <w:rFonts w:ascii="Times New Roman" w:hAnsi="Times New Roman" w:cs="Times New Roman"/>
            <w:i/>
            <w:iCs/>
            <w:rPrChange w:id="863" w:author="Angel Armenta" w:date="2021-06-29T20:20:00Z">
              <w:rPr>
                <w:rFonts w:ascii="Times New Roman" w:hAnsi="Times New Roman" w:cs="Times New Roman"/>
                <w:b/>
                <w:bCs/>
                <w:i/>
                <w:iCs/>
              </w:rPr>
            </w:rPrChange>
          </w:rPr>
          <w:t>Annual Review of Psychology, 62</w:t>
        </w:r>
        <w:r w:rsidRPr="002A71A9">
          <w:rPr>
            <w:rFonts w:ascii="Times New Roman" w:hAnsi="Times New Roman" w:cs="Times New Roman"/>
            <w:rPrChange w:id="864" w:author="Angel Armenta" w:date="2021-06-29T20:20:00Z">
              <w:rPr>
                <w:rFonts w:ascii="Times New Roman" w:hAnsi="Times New Roman" w:cs="Times New Roman"/>
                <w:b/>
                <w:bCs/>
              </w:rPr>
            </w:rPrChange>
          </w:rPr>
          <w:t>(1), 583–619. https://doi.org/10.1146/annurev.psych.093008.100356</w:t>
        </w:r>
      </w:ins>
    </w:p>
    <w:p w14:paraId="05944111" w14:textId="77777777" w:rsidR="002A71A9" w:rsidRPr="002A71A9" w:rsidRDefault="002A71A9" w:rsidP="002A71A9">
      <w:pPr>
        <w:spacing w:line="480" w:lineRule="auto"/>
        <w:ind w:left="720" w:hanging="720"/>
        <w:rPr>
          <w:ins w:id="865" w:author="Angel Armenta" w:date="2021-06-29T20:19:00Z"/>
          <w:rFonts w:ascii="Times New Roman" w:hAnsi="Times New Roman" w:cs="Times New Roman"/>
          <w:rPrChange w:id="866" w:author="Angel Armenta" w:date="2021-06-29T20:20:00Z">
            <w:rPr>
              <w:ins w:id="867" w:author="Angel Armenta" w:date="2021-06-29T20:19:00Z"/>
              <w:rFonts w:ascii="Times New Roman" w:hAnsi="Times New Roman" w:cs="Times New Roman"/>
              <w:b/>
              <w:bCs/>
            </w:rPr>
          </w:rPrChange>
        </w:rPr>
      </w:pPr>
      <w:proofErr w:type="spellStart"/>
      <w:ins w:id="868" w:author="Angel Armenta" w:date="2021-06-29T20:19:00Z">
        <w:r w:rsidRPr="002A71A9">
          <w:rPr>
            <w:rFonts w:ascii="Times New Roman" w:hAnsi="Times New Roman" w:cs="Times New Roman"/>
            <w:rPrChange w:id="869" w:author="Angel Armenta" w:date="2021-06-29T20:20:00Z">
              <w:rPr>
                <w:rFonts w:ascii="Times New Roman" w:hAnsi="Times New Roman" w:cs="Times New Roman"/>
                <w:b/>
                <w:bCs/>
              </w:rPr>
            </w:rPrChange>
          </w:rPr>
          <w:t>DeJonckheere</w:t>
        </w:r>
        <w:proofErr w:type="spellEnd"/>
        <w:r w:rsidRPr="002A71A9">
          <w:rPr>
            <w:rFonts w:ascii="Times New Roman" w:hAnsi="Times New Roman" w:cs="Times New Roman"/>
            <w:rPrChange w:id="870" w:author="Angel Armenta" w:date="2021-06-29T20:20:00Z">
              <w:rPr>
                <w:rFonts w:ascii="Times New Roman" w:hAnsi="Times New Roman" w:cs="Times New Roman"/>
                <w:b/>
                <w:bCs/>
              </w:rPr>
            </w:rPrChange>
          </w:rPr>
          <w:t xml:space="preserve">, M., Fisher, A., &amp; Chang, T. (2018). How has the presidential election affected young Americans? </w:t>
        </w:r>
        <w:r w:rsidRPr="002A71A9">
          <w:rPr>
            <w:rFonts w:ascii="Times New Roman" w:hAnsi="Times New Roman" w:cs="Times New Roman"/>
            <w:i/>
            <w:iCs/>
            <w:rPrChange w:id="871" w:author="Angel Armenta" w:date="2021-06-29T20:20:00Z">
              <w:rPr>
                <w:rFonts w:ascii="Times New Roman" w:hAnsi="Times New Roman" w:cs="Times New Roman"/>
                <w:b/>
                <w:bCs/>
                <w:i/>
                <w:iCs/>
              </w:rPr>
            </w:rPrChange>
          </w:rPr>
          <w:t>Child and Adolescent Psychiatry and Mental Health, 12</w:t>
        </w:r>
        <w:r w:rsidRPr="002A71A9">
          <w:rPr>
            <w:rFonts w:ascii="Times New Roman" w:hAnsi="Times New Roman" w:cs="Times New Roman"/>
            <w:rPrChange w:id="872" w:author="Angel Armenta" w:date="2021-06-29T20:20:00Z">
              <w:rPr>
                <w:rFonts w:ascii="Times New Roman" w:hAnsi="Times New Roman" w:cs="Times New Roman"/>
                <w:b/>
                <w:bCs/>
              </w:rPr>
            </w:rPrChange>
          </w:rPr>
          <w:t>(8), 1-4. https://doi.org/10.1186/s13034-018-0214-7</w:t>
        </w:r>
      </w:ins>
    </w:p>
    <w:p w14:paraId="2390D742" w14:textId="77777777" w:rsidR="002A71A9" w:rsidRPr="002A71A9" w:rsidRDefault="002A71A9" w:rsidP="002A71A9">
      <w:pPr>
        <w:spacing w:line="480" w:lineRule="auto"/>
        <w:ind w:left="720" w:hanging="720"/>
        <w:rPr>
          <w:ins w:id="873" w:author="Angel Armenta" w:date="2021-06-29T20:19:00Z"/>
          <w:rFonts w:ascii="Times New Roman" w:hAnsi="Times New Roman" w:cs="Times New Roman"/>
          <w:rPrChange w:id="874" w:author="Angel Armenta" w:date="2021-06-29T20:20:00Z">
            <w:rPr>
              <w:ins w:id="875" w:author="Angel Armenta" w:date="2021-06-29T20:19:00Z"/>
              <w:rFonts w:ascii="Times New Roman" w:hAnsi="Times New Roman" w:cs="Times New Roman"/>
              <w:b/>
              <w:bCs/>
            </w:rPr>
          </w:rPrChange>
        </w:rPr>
      </w:pPr>
      <w:ins w:id="876" w:author="Angel Armenta" w:date="2021-06-29T20:19:00Z">
        <w:r w:rsidRPr="002A71A9">
          <w:rPr>
            <w:rFonts w:ascii="Times New Roman" w:hAnsi="Times New Roman" w:cs="Times New Roman"/>
            <w:rPrChange w:id="877" w:author="Angel Armenta" w:date="2021-06-29T20:20:00Z">
              <w:rPr>
                <w:rFonts w:ascii="Times New Roman" w:hAnsi="Times New Roman" w:cs="Times New Roman"/>
                <w:b/>
                <w:bCs/>
              </w:rPr>
            </w:rPrChange>
          </w:rPr>
          <w:t>Ebner-</w:t>
        </w:r>
        <w:proofErr w:type="spellStart"/>
        <w:r w:rsidRPr="002A71A9">
          <w:rPr>
            <w:rFonts w:ascii="Times New Roman" w:hAnsi="Times New Roman" w:cs="Times New Roman"/>
            <w:rPrChange w:id="878" w:author="Angel Armenta" w:date="2021-06-29T20:20:00Z">
              <w:rPr>
                <w:rFonts w:ascii="Times New Roman" w:hAnsi="Times New Roman" w:cs="Times New Roman"/>
                <w:b/>
                <w:bCs/>
              </w:rPr>
            </w:rPrChange>
          </w:rPr>
          <w:t>Priemer</w:t>
        </w:r>
        <w:proofErr w:type="spellEnd"/>
        <w:r w:rsidRPr="002A71A9">
          <w:rPr>
            <w:rFonts w:ascii="Times New Roman" w:hAnsi="Times New Roman" w:cs="Times New Roman"/>
            <w:rPrChange w:id="879" w:author="Angel Armenta" w:date="2021-06-29T20:20:00Z">
              <w:rPr>
                <w:rFonts w:ascii="Times New Roman" w:hAnsi="Times New Roman" w:cs="Times New Roman"/>
                <w:b/>
                <w:bCs/>
              </w:rPr>
            </w:rPrChange>
          </w:rPr>
          <w:t xml:space="preserve">, U. W., &amp; Trull, T. J. (2009). Ecological momentary assessment of mood disorders and mood dysregulation. </w:t>
        </w:r>
        <w:r w:rsidRPr="002A71A9">
          <w:rPr>
            <w:rFonts w:ascii="Times New Roman" w:hAnsi="Times New Roman" w:cs="Times New Roman"/>
            <w:i/>
            <w:iCs/>
            <w:rPrChange w:id="880" w:author="Angel Armenta" w:date="2021-06-29T20:20:00Z">
              <w:rPr>
                <w:rFonts w:ascii="Times New Roman" w:hAnsi="Times New Roman" w:cs="Times New Roman"/>
                <w:b/>
                <w:bCs/>
                <w:i/>
                <w:iCs/>
              </w:rPr>
            </w:rPrChange>
          </w:rPr>
          <w:t>Psychological Assessment, 21</w:t>
        </w:r>
        <w:r w:rsidRPr="002A71A9">
          <w:rPr>
            <w:rFonts w:ascii="Times New Roman" w:hAnsi="Times New Roman" w:cs="Times New Roman"/>
            <w:rPrChange w:id="881" w:author="Angel Armenta" w:date="2021-06-29T20:20:00Z">
              <w:rPr>
                <w:rFonts w:ascii="Times New Roman" w:hAnsi="Times New Roman" w:cs="Times New Roman"/>
                <w:b/>
                <w:bCs/>
              </w:rPr>
            </w:rPrChange>
          </w:rPr>
          <w:t>(4), 463–475. https://doi.org/10.1037/a0017075</w:t>
        </w:r>
      </w:ins>
    </w:p>
    <w:p w14:paraId="069ECDA8" w14:textId="77777777" w:rsidR="002A71A9" w:rsidRPr="002A71A9" w:rsidRDefault="002A71A9" w:rsidP="002A71A9">
      <w:pPr>
        <w:spacing w:line="480" w:lineRule="auto"/>
        <w:ind w:left="720" w:hanging="720"/>
        <w:rPr>
          <w:ins w:id="882" w:author="Angel Armenta" w:date="2021-06-29T20:19:00Z"/>
          <w:rFonts w:ascii="Times New Roman" w:hAnsi="Times New Roman" w:cs="Times New Roman"/>
          <w:rPrChange w:id="883" w:author="Angel Armenta" w:date="2021-06-29T20:20:00Z">
            <w:rPr>
              <w:ins w:id="884" w:author="Angel Armenta" w:date="2021-06-29T20:19:00Z"/>
              <w:rFonts w:ascii="Times New Roman" w:hAnsi="Times New Roman" w:cs="Times New Roman"/>
              <w:b/>
              <w:bCs/>
            </w:rPr>
          </w:rPrChange>
        </w:rPr>
      </w:pPr>
      <w:ins w:id="885" w:author="Angel Armenta" w:date="2021-06-29T20:19:00Z">
        <w:r w:rsidRPr="002A71A9">
          <w:rPr>
            <w:rFonts w:ascii="Times New Roman" w:hAnsi="Times New Roman" w:cs="Times New Roman"/>
            <w:rPrChange w:id="886" w:author="Angel Armenta" w:date="2021-06-29T20:20:00Z">
              <w:rPr>
                <w:rFonts w:ascii="Times New Roman" w:hAnsi="Times New Roman" w:cs="Times New Roman"/>
                <w:b/>
                <w:bCs/>
              </w:rPr>
            </w:rPrChange>
          </w:rPr>
          <w:t xml:space="preserve">El Paso Strong. (2021, June 29). </w:t>
        </w:r>
        <w:r w:rsidRPr="002A71A9">
          <w:rPr>
            <w:rFonts w:ascii="Times New Roman" w:hAnsi="Times New Roman" w:cs="Times New Roman"/>
            <w:i/>
            <w:iCs/>
            <w:rPrChange w:id="887" w:author="Angel Armenta" w:date="2021-06-29T20:20:00Z">
              <w:rPr>
                <w:rFonts w:ascii="Times New Roman" w:hAnsi="Times New Roman" w:cs="Times New Roman"/>
                <w:b/>
                <w:bCs/>
                <w:i/>
                <w:iCs/>
              </w:rPr>
            </w:rPrChange>
          </w:rPr>
          <w:t>City of El Paso COVID-19 Cases | El Paso Strong.</w:t>
        </w:r>
        <w:r w:rsidRPr="002A71A9">
          <w:rPr>
            <w:rFonts w:ascii="Times New Roman" w:hAnsi="Times New Roman" w:cs="Times New Roman"/>
            <w:rPrChange w:id="888" w:author="Angel Armenta" w:date="2021-06-29T20:20:00Z">
              <w:rPr>
                <w:rFonts w:ascii="Times New Roman" w:hAnsi="Times New Roman" w:cs="Times New Roman"/>
                <w:b/>
                <w:bCs/>
              </w:rPr>
            </w:rPrChange>
          </w:rPr>
          <w:t xml:space="preserve"> El Paso Strong. https://www.epstrong.org/results.php</w:t>
        </w:r>
      </w:ins>
    </w:p>
    <w:p w14:paraId="15444EDF" w14:textId="77777777" w:rsidR="002A71A9" w:rsidRPr="002A71A9" w:rsidRDefault="002A71A9" w:rsidP="002A71A9">
      <w:pPr>
        <w:spacing w:line="480" w:lineRule="auto"/>
        <w:ind w:left="720" w:hanging="720"/>
        <w:rPr>
          <w:ins w:id="889" w:author="Angel Armenta" w:date="2021-06-29T20:19:00Z"/>
          <w:rFonts w:ascii="Times New Roman" w:hAnsi="Times New Roman" w:cs="Times New Roman"/>
          <w:rPrChange w:id="890" w:author="Angel Armenta" w:date="2021-06-29T20:20:00Z">
            <w:rPr>
              <w:ins w:id="891" w:author="Angel Armenta" w:date="2021-06-29T20:19:00Z"/>
              <w:rFonts w:ascii="Times New Roman" w:hAnsi="Times New Roman" w:cs="Times New Roman"/>
              <w:b/>
              <w:bCs/>
            </w:rPr>
          </w:rPrChange>
        </w:rPr>
      </w:pPr>
      <w:ins w:id="892" w:author="Angel Armenta" w:date="2021-06-29T20:19:00Z">
        <w:r w:rsidRPr="002A71A9">
          <w:rPr>
            <w:rFonts w:ascii="Times New Roman" w:hAnsi="Times New Roman" w:cs="Times New Roman"/>
            <w:rPrChange w:id="893" w:author="Angel Armenta" w:date="2021-06-29T20:20:00Z">
              <w:rPr>
                <w:rFonts w:ascii="Times New Roman" w:hAnsi="Times New Roman" w:cs="Times New Roman"/>
                <w:b/>
                <w:bCs/>
              </w:rPr>
            </w:rPrChange>
          </w:rPr>
          <w:t xml:space="preserve">Elia, C., </w:t>
        </w:r>
        <w:proofErr w:type="spellStart"/>
        <w:r w:rsidRPr="002A71A9">
          <w:rPr>
            <w:rFonts w:ascii="Times New Roman" w:hAnsi="Times New Roman" w:cs="Times New Roman"/>
            <w:rPrChange w:id="894" w:author="Angel Armenta" w:date="2021-06-29T20:20:00Z">
              <w:rPr>
                <w:rFonts w:ascii="Times New Roman" w:hAnsi="Times New Roman" w:cs="Times New Roman"/>
                <w:b/>
                <w:bCs/>
              </w:rPr>
            </w:rPrChange>
          </w:rPr>
          <w:t>Karamanos</w:t>
        </w:r>
        <w:proofErr w:type="spellEnd"/>
        <w:r w:rsidRPr="002A71A9">
          <w:rPr>
            <w:rFonts w:ascii="Times New Roman" w:hAnsi="Times New Roman" w:cs="Times New Roman"/>
            <w:rPrChange w:id="895" w:author="Angel Armenta" w:date="2021-06-29T20:20:00Z">
              <w:rPr>
                <w:rFonts w:ascii="Times New Roman" w:hAnsi="Times New Roman" w:cs="Times New Roman"/>
                <w:b/>
                <w:bCs/>
              </w:rPr>
            </w:rPrChange>
          </w:rPr>
          <w:t xml:space="preserve">, A., </w:t>
        </w:r>
        <w:proofErr w:type="spellStart"/>
        <w:r w:rsidRPr="002A71A9">
          <w:rPr>
            <w:rFonts w:ascii="Times New Roman" w:hAnsi="Times New Roman" w:cs="Times New Roman"/>
            <w:rPrChange w:id="896" w:author="Angel Armenta" w:date="2021-06-29T20:20:00Z">
              <w:rPr>
                <w:rFonts w:ascii="Times New Roman" w:hAnsi="Times New Roman" w:cs="Times New Roman"/>
                <w:b/>
                <w:bCs/>
              </w:rPr>
            </w:rPrChange>
          </w:rPr>
          <w:t>Dregan</w:t>
        </w:r>
        <w:proofErr w:type="spellEnd"/>
        <w:r w:rsidRPr="002A71A9">
          <w:rPr>
            <w:rFonts w:ascii="Times New Roman" w:hAnsi="Times New Roman" w:cs="Times New Roman"/>
            <w:rPrChange w:id="897" w:author="Angel Armenta" w:date="2021-06-29T20:20:00Z">
              <w:rPr>
                <w:rFonts w:ascii="Times New Roman" w:hAnsi="Times New Roman" w:cs="Times New Roman"/>
                <w:b/>
                <w:bCs/>
              </w:rPr>
            </w:rPrChange>
          </w:rPr>
          <w:t xml:space="preserve">, A., </w:t>
        </w:r>
        <w:proofErr w:type="spellStart"/>
        <w:r w:rsidRPr="002A71A9">
          <w:rPr>
            <w:rFonts w:ascii="Times New Roman" w:hAnsi="Times New Roman" w:cs="Times New Roman"/>
            <w:rPrChange w:id="898" w:author="Angel Armenta" w:date="2021-06-29T20:20:00Z">
              <w:rPr>
                <w:rFonts w:ascii="Times New Roman" w:hAnsi="Times New Roman" w:cs="Times New Roman"/>
                <w:b/>
                <w:bCs/>
              </w:rPr>
            </w:rPrChange>
          </w:rPr>
          <w:t>O’keeffe</w:t>
        </w:r>
        <w:proofErr w:type="spellEnd"/>
        <w:r w:rsidRPr="002A71A9">
          <w:rPr>
            <w:rFonts w:ascii="Times New Roman" w:hAnsi="Times New Roman" w:cs="Times New Roman"/>
            <w:rPrChange w:id="899" w:author="Angel Armenta" w:date="2021-06-29T20:20:00Z">
              <w:rPr>
                <w:rFonts w:ascii="Times New Roman" w:hAnsi="Times New Roman" w:cs="Times New Roman"/>
                <w:b/>
                <w:bCs/>
              </w:rPr>
            </w:rPrChange>
          </w:rPr>
          <w:t xml:space="preserve">, M., Wolfe, I., Sandall, J., Morgan, C., Cruickshank, J. K., </w:t>
        </w:r>
        <w:proofErr w:type="spellStart"/>
        <w:r w:rsidRPr="002A71A9">
          <w:rPr>
            <w:rFonts w:ascii="Times New Roman" w:hAnsi="Times New Roman" w:cs="Times New Roman"/>
            <w:rPrChange w:id="900" w:author="Angel Armenta" w:date="2021-06-29T20:20:00Z">
              <w:rPr>
                <w:rFonts w:ascii="Times New Roman" w:hAnsi="Times New Roman" w:cs="Times New Roman"/>
                <w:b/>
                <w:bCs/>
              </w:rPr>
            </w:rPrChange>
          </w:rPr>
          <w:t>Gobin</w:t>
        </w:r>
        <w:proofErr w:type="spellEnd"/>
        <w:r w:rsidRPr="002A71A9">
          <w:rPr>
            <w:rFonts w:ascii="Times New Roman" w:hAnsi="Times New Roman" w:cs="Times New Roman"/>
            <w:rPrChange w:id="901" w:author="Angel Armenta" w:date="2021-06-29T20:20:00Z">
              <w:rPr>
                <w:rFonts w:ascii="Times New Roman" w:hAnsi="Times New Roman" w:cs="Times New Roman"/>
                <w:b/>
                <w:bCs/>
              </w:rPr>
            </w:rPrChange>
          </w:rPr>
          <w:t>, R., Wilks, R., &amp; Harding, S. (2020). Association of macro-</w:t>
        </w:r>
        <w:r w:rsidRPr="002A71A9">
          <w:rPr>
            <w:rFonts w:ascii="Times New Roman" w:hAnsi="Times New Roman" w:cs="Times New Roman"/>
            <w:rPrChange w:id="902" w:author="Angel Armenta" w:date="2021-06-29T20:20:00Z">
              <w:rPr>
                <w:rFonts w:ascii="Times New Roman" w:hAnsi="Times New Roman" w:cs="Times New Roman"/>
                <w:b/>
                <w:bCs/>
              </w:rPr>
            </w:rPrChange>
          </w:rPr>
          <w:lastRenderedPageBreak/>
          <w:t xml:space="preserve">level determinants with adolescent overweight and suicidal ideation with planning: A cross-sectional study of 21 Latin American and Caribbean Countries. </w:t>
        </w:r>
        <w:proofErr w:type="spellStart"/>
        <w:r w:rsidRPr="002A71A9">
          <w:rPr>
            <w:rFonts w:ascii="Times New Roman" w:hAnsi="Times New Roman" w:cs="Times New Roman"/>
            <w:i/>
            <w:iCs/>
            <w:rPrChange w:id="903" w:author="Angel Armenta" w:date="2021-06-29T20:20:00Z">
              <w:rPr>
                <w:rFonts w:ascii="Times New Roman" w:hAnsi="Times New Roman" w:cs="Times New Roman"/>
                <w:b/>
                <w:bCs/>
                <w:i/>
                <w:iCs/>
              </w:rPr>
            </w:rPrChange>
          </w:rPr>
          <w:t>PLoS</w:t>
        </w:r>
        <w:proofErr w:type="spellEnd"/>
        <w:r w:rsidRPr="002A71A9">
          <w:rPr>
            <w:rFonts w:ascii="Times New Roman" w:hAnsi="Times New Roman" w:cs="Times New Roman"/>
            <w:i/>
            <w:iCs/>
            <w:rPrChange w:id="904" w:author="Angel Armenta" w:date="2021-06-29T20:20:00Z">
              <w:rPr>
                <w:rFonts w:ascii="Times New Roman" w:hAnsi="Times New Roman" w:cs="Times New Roman"/>
                <w:b/>
                <w:bCs/>
                <w:i/>
                <w:iCs/>
              </w:rPr>
            </w:rPrChange>
          </w:rPr>
          <w:t xml:space="preserve"> Med, 17</w:t>
        </w:r>
        <w:r w:rsidRPr="002A71A9">
          <w:rPr>
            <w:rFonts w:ascii="Times New Roman" w:hAnsi="Times New Roman" w:cs="Times New Roman"/>
            <w:rPrChange w:id="905" w:author="Angel Armenta" w:date="2021-06-29T20:20:00Z">
              <w:rPr>
                <w:rFonts w:ascii="Times New Roman" w:hAnsi="Times New Roman" w:cs="Times New Roman"/>
                <w:b/>
                <w:bCs/>
              </w:rPr>
            </w:rPrChange>
          </w:rPr>
          <w:t>(12), 1-19. https://doi.org/10.1371/journal.pmed.1003443</w:t>
        </w:r>
      </w:ins>
    </w:p>
    <w:p w14:paraId="78927442" w14:textId="77777777" w:rsidR="002A71A9" w:rsidRPr="002A71A9" w:rsidRDefault="002A71A9" w:rsidP="002A71A9">
      <w:pPr>
        <w:spacing w:line="480" w:lineRule="auto"/>
        <w:ind w:left="720" w:hanging="720"/>
        <w:rPr>
          <w:ins w:id="906" w:author="Angel Armenta" w:date="2021-06-29T20:19:00Z"/>
          <w:rFonts w:ascii="Times New Roman" w:hAnsi="Times New Roman" w:cs="Times New Roman"/>
          <w:rPrChange w:id="907" w:author="Angel Armenta" w:date="2021-06-29T20:20:00Z">
            <w:rPr>
              <w:ins w:id="908" w:author="Angel Armenta" w:date="2021-06-29T20:19:00Z"/>
              <w:rFonts w:ascii="Times New Roman" w:hAnsi="Times New Roman" w:cs="Times New Roman"/>
              <w:b/>
              <w:bCs/>
            </w:rPr>
          </w:rPrChange>
        </w:rPr>
      </w:pPr>
      <w:ins w:id="909" w:author="Angel Armenta" w:date="2021-06-29T20:19:00Z">
        <w:r w:rsidRPr="002A71A9">
          <w:rPr>
            <w:rFonts w:ascii="Times New Roman" w:hAnsi="Times New Roman" w:cs="Times New Roman"/>
            <w:rPrChange w:id="910" w:author="Angel Armenta" w:date="2021-06-29T20:20:00Z">
              <w:rPr>
                <w:rFonts w:ascii="Times New Roman" w:hAnsi="Times New Roman" w:cs="Times New Roman"/>
                <w:b/>
                <w:bCs/>
              </w:rPr>
            </w:rPrChange>
          </w:rPr>
          <w:t xml:space="preserve">Ford, B. Q., &amp; Feinberg, M. (2020). Coping with politics: The benefits and costs of emotion regulation. </w:t>
        </w:r>
        <w:r w:rsidRPr="002A71A9">
          <w:rPr>
            <w:rFonts w:ascii="Times New Roman" w:hAnsi="Times New Roman" w:cs="Times New Roman"/>
            <w:i/>
            <w:iCs/>
            <w:rPrChange w:id="911" w:author="Angel Armenta" w:date="2021-06-29T20:20:00Z">
              <w:rPr>
                <w:rFonts w:ascii="Times New Roman" w:hAnsi="Times New Roman" w:cs="Times New Roman"/>
                <w:b/>
                <w:bCs/>
                <w:i/>
                <w:iCs/>
              </w:rPr>
            </w:rPrChange>
          </w:rPr>
          <w:t>Current Opinion in Behavioral Sciences, 34</w:t>
        </w:r>
        <w:r w:rsidRPr="002A71A9">
          <w:rPr>
            <w:rFonts w:ascii="Times New Roman" w:hAnsi="Times New Roman" w:cs="Times New Roman"/>
            <w:rPrChange w:id="912" w:author="Angel Armenta" w:date="2021-06-29T20:20:00Z">
              <w:rPr>
                <w:rFonts w:ascii="Times New Roman" w:hAnsi="Times New Roman" w:cs="Times New Roman"/>
                <w:b/>
                <w:bCs/>
              </w:rPr>
            </w:rPrChange>
          </w:rPr>
          <w:t>, 123–128. https://doi.org/10.1016/j.cobeha.2020.02.014</w:t>
        </w:r>
      </w:ins>
    </w:p>
    <w:p w14:paraId="25831179" w14:textId="77777777" w:rsidR="002A71A9" w:rsidRPr="002A71A9" w:rsidRDefault="002A71A9" w:rsidP="002A71A9">
      <w:pPr>
        <w:spacing w:line="480" w:lineRule="auto"/>
        <w:ind w:left="720" w:hanging="720"/>
        <w:rPr>
          <w:ins w:id="913" w:author="Angel Armenta" w:date="2021-06-29T20:19:00Z"/>
          <w:rFonts w:ascii="Times New Roman" w:hAnsi="Times New Roman" w:cs="Times New Roman"/>
          <w:rPrChange w:id="914" w:author="Angel Armenta" w:date="2021-06-29T20:20:00Z">
            <w:rPr>
              <w:ins w:id="915" w:author="Angel Armenta" w:date="2021-06-29T20:19:00Z"/>
              <w:rFonts w:ascii="Times New Roman" w:hAnsi="Times New Roman" w:cs="Times New Roman"/>
              <w:b/>
              <w:bCs/>
            </w:rPr>
          </w:rPrChange>
        </w:rPr>
      </w:pPr>
      <w:ins w:id="916" w:author="Angel Armenta" w:date="2021-06-29T20:19:00Z">
        <w:r w:rsidRPr="002A71A9">
          <w:rPr>
            <w:rFonts w:ascii="Times New Roman" w:hAnsi="Times New Roman" w:cs="Times New Roman"/>
            <w:rPrChange w:id="917" w:author="Angel Armenta" w:date="2021-06-29T20:20:00Z">
              <w:rPr>
                <w:rFonts w:ascii="Times New Roman" w:hAnsi="Times New Roman" w:cs="Times New Roman"/>
                <w:b/>
                <w:bCs/>
              </w:rPr>
            </w:rPrChange>
          </w:rPr>
          <w:t xml:space="preserve">Gordon, A. M., Prather, A. A., Dover, T., Espino-Pérez, K., Small, P., &amp; Major, B. (2020). Anticipated and experienced ethnic/racial discrimination and sleep: A longitudinal study. </w:t>
        </w:r>
        <w:r w:rsidRPr="002A71A9">
          <w:rPr>
            <w:rFonts w:ascii="Times New Roman" w:hAnsi="Times New Roman" w:cs="Times New Roman"/>
            <w:i/>
            <w:iCs/>
            <w:rPrChange w:id="918" w:author="Angel Armenta" w:date="2021-06-29T20:20:00Z">
              <w:rPr>
                <w:rFonts w:ascii="Times New Roman" w:hAnsi="Times New Roman" w:cs="Times New Roman"/>
                <w:b/>
                <w:bCs/>
                <w:i/>
                <w:iCs/>
              </w:rPr>
            </w:rPrChange>
          </w:rPr>
          <w:t>Personality and Social Psychology Bulletin, 46</w:t>
        </w:r>
        <w:r w:rsidRPr="002A71A9">
          <w:rPr>
            <w:rFonts w:ascii="Times New Roman" w:hAnsi="Times New Roman" w:cs="Times New Roman"/>
            <w:rPrChange w:id="919" w:author="Angel Armenta" w:date="2021-06-29T20:20:00Z">
              <w:rPr>
                <w:rFonts w:ascii="Times New Roman" w:hAnsi="Times New Roman" w:cs="Times New Roman"/>
                <w:b/>
                <w:bCs/>
              </w:rPr>
            </w:rPrChange>
          </w:rPr>
          <w:t>(12), 1724–1735. https://doi.org/10.1177/0146167220928859</w:t>
        </w:r>
      </w:ins>
    </w:p>
    <w:p w14:paraId="30420E6C" w14:textId="77777777" w:rsidR="002A71A9" w:rsidRPr="002A71A9" w:rsidRDefault="002A71A9" w:rsidP="002A71A9">
      <w:pPr>
        <w:spacing w:line="480" w:lineRule="auto"/>
        <w:ind w:left="720" w:hanging="720"/>
        <w:rPr>
          <w:ins w:id="920" w:author="Angel Armenta" w:date="2021-06-29T20:19:00Z"/>
          <w:rFonts w:ascii="Times New Roman" w:hAnsi="Times New Roman" w:cs="Times New Roman"/>
          <w:rPrChange w:id="921" w:author="Angel Armenta" w:date="2021-06-29T20:20:00Z">
            <w:rPr>
              <w:ins w:id="922" w:author="Angel Armenta" w:date="2021-06-29T20:19:00Z"/>
              <w:rFonts w:ascii="Times New Roman" w:hAnsi="Times New Roman" w:cs="Times New Roman"/>
              <w:b/>
              <w:bCs/>
            </w:rPr>
          </w:rPrChange>
        </w:rPr>
      </w:pPr>
      <w:proofErr w:type="spellStart"/>
      <w:ins w:id="923" w:author="Angel Armenta" w:date="2021-06-29T20:19:00Z">
        <w:r w:rsidRPr="002A71A9">
          <w:rPr>
            <w:rFonts w:ascii="Times New Roman" w:hAnsi="Times New Roman" w:cs="Times New Roman"/>
            <w:rPrChange w:id="924" w:author="Angel Armenta" w:date="2021-06-29T20:20:00Z">
              <w:rPr>
                <w:rFonts w:ascii="Times New Roman" w:hAnsi="Times New Roman" w:cs="Times New Roman"/>
                <w:b/>
                <w:bCs/>
              </w:rPr>
            </w:rPrChange>
          </w:rPr>
          <w:t>Hatzenbuehler</w:t>
        </w:r>
        <w:proofErr w:type="spellEnd"/>
        <w:r w:rsidRPr="002A71A9">
          <w:rPr>
            <w:rFonts w:ascii="Times New Roman" w:hAnsi="Times New Roman" w:cs="Times New Roman"/>
            <w:rPrChange w:id="925" w:author="Angel Armenta" w:date="2021-06-29T20:20:00Z">
              <w:rPr>
                <w:rFonts w:ascii="Times New Roman" w:hAnsi="Times New Roman" w:cs="Times New Roman"/>
                <w:b/>
                <w:bCs/>
              </w:rPr>
            </w:rPrChange>
          </w:rPr>
          <w:t xml:space="preserve">, M. L., </w:t>
        </w:r>
        <w:proofErr w:type="spellStart"/>
        <w:r w:rsidRPr="002A71A9">
          <w:rPr>
            <w:rFonts w:ascii="Times New Roman" w:hAnsi="Times New Roman" w:cs="Times New Roman"/>
            <w:rPrChange w:id="926" w:author="Angel Armenta" w:date="2021-06-29T20:20:00Z">
              <w:rPr>
                <w:rFonts w:ascii="Times New Roman" w:hAnsi="Times New Roman" w:cs="Times New Roman"/>
                <w:b/>
                <w:bCs/>
              </w:rPr>
            </w:rPrChange>
          </w:rPr>
          <w:t>Prins</w:t>
        </w:r>
        <w:proofErr w:type="spellEnd"/>
        <w:r w:rsidRPr="002A71A9">
          <w:rPr>
            <w:rFonts w:ascii="Times New Roman" w:hAnsi="Times New Roman" w:cs="Times New Roman"/>
            <w:rPrChange w:id="927" w:author="Angel Armenta" w:date="2021-06-29T20:20:00Z">
              <w:rPr>
                <w:rFonts w:ascii="Times New Roman" w:hAnsi="Times New Roman" w:cs="Times New Roman"/>
                <w:b/>
                <w:bCs/>
              </w:rPr>
            </w:rPrChange>
          </w:rPr>
          <w:t xml:space="preserve">, S. J., Flake, M., Philbin, M., Frazer, M. S., Hagen, D., &amp; Hirsch, J. (2017). Immigration policies and mental health morbidity among Latinos: A state-level analysis. </w:t>
        </w:r>
        <w:r w:rsidRPr="002A71A9">
          <w:rPr>
            <w:rFonts w:ascii="Times New Roman" w:hAnsi="Times New Roman" w:cs="Times New Roman"/>
            <w:i/>
            <w:iCs/>
            <w:rPrChange w:id="928" w:author="Angel Armenta" w:date="2021-06-29T20:20:00Z">
              <w:rPr>
                <w:rFonts w:ascii="Times New Roman" w:hAnsi="Times New Roman" w:cs="Times New Roman"/>
                <w:b/>
                <w:bCs/>
                <w:i/>
                <w:iCs/>
              </w:rPr>
            </w:rPrChange>
          </w:rPr>
          <w:t>Social Science &amp; Medicine, 174</w:t>
        </w:r>
        <w:r w:rsidRPr="002A71A9">
          <w:rPr>
            <w:rFonts w:ascii="Times New Roman" w:hAnsi="Times New Roman" w:cs="Times New Roman"/>
            <w:rPrChange w:id="929" w:author="Angel Armenta" w:date="2021-06-29T20:20:00Z">
              <w:rPr>
                <w:rFonts w:ascii="Times New Roman" w:hAnsi="Times New Roman" w:cs="Times New Roman"/>
                <w:b/>
                <w:bCs/>
              </w:rPr>
            </w:rPrChange>
          </w:rPr>
          <w:t>, 169–178. https://doi.org/10.1016/j.socscimed.2016.11.040</w:t>
        </w:r>
      </w:ins>
    </w:p>
    <w:p w14:paraId="7130194D" w14:textId="77777777" w:rsidR="002A71A9" w:rsidRPr="002A71A9" w:rsidRDefault="002A71A9" w:rsidP="002A71A9">
      <w:pPr>
        <w:spacing w:line="480" w:lineRule="auto"/>
        <w:ind w:left="720" w:hanging="720"/>
        <w:rPr>
          <w:ins w:id="930" w:author="Angel Armenta" w:date="2021-06-29T20:19:00Z"/>
          <w:rFonts w:ascii="Times New Roman" w:hAnsi="Times New Roman" w:cs="Times New Roman"/>
          <w:rPrChange w:id="931" w:author="Angel Armenta" w:date="2021-06-29T20:20:00Z">
            <w:rPr>
              <w:ins w:id="932" w:author="Angel Armenta" w:date="2021-06-29T20:19:00Z"/>
              <w:rFonts w:ascii="Times New Roman" w:hAnsi="Times New Roman" w:cs="Times New Roman"/>
              <w:b/>
              <w:bCs/>
            </w:rPr>
          </w:rPrChange>
        </w:rPr>
      </w:pPr>
      <w:ins w:id="933" w:author="Angel Armenta" w:date="2021-06-29T20:19:00Z">
        <w:r w:rsidRPr="002A71A9">
          <w:rPr>
            <w:rFonts w:ascii="Times New Roman" w:hAnsi="Times New Roman" w:cs="Times New Roman"/>
            <w:rPrChange w:id="934" w:author="Angel Armenta" w:date="2021-06-29T20:20:00Z">
              <w:rPr>
                <w:rFonts w:ascii="Times New Roman" w:hAnsi="Times New Roman" w:cs="Times New Roman"/>
                <w:b/>
                <w:bCs/>
              </w:rPr>
            </w:rPrChange>
          </w:rPr>
          <w:t xml:space="preserve">Hicken, M. T., Lee, H., &amp; Hing, A. K. (2018). The weight of racism: Vigilance and racial inequalities in weight-related measures. </w:t>
        </w:r>
        <w:r w:rsidRPr="002A71A9">
          <w:rPr>
            <w:rFonts w:ascii="Times New Roman" w:hAnsi="Times New Roman" w:cs="Times New Roman"/>
            <w:i/>
            <w:iCs/>
            <w:rPrChange w:id="935" w:author="Angel Armenta" w:date="2021-06-29T20:20:00Z">
              <w:rPr>
                <w:rFonts w:ascii="Times New Roman" w:hAnsi="Times New Roman" w:cs="Times New Roman"/>
                <w:b/>
                <w:bCs/>
                <w:i/>
                <w:iCs/>
              </w:rPr>
            </w:rPrChange>
          </w:rPr>
          <w:t>Social Science &amp; Medicine, 199</w:t>
        </w:r>
        <w:r w:rsidRPr="002A71A9">
          <w:rPr>
            <w:rFonts w:ascii="Times New Roman" w:hAnsi="Times New Roman" w:cs="Times New Roman"/>
            <w:rPrChange w:id="936" w:author="Angel Armenta" w:date="2021-06-29T20:20:00Z">
              <w:rPr>
                <w:rFonts w:ascii="Times New Roman" w:hAnsi="Times New Roman" w:cs="Times New Roman"/>
                <w:b/>
                <w:bCs/>
              </w:rPr>
            </w:rPrChange>
          </w:rPr>
          <w:t>, 157–166. https://doi.org/10.1016/j.socscimed.2017.03.058</w:t>
        </w:r>
      </w:ins>
    </w:p>
    <w:p w14:paraId="5D479788" w14:textId="77777777" w:rsidR="002A71A9" w:rsidRPr="002A71A9" w:rsidRDefault="002A71A9" w:rsidP="002A71A9">
      <w:pPr>
        <w:spacing w:line="480" w:lineRule="auto"/>
        <w:ind w:left="720" w:hanging="720"/>
        <w:rPr>
          <w:ins w:id="937" w:author="Angel Armenta" w:date="2021-06-29T20:19:00Z"/>
          <w:rFonts w:ascii="Times New Roman" w:hAnsi="Times New Roman" w:cs="Times New Roman"/>
          <w:rPrChange w:id="938" w:author="Angel Armenta" w:date="2021-06-29T20:20:00Z">
            <w:rPr>
              <w:ins w:id="939" w:author="Angel Armenta" w:date="2021-06-29T20:19:00Z"/>
              <w:rFonts w:ascii="Times New Roman" w:hAnsi="Times New Roman" w:cs="Times New Roman"/>
              <w:b/>
              <w:bCs/>
            </w:rPr>
          </w:rPrChange>
        </w:rPr>
      </w:pPr>
      <w:ins w:id="940" w:author="Angel Armenta" w:date="2021-06-29T20:19:00Z">
        <w:r w:rsidRPr="002A71A9">
          <w:rPr>
            <w:rFonts w:ascii="Times New Roman" w:hAnsi="Times New Roman" w:cs="Times New Roman"/>
            <w:rPrChange w:id="941" w:author="Angel Armenta" w:date="2021-06-29T20:20:00Z">
              <w:rPr>
                <w:rFonts w:ascii="Times New Roman" w:hAnsi="Times New Roman" w:cs="Times New Roman"/>
                <w:b/>
                <w:bCs/>
              </w:rPr>
            </w:rPrChange>
          </w:rPr>
          <w:t xml:space="preserve">Hicken, M. T., Lee, H., </w:t>
        </w:r>
        <w:proofErr w:type="spellStart"/>
        <w:r w:rsidRPr="002A71A9">
          <w:rPr>
            <w:rFonts w:ascii="Times New Roman" w:hAnsi="Times New Roman" w:cs="Times New Roman"/>
            <w:rPrChange w:id="942" w:author="Angel Armenta" w:date="2021-06-29T20:20:00Z">
              <w:rPr>
                <w:rFonts w:ascii="Times New Roman" w:hAnsi="Times New Roman" w:cs="Times New Roman"/>
                <w:b/>
                <w:bCs/>
              </w:rPr>
            </w:rPrChange>
          </w:rPr>
          <w:t>Ailshire</w:t>
        </w:r>
        <w:proofErr w:type="spellEnd"/>
        <w:r w:rsidRPr="002A71A9">
          <w:rPr>
            <w:rFonts w:ascii="Times New Roman" w:hAnsi="Times New Roman" w:cs="Times New Roman"/>
            <w:rPrChange w:id="943" w:author="Angel Armenta" w:date="2021-06-29T20:20:00Z">
              <w:rPr>
                <w:rFonts w:ascii="Times New Roman" w:hAnsi="Times New Roman" w:cs="Times New Roman"/>
                <w:b/>
                <w:bCs/>
              </w:rPr>
            </w:rPrChange>
          </w:rPr>
          <w:t xml:space="preserve">, J., </w:t>
        </w:r>
        <w:proofErr w:type="spellStart"/>
        <w:r w:rsidRPr="002A71A9">
          <w:rPr>
            <w:rFonts w:ascii="Times New Roman" w:hAnsi="Times New Roman" w:cs="Times New Roman"/>
            <w:rPrChange w:id="944" w:author="Angel Armenta" w:date="2021-06-29T20:20:00Z">
              <w:rPr>
                <w:rFonts w:ascii="Times New Roman" w:hAnsi="Times New Roman" w:cs="Times New Roman"/>
                <w:b/>
                <w:bCs/>
              </w:rPr>
            </w:rPrChange>
          </w:rPr>
          <w:t>Burgard</w:t>
        </w:r>
        <w:proofErr w:type="spellEnd"/>
        <w:r w:rsidRPr="002A71A9">
          <w:rPr>
            <w:rFonts w:ascii="Times New Roman" w:hAnsi="Times New Roman" w:cs="Times New Roman"/>
            <w:rPrChange w:id="945" w:author="Angel Armenta" w:date="2021-06-29T20:20:00Z">
              <w:rPr>
                <w:rFonts w:ascii="Times New Roman" w:hAnsi="Times New Roman" w:cs="Times New Roman"/>
                <w:b/>
                <w:bCs/>
              </w:rPr>
            </w:rPrChange>
          </w:rPr>
          <w:t xml:space="preserve">, S. A., &amp; Williams, D. R. (2013). “Every shut eye, </w:t>
        </w:r>
        <w:proofErr w:type="spellStart"/>
        <w:r w:rsidRPr="002A71A9">
          <w:rPr>
            <w:rFonts w:ascii="Times New Roman" w:hAnsi="Times New Roman" w:cs="Times New Roman"/>
            <w:rPrChange w:id="946" w:author="Angel Armenta" w:date="2021-06-29T20:20:00Z">
              <w:rPr>
                <w:rFonts w:ascii="Times New Roman" w:hAnsi="Times New Roman" w:cs="Times New Roman"/>
                <w:b/>
                <w:bCs/>
              </w:rPr>
            </w:rPrChange>
          </w:rPr>
          <w:t>ain’t</w:t>
        </w:r>
        <w:proofErr w:type="spellEnd"/>
        <w:r w:rsidRPr="002A71A9">
          <w:rPr>
            <w:rFonts w:ascii="Times New Roman" w:hAnsi="Times New Roman" w:cs="Times New Roman"/>
            <w:rPrChange w:id="947" w:author="Angel Armenta" w:date="2021-06-29T20:20:00Z">
              <w:rPr>
                <w:rFonts w:ascii="Times New Roman" w:hAnsi="Times New Roman" w:cs="Times New Roman"/>
                <w:b/>
                <w:bCs/>
              </w:rPr>
            </w:rPrChange>
          </w:rPr>
          <w:t xml:space="preserve"> Sleep”: The role of racism-related vigilance in racial/ethnic disparities in sleep difficulty. </w:t>
        </w:r>
        <w:r w:rsidRPr="002A71A9">
          <w:rPr>
            <w:rFonts w:ascii="Times New Roman" w:hAnsi="Times New Roman" w:cs="Times New Roman"/>
            <w:i/>
            <w:iCs/>
            <w:rPrChange w:id="948" w:author="Angel Armenta" w:date="2021-06-29T20:20:00Z">
              <w:rPr>
                <w:rFonts w:ascii="Times New Roman" w:hAnsi="Times New Roman" w:cs="Times New Roman"/>
                <w:b/>
                <w:bCs/>
                <w:i/>
                <w:iCs/>
              </w:rPr>
            </w:rPrChange>
          </w:rPr>
          <w:t>Race and Social Problems, 5</w:t>
        </w:r>
        <w:r w:rsidRPr="002A71A9">
          <w:rPr>
            <w:rFonts w:ascii="Times New Roman" w:hAnsi="Times New Roman" w:cs="Times New Roman"/>
            <w:rPrChange w:id="949" w:author="Angel Armenta" w:date="2021-06-29T20:20:00Z">
              <w:rPr>
                <w:rFonts w:ascii="Times New Roman" w:hAnsi="Times New Roman" w:cs="Times New Roman"/>
                <w:b/>
                <w:bCs/>
              </w:rPr>
            </w:rPrChange>
          </w:rPr>
          <w:t>(2), 100–112. https://doi.org/10.1007/s12552-013-9095-9</w:t>
        </w:r>
      </w:ins>
    </w:p>
    <w:p w14:paraId="1E8D204A" w14:textId="77777777" w:rsidR="002A71A9" w:rsidRPr="002A71A9" w:rsidRDefault="002A71A9" w:rsidP="002A71A9">
      <w:pPr>
        <w:spacing w:line="480" w:lineRule="auto"/>
        <w:ind w:left="720" w:hanging="720"/>
        <w:rPr>
          <w:ins w:id="950" w:author="Angel Armenta" w:date="2021-06-29T20:19:00Z"/>
          <w:rFonts w:ascii="Times New Roman" w:hAnsi="Times New Roman" w:cs="Times New Roman"/>
          <w:rPrChange w:id="951" w:author="Angel Armenta" w:date="2021-06-29T20:20:00Z">
            <w:rPr>
              <w:ins w:id="952" w:author="Angel Armenta" w:date="2021-06-29T20:19:00Z"/>
              <w:rFonts w:ascii="Times New Roman" w:hAnsi="Times New Roman" w:cs="Times New Roman"/>
              <w:b/>
              <w:bCs/>
            </w:rPr>
          </w:rPrChange>
        </w:rPr>
      </w:pPr>
      <w:ins w:id="953" w:author="Angel Armenta" w:date="2021-06-29T20:19:00Z">
        <w:r w:rsidRPr="002A71A9">
          <w:rPr>
            <w:rFonts w:ascii="Times New Roman" w:hAnsi="Times New Roman" w:cs="Times New Roman"/>
            <w:rPrChange w:id="954" w:author="Angel Armenta" w:date="2021-06-29T20:20:00Z">
              <w:rPr>
                <w:rFonts w:ascii="Times New Roman" w:hAnsi="Times New Roman" w:cs="Times New Roman"/>
                <w:b/>
                <w:bCs/>
              </w:rPr>
            </w:rPrChange>
          </w:rPr>
          <w:lastRenderedPageBreak/>
          <w:t xml:space="preserve">Hicken, M. T., Lee, H., </w:t>
        </w:r>
        <w:proofErr w:type="spellStart"/>
        <w:r w:rsidRPr="002A71A9">
          <w:rPr>
            <w:rFonts w:ascii="Times New Roman" w:hAnsi="Times New Roman" w:cs="Times New Roman"/>
            <w:rPrChange w:id="955" w:author="Angel Armenta" w:date="2021-06-29T20:20:00Z">
              <w:rPr>
                <w:rFonts w:ascii="Times New Roman" w:hAnsi="Times New Roman" w:cs="Times New Roman"/>
                <w:b/>
                <w:bCs/>
              </w:rPr>
            </w:rPrChange>
          </w:rPr>
          <w:t>Morenoff</w:t>
        </w:r>
        <w:proofErr w:type="spellEnd"/>
        <w:r w:rsidRPr="002A71A9">
          <w:rPr>
            <w:rFonts w:ascii="Times New Roman" w:hAnsi="Times New Roman" w:cs="Times New Roman"/>
            <w:rPrChange w:id="956" w:author="Angel Armenta" w:date="2021-06-29T20:20:00Z">
              <w:rPr>
                <w:rFonts w:ascii="Times New Roman" w:hAnsi="Times New Roman" w:cs="Times New Roman"/>
                <w:b/>
                <w:bCs/>
              </w:rPr>
            </w:rPrChange>
          </w:rPr>
          <w:t xml:space="preserve">, J., House, J. S., &amp; Williams, D. R. (2014). Racial/ethnic disparities in hypertension prevalence: Reconsidering the role of chronic stress. </w:t>
        </w:r>
        <w:r w:rsidRPr="002A71A9">
          <w:rPr>
            <w:rFonts w:ascii="Times New Roman" w:hAnsi="Times New Roman" w:cs="Times New Roman"/>
            <w:i/>
            <w:iCs/>
            <w:rPrChange w:id="957" w:author="Angel Armenta" w:date="2021-06-29T20:20:00Z">
              <w:rPr>
                <w:rFonts w:ascii="Times New Roman" w:hAnsi="Times New Roman" w:cs="Times New Roman"/>
                <w:b/>
                <w:bCs/>
                <w:i/>
                <w:iCs/>
              </w:rPr>
            </w:rPrChange>
          </w:rPr>
          <w:t>American Journal of Public Health, 104</w:t>
        </w:r>
        <w:r w:rsidRPr="002A71A9">
          <w:rPr>
            <w:rFonts w:ascii="Times New Roman" w:hAnsi="Times New Roman" w:cs="Times New Roman"/>
            <w:rPrChange w:id="958" w:author="Angel Armenta" w:date="2021-06-29T20:20:00Z">
              <w:rPr>
                <w:rFonts w:ascii="Times New Roman" w:hAnsi="Times New Roman" w:cs="Times New Roman"/>
                <w:b/>
                <w:bCs/>
              </w:rPr>
            </w:rPrChange>
          </w:rPr>
          <w:t>(1), 117–123. https://doi.org/10.2105/AJPH.2013.301395</w:t>
        </w:r>
      </w:ins>
    </w:p>
    <w:p w14:paraId="271C6F3B" w14:textId="77777777" w:rsidR="002A71A9" w:rsidRPr="002A71A9" w:rsidRDefault="002A71A9" w:rsidP="002A71A9">
      <w:pPr>
        <w:spacing w:line="480" w:lineRule="auto"/>
        <w:ind w:left="720" w:hanging="720"/>
        <w:rPr>
          <w:ins w:id="959" w:author="Angel Armenta" w:date="2021-06-29T20:19:00Z"/>
          <w:rFonts w:ascii="Times New Roman" w:hAnsi="Times New Roman" w:cs="Times New Roman"/>
          <w:rPrChange w:id="960" w:author="Angel Armenta" w:date="2021-06-29T20:20:00Z">
            <w:rPr>
              <w:ins w:id="961" w:author="Angel Armenta" w:date="2021-06-29T20:19:00Z"/>
              <w:rFonts w:ascii="Times New Roman" w:hAnsi="Times New Roman" w:cs="Times New Roman"/>
              <w:b/>
              <w:bCs/>
            </w:rPr>
          </w:rPrChange>
        </w:rPr>
      </w:pPr>
      <w:ins w:id="962" w:author="Angel Armenta" w:date="2021-06-29T20:19:00Z">
        <w:r w:rsidRPr="002A71A9">
          <w:rPr>
            <w:rFonts w:ascii="Times New Roman" w:hAnsi="Times New Roman" w:cs="Times New Roman"/>
            <w:rPrChange w:id="963" w:author="Angel Armenta" w:date="2021-06-29T20:20:00Z">
              <w:rPr>
                <w:rFonts w:ascii="Times New Roman" w:hAnsi="Times New Roman" w:cs="Times New Roman"/>
                <w:b/>
                <w:bCs/>
              </w:rPr>
            </w:rPrChange>
          </w:rPr>
          <w:t xml:space="preserve">Himmelstein, M. S., Young, D. M., Sanchez, D. T., &amp; Jackson, J. S. (2015). Vigilance in the discrimination-stress model for Black Americans. </w:t>
        </w:r>
        <w:r w:rsidRPr="002A71A9">
          <w:rPr>
            <w:rFonts w:ascii="Times New Roman" w:hAnsi="Times New Roman" w:cs="Times New Roman"/>
            <w:i/>
            <w:iCs/>
            <w:rPrChange w:id="964" w:author="Angel Armenta" w:date="2021-06-29T20:20:00Z">
              <w:rPr>
                <w:rFonts w:ascii="Times New Roman" w:hAnsi="Times New Roman" w:cs="Times New Roman"/>
                <w:b/>
                <w:bCs/>
                <w:i/>
                <w:iCs/>
              </w:rPr>
            </w:rPrChange>
          </w:rPr>
          <w:t>Psychology &amp; Health, 30</w:t>
        </w:r>
        <w:r w:rsidRPr="002A71A9">
          <w:rPr>
            <w:rFonts w:ascii="Times New Roman" w:hAnsi="Times New Roman" w:cs="Times New Roman"/>
            <w:rPrChange w:id="965" w:author="Angel Armenta" w:date="2021-06-29T20:20:00Z">
              <w:rPr>
                <w:rFonts w:ascii="Times New Roman" w:hAnsi="Times New Roman" w:cs="Times New Roman"/>
                <w:b/>
                <w:bCs/>
              </w:rPr>
            </w:rPrChange>
          </w:rPr>
          <w:t>(3), 253–267. https://doi.org/10.1080/08870446.2014.966104</w:t>
        </w:r>
      </w:ins>
    </w:p>
    <w:p w14:paraId="08E3F4B1" w14:textId="77777777" w:rsidR="002A71A9" w:rsidRPr="002A71A9" w:rsidRDefault="002A71A9" w:rsidP="002A71A9">
      <w:pPr>
        <w:spacing w:line="480" w:lineRule="auto"/>
        <w:ind w:left="720" w:hanging="720"/>
        <w:rPr>
          <w:ins w:id="966" w:author="Angel Armenta" w:date="2021-06-29T20:19:00Z"/>
          <w:rFonts w:ascii="Times New Roman" w:hAnsi="Times New Roman" w:cs="Times New Roman"/>
          <w:rPrChange w:id="967" w:author="Angel Armenta" w:date="2021-06-29T20:20:00Z">
            <w:rPr>
              <w:ins w:id="968" w:author="Angel Armenta" w:date="2021-06-29T20:19:00Z"/>
              <w:rFonts w:ascii="Times New Roman" w:hAnsi="Times New Roman" w:cs="Times New Roman"/>
              <w:b/>
              <w:bCs/>
            </w:rPr>
          </w:rPrChange>
        </w:rPr>
      </w:pPr>
      <w:ins w:id="969" w:author="Angel Armenta" w:date="2021-06-29T20:19:00Z">
        <w:r w:rsidRPr="002A71A9">
          <w:rPr>
            <w:rFonts w:ascii="Times New Roman" w:hAnsi="Times New Roman" w:cs="Times New Roman"/>
            <w:rPrChange w:id="970" w:author="Angel Armenta" w:date="2021-06-29T20:20:00Z">
              <w:rPr>
                <w:rFonts w:ascii="Times New Roman" w:hAnsi="Times New Roman" w:cs="Times New Roman"/>
                <w:b/>
                <w:bCs/>
              </w:rPr>
            </w:rPrChange>
          </w:rPr>
          <w:t xml:space="preserve">Hoyt, L. T., </w:t>
        </w:r>
        <w:proofErr w:type="spellStart"/>
        <w:r w:rsidRPr="002A71A9">
          <w:rPr>
            <w:rFonts w:ascii="Times New Roman" w:hAnsi="Times New Roman" w:cs="Times New Roman"/>
            <w:rPrChange w:id="971" w:author="Angel Armenta" w:date="2021-06-29T20:20:00Z">
              <w:rPr>
                <w:rFonts w:ascii="Times New Roman" w:hAnsi="Times New Roman" w:cs="Times New Roman"/>
                <w:b/>
                <w:bCs/>
              </w:rPr>
            </w:rPrChange>
          </w:rPr>
          <w:t>Zeiders</w:t>
        </w:r>
        <w:proofErr w:type="spellEnd"/>
        <w:r w:rsidRPr="002A71A9">
          <w:rPr>
            <w:rFonts w:ascii="Times New Roman" w:hAnsi="Times New Roman" w:cs="Times New Roman"/>
            <w:rPrChange w:id="972" w:author="Angel Armenta" w:date="2021-06-29T20:20:00Z">
              <w:rPr>
                <w:rFonts w:ascii="Times New Roman" w:hAnsi="Times New Roman" w:cs="Times New Roman"/>
                <w:b/>
                <w:bCs/>
              </w:rPr>
            </w:rPrChange>
          </w:rPr>
          <w:t xml:space="preserve">, K. H., </w:t>
        </w:r>
        <w:proofErr w:type="spellStart"/>
        <w:r w:rsidRPr="002A71A9">
          <w:rPr>
            <w:rFonts w:ascii="Times New Roman" w:hAnsi="Times New Roman" w:cs="Times New Roman"/>
            <w:rPrChange w:id="973" w:author="Angel Armenta" w:date="2021-06-29T20:20:00Z">
              <w:rPr>
                <w:rFonts w:ascii="Times New Roman" w:hAnsi="Times New Roman" w:cs="Times New Roman"/>
                <w:b/>
                <w:bCs/>
              </w:rPr>
            </w:rPrChange>
          </w:rPr>
          <w:t>Chaku</w:t>
        </w:r>
        <w:proofErr w:type="spellEnd"/>
        <w:r w:rsidRPr="002A71A9">
          <w:rPr>
            <w:rFonts w:ascii="Times New Roman" w:hAnsi="Times New Roman" w:cs="Times New Roman"/>
            <w:rPrChange w:id="974" w:author="Angel Armenta" w:date="2021-06-29T20:20:00Z">
              <w:rPr>
                <w:rFonts w:ascii="Times New Roman" w:hAnsi="Times New Roman" w:cs="Times New Roman"/>
                <w:b/>
                <w:bCs/>
              </w:rPr>
            </w:rPrChange>
          </w:rPr>
          <w:t xml:space="preserve">, N., Toomey, R. B., &amp; Nair, R. L. (2018). Young adults’ psychological and physiological reactions to the 2016 U.S. presidential election. </w:t>
        </w:r>
        <w:proofErr w:type="spellStart"/>
        <w:r w:rsidRPr="002A71A9">
          <w:rPr>
            <w:rFonts w:ascii="Times New Roman" w:hAnsi="Times New Roman" w:cs="Times New Roman"/>
            <w:i/>
            <w:iCs/>
            <w:rPrChange w:id="975" w:author="Angel Armenta" w:date="2021-06-29T20:20:00Z">
              <w:rPr>
                <w:rFonts w:ascii="Times New Roman" w:hAnsi="Times New Roman" w:cs="Times New Roman"/>
                <w:b/>
                <w:bCs/>
                <w:i/>
                <w:iCs/>
              </w:rPr>
            </w:rPrChange>
          </w:rPr>
          <w:t>Psychoneuroendocrinology</w:t>
        </w:r>
        <w:proofErr w:type="spellEnd"/>
        <w:r w:rsidRPr="002A71A9">
          <w:rPr>
            <w:rFonts w:ascii="Times New Roman" w:hAnsi="Times New Roman" w:cs="Times New Roman"/>
            <w:i/>
            <w:iCs/>
            <w:rPrChange w:id="976" w:author="Angel Armenta" w:date="2021-06-29T20:20:00Z">
              <w:rPr>
                <w:rFonts w:ascii="Times New Roman" w:hAnsi="Times New Roman" w:cs="Times New Roman"/>
                <w:b/>
                <w:bCs/>
                <w:i/>
                <w:iCs/>
              </w:rPr>
            </w:rPrChange>
          </w:rPr>
          <w:t>, 92</w:t>
        </w:r>
        <w:r w:rsidRPr="002A71A9">
          <w:rPr>
            <w:rFonts w:ascii="Times New Roman" w:hAnsi="Times New Roman" w:cs="Times New Roman"/>
            <w:rPrChange w:id="977" w:author="Angel Armenta" w:date="2021-06-29T20:20:00Z">
              <w:rPr>
                <w:rFonts w:ascii="Times New Roman" w:hAnsi="Times New Roman" w:cs="Times New Roman"/>
                <w:b/>
                <w:bCs/>
              </w:rPr>
            </w:rPrChange>
          </w:rPr>
          <w:t>, 162–169. https://doi.org/10.1016/j.psyneuen.2018.03.01</w:t>
        </w:r>
      </w:ins>
    </w:p>
    <w:p w14:paraId="2C2EDE01" w14:textId="77777777" w:rsidR="002A71A9" w:rsidRPr="002A71A9" w:rsidRDefault="002A71A9" w:rsidP="002A71A9">
      <w:pPr>
        <w:spacing w:line="480" w:lineRule="auto"/>
        <w:ind w:left="720" w:hanging="720"/>
        <w:rPr>
          <w:ins w:id="978" w:author="Angel Armenta" w:date="2021-06-29T20:19:00Z"/>
          <w:rFonts w:ascii="Times New Roman" w:hAnsi="Times New Roman" w:cs="Times New Roman"/>
          <w:rPrChange w:id="979" w:author="Angel Armenta" w:date="2021-06-29T20:20:00Z">
            <w:rPr>
              <w:ins w:id="980" w:author="Angel Armenta" w:date="2021-06-29T20:19:00Z"/>
              <w:rFonts w:ascii="Times New Roman" w:hAnsi="Times New Roman" w:cs="Times New Roman"/>
              <w:b/>
              <w:bCs/>
            </w:rPr>
          </w:rPrChange>
        </w:rPr>
      </w:pPr>
      <w:ins w:id="981" w:author="Angel Armenta" w:date="2021-06-29T20:19:00Z">
        <w:r w:rsidRPr="002A71A9">
          <w:rPr>
            <w:rFonts w:ascii="Times New Roman" w:hAnsi="Times New Roman" w:cs="Times New Roman"/>
            <w:rPrChange w:id="982" w:author="Angel Armenta" w:date="2021-06-29T20:20:00Z">
              <w:rPr>
                <w:rFonts w:ascii="Times New Roman" w:hAnsi="Times New Roman" w:cs="Times New Roman"/>
                <w:b/>
                <w:bCs/>
              </w:rPr>
            </w:rPrChange>
          </w:rPr>
          <w:t xml:space="preserve">Johnson, M. R., &amp; Ferguson, M. Jr. (2018). The role of political engagement in college students’ civic identity: Longitudinal findings from recent graduates. </w:t>
        </w:r>
        <w:r w:rsidRPr="002A71A9">
          <w:rPr>
            <w:rFonts w:ascii="Times New Roman" w:hAnsi="Times New Roman" w:cs="Times New Roman"/>
            <w:i/>
            <w:iCs/>
            <w:rPrChange w:id="983" w:author="Angel Armenta" w:date="2021-06-29T20:20:00Z">
              <w:rPr>
                <w:rFonts w:ascii="Times New Roman" w:hAnsi="Times New Roman" w:cs="Times New Roman"/>
                <w:b/>
                <w:bCs/>
                <w:i/>
                <w:iCs/>
              </w:rPr>
            </w:rPrChange>
          </w:rPr>
          <w:t>Journal of College Student Development, 59</w:t>
        </w:r>
        <w:r w:rsidRPr="002A71A9">
          <w:rPr>
            <w:rFonts w:ascii="Times New Roman" w:hAnsi="Times New Roman" w:cs="Times New Roman"/>
            <w:rPrChange w:id="984" w:author="Angel Armenta" w:date="2021-06-29T20:20:00Z">
              <w:rPr>
                <w:rFonts w:ascii="Times New Roman" w:hAnsi="Times New Roman" w:cs="Times New Roman"/>
                <w:b/>
                <w:bCs/>
              </w:rPr>
            </w:rPrChange>
          </w:rPr>
          <w:t>(5), 511–527. https://doi.org/10.1353/csd.2018.0050</w:t>
        </w:r>
      </w:ins>
    </w:p>
    <w:p w14:paraId="1D078C94" w14:textId="77777777" w:rsidR="002A71A9" w:rsidRPr="002A71A9" w:rsidRDefault="002A71A9" w:rsidP="002A71A9">
      <w:pPr>
        <w:spacing w:line="480" w:lineRule="auto"/>
        <w:ind w:left="720" w:hanging="720"/>
        <w:rPr>
          <w:ins w:id="985" w:author="Angel Armenta" w:date="2021-06-29T20:19:00Z"/>
          <w:rFonts w:ascii="Times New Roman" w:hAnsi="Times New Roman" w:cs="Times New Roman"/>
          <w:rPrChange w:id="986" w:author="Angel Armenta" w:date="2021-06-29T20:20:00Z">
            <w:rPr>
              <w:ins w:id="987" w:author="Angel Armenta" w:date="2021-06-29T20:19:00Z"/>
              <w:rFonts w:ascii="Times New Roman" w:hAnsi="Times New Roman" w:cs="Times New Roman"/>
              <w:b/>
              <w:bCs/>
            </w:rPr>
          </w:rPrChange>
        </w:rPr>
      </w:pPr>
      <w:ins w:id="988" w:author="Angel Armenta" w:date="2021-06-29T20:19:00Z">
        <w:r w:rsidRPr="002A71A9">
          <w:rPr>
            <w:rFonts w:ascii="Times New Roman" w:hAnsi="Times New Roman" w:cs="Times New Roman"/>
            <w:rPrChange w:id="989" w:author="Angel Armenta" w:date="2021-06-29T20:20:00Z">
              <w:rPr>
                <w:rFonts w:ascii="Times New Roman" w:hAnsi="Times New Roman" w:cs="Times New Roman"/>
                <w:b/>
                <w:bCs/>
              </w:rPr>
            </w:rPrChange>
          </w:rPr>
          <w:t xml:space="preserve">Knight, G. P., Gonzales, N. A., Saenz, D. S., Bonds, D. D., Germán, M., Deardorff, J., </w:t>
        </w:r>
        <w:proofErr w:type="spellStart"/>
        <w:r w:rsidRPr="002A71A9">
          <w:rPr>
            <w:rFonts w:ascii="Times New Roman" w:hAnsi="Times New Roman" w:cs="Times New Roman"/>
            <w:rPrChange w:id="990" w:author="Angel Armenta" w:date="2021-06-29T20:20:00Z">
              <w:rPr>
                <w:rFonts w:ascii="Times New Roman" w:hAnsi="Times New Roman" w:cs="Times New Roman"/>
                <w:b/>
                <w:bCs/>
              </w:rPr>
            </w:rPrChange>
          </w:rPr>
          <w:t>Roosa</w:t>
        </w:r>
        <w:proofErr w:type="spellEnd"/>
        <w:r w:rsidRPr="002A71A9">
          <w:rPr>
            <w:rFonts w:ascii="Times New Roman" w:hAnsi="Times New Roman" w:cs="Times New Roman"/>
            <w:rPrChange w:id="991" w:author="Angel Armenta" w:date="2021-06-29T20:20:00Z">
              <w:rPr>
                <w:rFonts w:ascii="Times New Roman" w:hAnsi="Times New Roman" w:cs="Times New Roman"/>
                <w:b/>
                <w:bCs/>
              </w:rPr>
            </w:rPrChange>
          </w:rPr>
          <w:t xml:space="preserve">, M. W., &amp; </w:t>
        </w:r>
        <w:proofErr w:type="spellStart"/>
        <w:r w:rsidRPr="002A71A9">
          <w:rPr>
            <w:rFonts w:ascii="Times New Roman" w:hAnsi="Times New Roman" w:cs="Times New Roman"/>
            <w:rPrChange w:id="992" w:author="Angel Armenta" w:date="2021-06-29T20:20:00Z">
              <w:rPr>
                <w:rFonts w:ascii="Times New Roman" w:hAnsi="Times New Roman" w:cs="Times New Roman"/>
                <w:b/>
                <w:bCs/>
              </w:rPr>
            </w:rPrChange>
          </w:rPr>
          <w:t>Updegraff</w:t>
        </w:r>
        <w:proofErr w:type="spellEnd"/>
        <w:r w:rsidRPr="002A71A9">
          <w:rPr>
            <w:rFonts w:ascii="Times New Roman" w:hAnsi="Times New Roman" w:cs="Times New Roman"/>
            <w:rPrChange w:id="993" w:author="Angel Armenta" w:date="2021-06-29T20:20:00Z">
              <w:rPr>
                <w:rFonts w:ascii="Times New Roman" w:hAnsi="Times New Roman" w:cs="Times New Roman"/>
                <w:b/>
                <w:bCs/>
              </w:rPr>
            </w:rPrChange>
          </w:rPr>
          <w:t xml:space="preserve">, K. A. (2010). The Mexican American cultural values scales for adolescents and adults. </w:t>
        </w:r>
        <w:r w:rsidRPr="002A71A9">
          <w:rPr>
            <w:rFonts w:ascii="Times New Roman" w:hAnsi="Times New Roman" w:cs="Times New Roman"/>
            <w:i/>
            <w:iCs/>
            <w:rPrChange w:id="994" w:author="Angel Armenta" w:date="2021-06-29T20:20:00Z">
              <w:rPr>
                <w:rFonts w:ascii="Times New Roman" w:hAnsi="Times New Roman" w:cs="Times New Roman"/>
                <w:b/>
                <w:bCs/>
                <w:i/>
                <w:iCs/>
              </w:rPr>
            </w:rPrChange>
          </w:rPr>
          <w:t>The Journal of Early Adolescence, 30</w:t>
        </w:r>
        <w:r w:rsidRPr="002A71A9">
          <w:rPr>
            <w:rFonts w:ascii="Times New Roman" w:hAnsi="Times New Roman" w:cs="Times New Roman"/>
            <w:rPrChange w:id="995" w:author="Angel Armenta" w:date="2021-06-29T20:20:00Z">
              <w:rPr>
                <w:rFonts w:ascii="Times New Roman" w:hAnsi="Times New Roman" w:cs="Times New Roman"/>
                <w:b/>
                <w:bCs/>
              </w:rPr>
            </w:rPrChange>
          </w:rPr>
          <w:t>(3), 444–481. https://doi.org/10.1177/0272431609338178</w:t>
        </w:r>
      </w:ins>
    </w:p>
    <w:p w14:paraId="45A8D6CB" w14:textId="77777777" w:rsidR="002A71A9" w:rsidRPr="002A71A9" w:rsidRDefault="002A71A9" w:rsidP="002A71A9">
      <w:pPr>
        <w:spacing w:line="480" w:lineRule="auto"/>
        <w:ind w:left="720" w:hanging="720"/>
        <w:rPr>
          <w:ins w:id="996" w:author="Angel Armenta" w:date="2021-06-29T20:19:00Z"/>
          <w:rFonts w:ascii="Times New Roman" w:hAnsi="Times New Roman" w:cs="Times New Roman"/>
          <w:rPrChange w:id="997" w:author="Angel Armenta" w:date="2021-06-29T20:20:00Z">
            <w:rPr>
              <w:ins w:id="998" w:author="Angel Armenta" w:date="2021-06-29T20:19:00Z"/>
              <w:rFonts w:ascii="Times New Roman" w:hAnsi="Times New Roman" w:cs="Times New Roman"/>
              <w:b/>
              <w:bCs/>
            </w:rPr>
          </w:rPrChange>
        </w:rPr>
      </w:pPr>
      <w:ins w:id="999" w:author="Angel Armenta" w:date="2021-06-29T20:19:00Z">
        <w:r w:rsidRPr="002A71A9">
          <w:rPr>
            <w:rFonts w:ascii="Times New Roman" w:hAnsi="Times New Roman" w:cs="Times New Roman"/>
            <w:rPrChange w:id="1000" w:author="Angel Armenta" w:date="2021-06-29T20:20:00Z">
              <w:rPr>
                <w:rFonts w:ascii="Times New Roman" w:hAnsi="Times New Roman" w:cs="Times New Roman"/>
                <w:b/>
                <w:bCs/>
              </w:rPr>
            </w:rPrChange>
          </w:rPr>
          <w:t xml:space="preserve">Kroenke, K., &amp; Spitzer, R. L. (2002). The PHQ-9: A new depression diagnostic and severity measure. </w:t>
        </w:r>
        <w:r w:rsidRPr="002A71A9">
          <w:rPr>
            <w:rFonts w:ascii="Times New Roman" w:hAnsi="Times New Roman" w:cs="Times New Roman"/>
            <w:i/>
            <w:iCs/>
            <w:rPrChange w:id="1001" w:author="Angel Armenta" w:date="2021-06-29T20:20:00Z">
              <w:rPr>
                <w:rFonts w:ascii="Times New Roman" w:hAnsi="Times New Roman" w:cs="Times New Roman"/>
                <w:b/>
                <w:bCs/>
                <w:i/>
                <w:iCs/>
              </w:rPr>
            </w:rPrChange>
          </w:rPr>
          <w:t>Psychiatric Annals, 32</w:t>
        </w:r>
        <w:r w:rsidRPr="002A71A9">
          <w:rPr>
            <w:rFonts w:ascii="Times New Roman" w:hAnsi="Times New Roman" w:cs="Times New Roman"/>
            <w:rPrChange w:id="1002" w:author="Angel Armenta" w:date="2021-06-29T20:20:00Z">
              <w:rPr>
                <w:rFonts w:ascii="Times New Roman" w:hAnsi="Times New Roman" w:cs="Times New Roman"/>
                <w:b/>
                <w:bCs/>
              </w:rPr>
            </w:rPrChange>
          </w:rPr>
          <w:t>(9), 509–515. https://doi.org/10.3928/0048-5713-20020901-06</w:t>
        </w:r>
      </w:ins>
    </w:p>
    <w:p w14:paraId="7944F918" w14:textId="77777777" w:rsidR="002A71A9" w:rsidRPr="002A71A9" w:rsidRDefault="002A71A9" w:rsidP="002A71A9">
      <w:pPr>
        <w:spacing w:line="480" w:lineRule="auto"/>
        <w:ind w:left="720" w:hanging="720"/>
        <w:rPr>
          <w:ins w:id="1003" w:author="Angel Armenta" w:date="2021-06-29T20:19:00Z"/>
          <w:rFonts w:ascii="Times New Roman" w:hAnsi="Times New Roman" w:cs="Times New Roman"/>
          <w:rPrChange w:id="1004" w:author="Angel Armenta" w:date="2021-06-29T20:20:00Z">
            <w:rPr>
              <w:ins w:id="1005" w:author="Angel Armenta" w:date="2021-06-29T20:19:00Z"/>
              <w:rFonts w:ascii="Times New Roman" w:hAnsi="Times New Roman" w:cs="Times New Roman"/>
              <w:b/>
              <w:bCs/>
            </w:rPr>
          </w:rPrChange>
        </w:rPr>
      </w:pPr>
      <w:ins w:id="1006" w:author="Angel Armenta" w:date="2021-06-29T20:19:00Z">
        <w:r w:rsidRPr="002A71A9">
          <w:rPr>
            <w:rFonts w:ascii="Times New Roman" w:hAnsi="Times New Roman" w:cs="Times New Roman"/>
            <w:rPrChange w:id="1007" w:author="Angel Armenta" w:date="2021-06-29T20:20:00Z">
              <w:rPr>
                <w:rFonts w:ascii="Times New Roman" w:hAnsi="Times New Roman" w:cs="Times New Roman"/>
                <w:b/>
                <w:bCs/>
              </w:rPr>
            </w:rPrChange>
          </w:rPr>
          <w:t xml:space="preserve">LaVeist, T. A., Thorpe, R. J., Pierre, G., </w:t>
        </w:r>
        <w:proofErr w:type="spellStart"/>
        <w:r w:rsidRPr="002A71A9">
          <w:rPr>
            <w:rFonts w:ascii="Times New Roman" w:hAnsi="Times New Roman" w:cs="Times New Roman"/>
            <w:rPrChange w:id="1008" w:author="Angel Armenta" w:date="2021-06-29T20:20:00Z">
              <w:rPr>
                <w:rFonts w:ascii="Times New Roman" w:hAnsi="Times New Roman" w:cs="Times New Roman"/>
                <w:b/>
                <w:bCs/>
              </w:rPr>
            </w:rPrChange>
          </w:rPr>
          <w:t>Mance</w:t>
        </w:r>
        <w:proofErr w:type="spellEnd"/>
        <w:r w:rsidRPr="002A71A9">
          <w:rPr>
            <w:rFonts w:ascii="Times New Roman" w:hAnsi="Times New Roman" w:cs="Times New Roman"/>
            <w:rPrChange w:id="1009" w:author="Angel Armenta" w:date="2021-06-29T20:20:00Z">
              <w:rPr>
                <w:rFonts w:ascii="Times New Roman" w:hAnsi="Times New Roman" w:cs="Times New Roman"/>
                <w:b/>
                <w:bCs/>
              </w:rPr>
            </w:rPrChange>
          </w:rPr>
          <w:t xml:space="preserve">, G. A., &amp; Williams, D. R. (2014). The relationships among vigilant coping style, race, and depression. </w:t>
        </w:r>
        <w:r w:rsidRPr="002A71A9">
          <w:rPr>
            <w:rFonts w:ascii="Times New Roman" w:hAnsi="Times New Roman" w:cs="Times New Roman"/>
            <w:i/>
            <w:iCs/>
            <w:rPrChange w:id="1010" w:author="Angel Armenta" w:date="2021-06-29T20:20:00Z">
              <w:rPr>
                <w:rFonts w:ascii="Times New Roman" w:hAnsi="Times New Roman" w:cs="Times New Roman"/>
                <w:b/>
                <w:bCs/>
                <w:i/>
                <w:iCs/>
              </w:rPr>
            </w:rPrChange>
          </w:rPr>
          <w:t>Journal of Social Issues, 70</w:t>
        </w:r>
        <w:r w:rsidRPr="002A71A9">
          <w:rPr>
            <w:rFonts w:ascii="Times New Roman" w:hAnsi="Times New Roman" w:cs="Times New Roman"/>
            <w:rPrChange w:id="1011" w:author="Angel Armenta" w:date="2021-06-29T20:20:00Z">
              <w:rPr>
                <w:rFonts w:ascii="Times New Roman" w:hAnsi="Times New Roman" w:cs="Times New Roman"/>
                <w:b/>
                <w:bCs/>
              </w:rPr>
            </w:rPrChange>
          </w:rPr>
          <w:t>(2), 241–255. https://doi.org/10.1111/josi.12058</w:t>
        </w:r>
      </w:ins>
    </w:p>
    <w:p w14:paraId="6614F545" w14:textId="77777777" w:rsidR="002A71A9" w:rsidRPr="002A71A9" w:rsidRDefault="002A71A9" w:rsidP="002A71A9">
      <w:pPr>
        <w:spacing w:line="480" w:lineRule="auto"/>
        <w:ind w:left="720" w:hanging="720"/>
        <w:rPr>
          <w:ins w:id="1012" w:author="Angel Armenta" w:date="2021-06-29T20:19:00Z"/>
          <w:rFonts w:ascii="Times New Roman" w:hAnsi="Times New Roman" w:cs="Times New Roman"/>
          <w:rPrChange w:id="1013" w:author="Angel Armenta" w:date="2021-06-29T20:20:00Z">
            <w:rPr>
              <w:ins w:id="1014" w:author="Angel Armenta" w:date="2021-06-29T20:19:00Z"/>
              <w:rFonts w:ascii="Times New Roman" w:hAnsi="Times New Roman" w:cs="Times New Roman"/>
              <w:b/>
              <w:bCs/>
            </w:rPr>
          </w:rPrChange>
        </w:rPr>
      </w:pPr>
      <w:ins w:id="1015" w:author="Angel Armenta" w:date="2021-06-29T20:19:00Z">
        <w:r w:rsidRPr="002A71A9">
          <w:rPr>
            <w:rFonts w:ascii="Times New Roman" w:hAnsi="Times New Roman" w:cs="Times New Roman"/>
            <w:rPrChange w:id="1016" w:author="Angel Armenta" w:date="2021-06-29T20:20:00Z">
              <w:rPr>
                <w:rFonts w:ascii="Times New Roman" w:hAnsi="Times New Roman" w:cs="Times New Roman"/>
                <w:b/>
                <w:bCs/>
              </w:rPr>
            </w:rPrChange>
          </w:rPr>
          <w:t xml:space="preserve">Lazarus, R. S., &amp; Folkman, S. (1984). </w:t>
        </w:r>
        <w:r w:rsidRPr="002A71A9">
          <w:rPr>
            <w:rFonts w:ascii="Times New Roman" w:hAnsi="Times New Roman" w:cs="Times New Roman"/>
            <w:i/>
            <w:iCs/>
            <w:rPrChange w:id="1017" w:author="Angel Armenta" w:date="2021-06-29T20:20:00Z">
              <w:rPr>
                <w:rFonts w:ascii="Times New Roman" w:hAnsi="Times New Roman" w:cs="Times New Roman"/>
                <w:b/>
                <w:bCs/>
                <w:i/>
                <w:iCs/>
              </w:rPr>
            </w:rPrChange>
          </w:rPr>
          <w:t>Stress, appraisal, and coping</w:t>
        </w:r>
        <w:r w:rsidRPr="002A71A9">
          <w:rPr>
            <w:rFonts w:ascii="Times New Roman" w:hAnsi="Times New Roman" w:cs="Times New Roman"/>
            <w:rPrChange w:id="1018" w:author="Angel Armenta" w:date="2021-06-29T20:20:00Z">
              <w:rPr>
                <w:rFonts w:ascii="Times New Roman" w:hAnsi="Times New Roman" w:cs="Times New Roman"/>
                <w:b/>
                <w:bCs/>
              </w:rPr>
            </w:rPrChange>
          </w:rPr>
          <w:t>. New York: Springer.</w:t>
        </w:r>
      </w:ins>
    </w:p>
    <w:p w14:paraId="4D12331B" w14:textId="77777777" w:rsidR="002A71A9" w:rsidRPr="002A71A9" w:rsidRDefault="002A71A9" w:rsidP="002A71A9">
      <w:pPr>
        <w:spacing w:line="480" w:lineRule="auto"/>
        <w:ind w:left="720" w:hanging="720"/>
        <w:rPr>
          <w:ins w:id="1019" w:author="Angel Armenta" w:date="2021-06-29T20:19:00Z"/>
          <w:rFonts w:ascii="Times New Roman" w:hAnsi="Times New Roman" w:cs="Times New Roman"/>
          <w:rPrChange w:id="1020" w:author="Angel Armenta" w:date="2021-06-29T20:20:00Z">
            <w:rPr>
              <w:ins w:id="1021" w:author="Angel Armenta" w:date="2021-06-29T20:19:00Z"/>
              <w:rFonts w:ascii="Times New Roman" w:hAnsi="Times New Roman" w:cs="Times New Roman"/>
              <w:b/>
              <w:bCs/>
            </w:rPr>
          </w:rPrChange>
        </w:rPr>
      </w:pPr>
      <w:ins w:id="1022" w:author="Angel Armenta" w:date="2021-06-29T20:19:00Z">
        <w:r w:rsidRPr="002A71A9">
          <w:rPr>
            <w:rFonts w:ascii="Times New Roman" w:hAnsi="Times New Roman" w:cs="Times New Roman"/>
            <w:rPrChange w:id="1023" w:author="Angel Armenta" w:date="2021-06-29T20:20:00Z">
              <w:rPr>
                <w:rFonts w:ascii="Times New Roman" w:hAnsi="Times New Roman" w:cs="Times New Roman"/>
                <w:b/>
                <w:bCs/>
              </w:rPr>
            </w:rPrChange>
          </w:rPr>
          <w:lastRenderedPageBreak/>
          <w:t xml:space="preserve">Lewis, T. T., Lampert, R., Charles, D., &amp; Katz, S. (2019, October 8). Expectations of racism and carotid intima-media thickness in African American women. </w:t>
        </w:r>
        <w:r w:rsidRPr="002A71A9">
          <w:rPr>
            <w:rFonts w:ascii="Times New Roman" w:hAnsi="Times New Roman" w:cs="Times New Roman"/>
            <w:i/>
            <w:iCs/>
            <w:rPrChange w:id="1024" w:author="Angel Armenta" w:date="2021-06-29T20:20:00Z">
              <w:rPr>
                <w:rFonts w:ascii="Times New Roman" w:hAnsi="Times New Roman" w:cs="Times New Roman"/>
                <w:b/>
                <w:bCs/>
                <w:i/>
                <w:iCs/>
              </w:rPr>
            </w:rPrChange>
          </w:rPr>
          <w:t>Psychosomatic Medicine Journal of Biobehavioral Medicine, 81</w:t>
        </w:r>
        <w:r w:rsidRPr="002A71A9">
          <w:rPr>
            <w:rFonts w:ascii="Times New Roman" w:hAnsi="Times New Roman" w:cs="Times New Roman"/>
            <w:rPrChange w:id="1025" w:author="Angel Armenta" w:date="2021-06-29T20:20:00Z">
              <w:rPr>
                <w:rFonts w:ascii="Times New Roman" w:hAnsi="Times New Roman" w:cs="Times New Roman"/>
                <w:b/>
                <w:bCs/>
              </w:rPr>
            </w:rPrChange>
          </w:rPr>
          <w:t xml:space="preserve">(8), 759-768. </w:t>
        </w:r>
        <w:proofErr w:type="spellStart"/>
        <w:r w:rsidRPr="002A71A9">
          <w:rPr>
            <w:rFonts w:ascii="Times New Roman" w:hAnsi="Times New Roman" w:cs="Times New Roman"/>
            <w:rPrChange w:id="1026" w:author="Angel Armenta" w:date="2021-06-29T20:20:00Z">
              <w:rPr>
                <w:rFonts w:ascii="Times New Roman" w:hAnsi="Times New Roman" w:cs="Times New Roman"/>
                <w:b/>
                <w:bCs/>
              </w:rPr>
            </w:rPrChange>
          </w:rPr>
          <w:t>doi</w:t>
        </w:r>
        <w:proofErr w:type="spellEnd"/>
        <w:r w:rsidRPr="002A71A9">
          <w:rPr>
            <w:rFonts w:ascii="Times New Roman" w:hAnsi="Times New Roman" w:cs="Times New Roman"/>
            <w:rPrChange w:id="1027" w:author="Angel Armenta" w:date="2021-06-29T20:20:00Z">
              <w:rPr>
                <w:rFonts w:ascii="Times New Roman" w:hAnsi="Times New Roman" w:cs="Times New Roman"/>
                <w:b/>
                <w:bCs/>
              </w:rPr>
            </w:rPrChange>
          </w:rPr>
          <w:t xml:space="preserve">: 10.1097/PSY.0000000000000684 </w:t>
        </w:r>
      </w:ins>
    </w:p>
    <w:p w14:paraId="4E3F60E2" w14:textId="4AD9E337" w:rsidR="002A71A9" w:rsidRDefault="002A71A9" w:rsidP="002A71A9">
      <w:pPr>
        <w:spacing w:line="480" w:lineRule="auto"/>
        <w:ind w:left="720" w:hanging="720"/>
        <w:rPr>
          <w:ins w:id="1028" w:author="Angel Armenta" w:date="2021-06-30T14:27:00Z"/>
          <w:rFonts w:ascii="Times New Roman" w:hAnsi="Times New Roman" w:cs="Times New Roman"/>
        </w:rPr>
      </w:pPr>
      <w:ins w:id="1029" w:author="Angel Armenta" w:date="2021-06-29T20:19:00Z">
        <w:r w:rsidRPr="002A71A9">
          <w:rPr>
            <w:rFonts w:ascii="Times New Roman" w:hAnsi="Times New Roman" w:cs="Times New Roman"/>
            <w:rPrChange w:id="1030" w:author="Angel Armenta" w:date="2021-06-29T20:20:00Z">
              <w:rPr>
                <w:rFonts w:ascii="Times New Roman" w:hAnsi="Times New Roman" w:cs="Times New Roman"/>
                <w:b/>
                <w:bCs/>
              </w:rPr>
            </w:rPrChange>
          </w:rPr>
          <w:t xml:space="preserve">Lopez, G. (2017, November 13). </w:t>
        </w:r>
        <w:r w:rsidRPr="002A71A9">
          <w:rPr>
            <w:rFonts w:ascii="Times New Roman" w:hAnsi="Times New Roman" w:cs="Times New Roman"/>
            <w:i/>
            <w:iCs/>
            <w:rPrChange w:id="1031" w:author="Angel Armenta" w:date="2021-06-29T20:20:00Z">
              <w:rPr>
                <w:rFonts w:ascii="Times New Roman" w:hAnsi="Times New Roman" w:cs="Times New Roman"/>
                <w:b/>
                <w:bCs/>
                <w:i/>
                <w:iCs/>
              </w:rPr>
            </w:rPrChange>
          </w:rPr>
          <w:t>A new FBI report says hate crimes—Especially against Muslims—Went up in 2016.</w:t>
        </w:r>
        <w:r w:rsidRPr="002A71A9">
          <w:rPr>
            <w:rFonts w:ascii="Times New Roman" w:hAnsi="Times New Roman" w:cs="Times New Roman"/>
            <w:rPrChange w:id="1032" w:author="Angel Armenta" w:date="2021-06-29T20:20:00Z">
              <w:rPr>
                <w:rFonts w:ascii="Times New Roman" w:hAnsi="Times New Roman" w:cs="Times New Roman"/>
                <w:b/>
                <w:bCs/>
              </w:rPr>
            </w:rPrChange>
          </w:rPr>
          <w:t xml:space="preserve"> Vox. </w:t>
        </w:r>
      </w:ins>
      <w:ins w:id="1033" w:author="Angel Armenta" w:date="2021-06-30T14:27:00Z">
        <w:r w:rsidR="00530E32">
          <w:rPr>
            <w:rFonts w:ascii="Times New Roman" w:hAnsi="Times New Roman" w:cs="Times New Roman"/>
          </w:rPr>
          <w:fldChar w:fldCharType="begin"/>
        </w:r>
        <w:r w:rsidR="00530E32">
          <w:rPr>
            <w:rFonts w:ascii="Times New Roman" w:hAnsi="Times New Roman" w:cs="Times New Roman"/>
          </w:rPr>
          <w:instrText xml:space="preserve"> HYPERLINK "</w:instrText>
        </w:r>
      </w:ins>
      <w:ins w:id="1034" w:author="Angel Armenta" w:date="2021-06-29T20:19:00Z">
        <w:r w:rsidR="00530E32" w:rsidRPr="002A71A9">
          <w:rPr>
            <w:rFonts w:ascii="Times New Roman" w:hAnsi="Times New Roman" w:cs="Times New Roman"/>
            <w:rPrChange w:id="1035" w:author="Angel Armenta" w:date="2021-06-29T20:20:00Z">
              <w:rPr>
                <w:rFonts w:ascii="Times New Roman" w:hAnsi="Times New Roman" w:cs="Times New Roman"/>
                <w:b/>
                <w:bCs/>
              </w:rPr>
            </w:rPrChange>
          </w:rPr>
          <w:instrText>https://www.vox.com/identities/2017/11/13/16643448/fbi-hate-crimes-2016</w:instrText>
        </w:r>
      </w:ins>
      <w:ins w:id="1036" w:author="Angel Armenta" w:date="2021-06-30T14:27:00Z">
        <w:r w:rsidR="00530E32">
          <w:rPr>
            <w:rFonts w:ascii="Times New Roman" w:hAnsi="Times New Roman" w:cs="Times New Roman"/>
          </w:rPr>
          <w:instrText xml:space="preserve">" </w:instrText>
        </w:r>
        <w:r w:rsidR="00530E32">
          <w:rPr>
            <w:rFonts w:ascii="Times New Roman" w:hAnsi="Times New Roman" w:cs="Times New Roman"/>
          </w:rPr>
          <w:fldChar w:fldCharType="separate"/>
        </w:r>
      </w:ins>
      <w:ins w:id="1037" w:author="Angel Armenta" w:date="2021-06-29T20:19:00Z">
        <w:r w:rsidR="00530E32" w:rsidRPr="00713347">
          <w:rPr>
            <w:rStyle w:val="Hyperlink"/>
            <w:rPrChange w:id="1038" w:author="Angel Armenta" w:date="2021-06-29T20:20:00Z">
              <w:rPr>
                <w:rFonts w:ascii="Times New Roman" w:hAnsi="Times New Roman" w:cs="Times New Roman"/>
                <w:b/>
                <w:bCs/>
              </w:rPr>
            </w:rPrChange>
          </w:rPr>
          <w:t>https://www.vox.com/identities/2017/11/13/16643448/fbi-hate-crimes-2016</w:t>
        </w:r>
      </w:ins>
      <w:ins w:id="1039" w:author="Angel Armenta" w:date="2021-06-30T14:27:00Z">
        <w:r w:rsidR="00530E32">
          <w:rPr>
            <w:rFonts w:ascii="Times New Roman" w:hAnsi="Times New Roman" w:cs="Times New Roman"/>
          </w:rPr>
          <w:fldChar w:fldCharType="end"/>
        </w:r>
      </w:ins>
    </w:p>
    <w:p w14:paraId="33CB4DB9" w14:textId="63D256BD" w:rsidR="00530E32" w:rsidRPr="00530E32" w:rsidRDefault="00530E32" w:rsidP="00530E32">
      <w:pPr>
        <w:spacing w:line="480" w:lineRule="auto"/>
        <w:ind w:left="720" w:hanging="720"/>
        <w:rPr>
          <w:ins w:id="1040" w:author="Angel Armenta" w:date="2021-06-29T20:19:00Z"/>
          <w:rFonts w:ascii="Times" w:hAnsi="Times"/>
          <w:rPrChange w:id="1041" w:author="Angel Armenta" w:date="2021-06-30T14:27:00Z">
            <w:rPr>
              <w:ins w:id="1042" w:author="Angel Armenta" w:date="2021-06-29T20:19:00Z"/>
              <w:rFonts w:ascii="Times New Roman" w:hAnsi="Times New Roman" w:cs="Times New Roman"/>
              <w:b/>
              <w:bCs/>
            </w:rPr>
          </w:rPrChange>
        </w:rPr>
      </w:pPr>
      <w:ins w:id="1043" w:author="Angel Armenta" w:date="2021-06-30T14:27:00Z">
        <w:r w:rsidRPr="00F408EC">
          <w:rPr>
            <w:rFonts w:ascii="Times" w:hAnsi="Times"/>
          </w:rPr>
          <w:t xml:space="preserve">Lopez, M. H., Gonzalez-Barrera, A., &amp; </w:t>
        </w:r>
        <w:proofErr w:type="spellStart"/>
        <w:r w:rsidRPr="00F408EC">
          <w:rPr>
            <w:rFonts w:ascii="Times" w:hAnsi="Times"/>
          </w:rPr>
          <w:t>Jrogstad</w:t>
        </w:r>
        <w:proofErr w:type="spellEnd"/>
        <w:r w:rsidRPr="00F408EC">
          <w:rPr>
            <w:rFonts w:ascii="Times" w:hAnsi="Times"/>
          </w:rPr>
          <w:t xml:space="preserve">, J. M. (2018, October 25). </w:t>
        </w:r>
        <w:r w:rsidRPr="00530E32">
          <w:rPr>
            <w:rFonts w:ascii="Times" w:hAnsi="Times"/>
            <w:i/>
            <w:iCs/>
            <w:rPrChange w:id="1044" w:author="Angel Armenta" w:date="2021-06-30T14:28:00Z">
              <w:rPr>
                <w:rFonts w:ascii="Times" w:hAnsi="Times"/>
              </w:rPr>
            </w:rPrChange>
          </w:rPr>
          <w:t>More Latinos have serious concerns about their place in America under Trump</w:t>
        </w:r>
        <w:r w:rsidRPr="00F408EC">
          <w:rPr>
            <w:rFonts w:ascii="Times" w:hAnsi="Times"/>
            <w:i/>
          </w:rPr>
          <w:t xml:space="preserve">. </w:t>
        </w:r>
        <w:r w:rsidRPr="00530E32">
          <w:rPr>
            <w:rFonts w:ascii="Times" w:hAnsi="Times"/>
            <w:iCs/>
            <w:rPrChange w:id="1045" w:author="Angel Armenta" w:date="2021-06-30T14:28:00Z">
              <w:rPr>
                <w:rFonts w:ascii="Times" w:hAnsi="Times"/>
                <w:i/>
              </w:rPr>
            </w:rPrChange>
          </w:rPr>
          <w:t>Pew Research Center</w:t>
        </w:r>
        <w:r w:rsidRPr="00F408EC">
          <w:rPr>
            <w:rFonts w:ascii="Times" w:hAnsi="Times"/>
          </w:rPr>
          <w:t xml:space="preserve">. </w:t>
        </w:r>
        <w:r>
          <w:fldChar w:fldCharType="begin"/>
        </w:r>
        <w:r>
          <w:instrText xml:space="preserve"> HYPERLINK "https://www.pewhispanic.org/2018/10/25/more-latinos-have-serious-concerns-about-their-place-in-america-under-trump/" </w:instrText>
        </w:r>
        <w:r>
          <w:fldChar w:fldCharType="separate"/>
        </w:r>
        <w:r w:rsidRPr="00F408EC">
          <w:rPr>
            <w:rStyle w:val="Hyperlink"/>
            <w:rFonts w:ascii="Times" w:hAnsi="Times"/>
          </w:rPr>
          <w:t>https://www.pewhispanic.org/2018/10/25/more-latinos-have-serious-concerns-about-their-place-in-america-under-trump/</w:t>
        </w:r>
        <w:r>
          <w:rPr>
            <w:rStyle w:val="Hyperlink"/>
            <w:rFonts w:ascii="Times" w:hAnsi="Times"/>
          </w:rPr>
          <w:fldChar w:fldCharType="end"/>
        </w:r>
      </w:ins>
    </w:p>
    <w:p w14:paraId="7074A247" w14:textId="77777777" w:rsidR="002A71A9" w:rsidRPr="002A71A9" w:rsidRDefault="002A71A9" w:rsidP="002A71A9">
      <w:pPr>
        <w:spacing w:line="480" w:lineRule="auto"/>
        <w:ind w:left="720" w:hanging="720"/>
        <w:rPr>
          <w:ins w:id="1046" w:author="Angel Armenta" w:date="2021-06-29T20:19:00Z"/>
          <w:rFonts w:ascii="Times New Roman" w:hAnsi="Times New Roman" w:cs="Times New Roman"/>
          <w:rPrChange w:id="1047" w:author="Angel Armenta" w:date="2021-06-29T20:20:00Z">
            <w:rPr>
              <w:ins w:id="1048" w:author="Angel Armenta" w:date="2021-06-29T20:19:00Z"/>
              <w:rFonts w:ascii="Times New Roman" w:hAnsi="Times New Roman" w:cs="Times New Roman"/>
              <w:b/>
              <w:bCs/>
            </w:rPr>
          </w:rPrChange>
        </w:rPr>
      </w:pPr>
      <w:ins w:id="1049" w:author="Angel Armenta" w:date="2021-06-29T20:19:00Z">
        <w:r w:rsidRPr="002A71A9">
          <w:rPr>
            <w:rFonts w:ascii="Times New Roman" w:hAnsi="Times New Roman" w:cs="Times New Roman"/>
            <w:rPrChange w:id="1050" w:author="Angel Armenta" w:date="2021-06-29T20:20:00Z">
              <w:rPr>
                <w:rFonts w:ascii="Times New Roman" w:hAnsi="Times New Roman" w:cs="Times New Roman"/>
                <w:b/>
                <w:bCs/>
              </w:rPr>
            </w:rPrChange>
          </w:rPr>
          <w:t xml:space="preserve">Los Angeles Times. (2016, August 31). </w:t>
        </w:r>
        <w:r w:rsidRPr="002A71A9">
          <w:rPr>
            <w:rFonts w:ascii="Times New Roman" w:hAnsi="Times New Roman" w:cs="Times New Roman"/>
            <w:i/>
            <w:iCs/>
            <w:rPrChange w:id="1051" w:author="Angel Armenta" w:date="2021-06-29T20:20:00Z">
              <w:rPr>
                <w:rFonts w:ascii="Times New Roman" w:hAnsi="Times New Roman" w:cs="Times New Roman"/>
                <w:b/>
                <w:bCs/>
                <w:i/>
                <w:iCs/>
              </w:rPr>
            </w:rPrChange>
          </w:rPr>
          <w:t>Transcript: Donald Trump's full immigration speech, annotated.</w:t>
        </w:r>
        <w:r w:rsidRPr="002A71A9">
          <w:rPr>
            <w:rFonts w:ascii="Times New Roman" w:hAnsi="Times New Roman" w:cs="Times New Roman"/>
            <w:rPrChange w:id="1052" w:author="Angel Armenta" w:date="2021-06-29T20:20:00Z">
              <w:rPr>
                <w:rFonts w:ascii="Times New Roman" w:hAnsi="Times New Roman" w:cs="Times New Roman"/>
                <w:b/>
                <w:bCs/>
              </w:rPr>
            </w:rPrChange>
          </w:rPr>
          <w:t xml:space="preserve"> Los Angeles Times. https://www.latimes.com/politics/la-na-pol-donald-trump-immigration-speech-transcript-20160831-snap-htmlstory.html</w:t>
        </w:r>
      </w:ins>
    </w:p>
    <w:p w14:paraId="45827860" w14:textId="77777777" w:rsidR="002A71A9" w:rsidRPr="002A71A9" w:rsidRDefault="002A71A9" w:rsidP="002A71A9">
      <w:pPr>
        <w:spacing w:line="480" w:lineRule="auto"/>
        <w:ind w:left="720" w:hanging="720"/>
        <w:rPr>
          <w:ins w:id="1053" w:author="Angel Armenta" w:date="2021-06-29T20:19:00Z"/>
          <w:rFonts w:ascii="Times New Roman" w:hAnsi="Times New Roman" w:cs="Times New Roman"/>
          <w:rPrChange w:id="1054" w:author="Angel Armenta" w:date="2021-06-29T20:20:00Z">
            <w:rPr>
              <w:ins w:id="1055" w:author="Angel Armenta" w:date="2021-06-29T20:19:00Z"/>
              <w:rFonts w:ascii="Times New Roman" w:hAnsi="Times New Roman" w:cs="Times New Roman"/>
              <w:b/>
              <w:bCs/>
            </w:rPr>
          </w:rPrChange>
        </w:rPr>
      </w:pPr>
      <w:ins w:id="1056" w:author="Angel Armenta" w:date="2021-06-29T20:19:00Z">
        <w:r w:rsidRPr="002A71A9">
          <w:rPr>
            <w:rFonts w:ascii="Times New Roman" w:hAnsi="Times New Roman" w:cs="Times New Roman"/>
            <w:rPrChange w:id="1057" w:author="Angel Armenta" w:date="2021-06-29T20:20:00Z">
              <w:rPr>
                <w:rFonts w:ascii="Times New Roman" w:hAnsi="Times New Roman" w:cs="Times New Roman"/>
                <w:b/>
                <w:bCs/>
              </w:rPr>
            </w:rPrChange>
          </w:rPr>
          <w:t xml:space="preserve">Marx, D. M., Ko, S. J., &amp; Friedman, R. A. (2009). The “Obama effect”: How a salient role model reduces race-based performance differences. </w:t>
        </w:r>
        <w:r w:rsidRPr="002A71A9">
          <w:rPr>
            <w:rFonts w:ascii="Times New Roman" w:hAnsi="Times New Roman" w:cs="Times New Roman"/>
            <w:i/>
            <w:iCs/>
            <w:rPrChange w:id="1058" w:author="Angel Armenta" w:date="2021-06-29T20:20:00Z">
              <w:rPr>
                <w:rFonts w:ascii="Times New Roman" w:hAnsi="Times New Roman" w:cs="Times New Roman"/>
                <w:b/>
                <w:bCs/>
                <w:i/>
                <w:iCs/>
              </w:rPr>
            </w:rPrChange>
          </w:rPr>
          <w:t>Journal of Experimental Social Psychology, 45</w:t>
        </w:r>
        <w:r w:rsidRPr="002A71A9">
          <w:rPr>
            <w:rFonts w:ascii="Times New Roman" w:hAnsi="Times New Roman" w:cs="Times New Roman"/>
            <w:rPrChange w:id="1059" w:author="Angel Armenta" w:date="2021-06-29T20:20:00Z">
              <w:rPr>
                <w:rFonts w:ascii="Times New Roman" w:hAnsi="Times New Roman" w:cs="Times New Roman"/>
                <w:b/>
                <w:bCs/>
              </w:rPr>
            </w:rPrChange>
          </w:rPr>
          <w:t>(4), 953–956. https://doi.org/10.1016/j.jesp.2009.03.012</w:t>
        </w:r>
      </w:ins>
    </w:p>
    <w:p w14:paraId="3950DB02" w14:textId="77777777" w:rsidR="002A71A9" w:rsidRPr="002A71A9" w:rsidRDefault="002A71A9" w:rsidP="002A71A9">
      <w:pPr>
        <w:spacing w:line="480" w:lineRule="auto"/>
        <w:ind w:left="720" w:hanging="720"/>
        <w:rPr>
          <w:ins w:id="1060" w:author="Angel Armenta" w:date="2021-06-29T20:19:00Z"/>
          <w:rFonts w:ascii="Times New Roman" w:hAnsi="Times New Roman" w:cs="Times New Roman"/>
          <w:rPrChange w:id="1061" w:author="Angel Armenta" w:date="2021-06-29T20:20:00Z">
            <w:rPr>
              <w:ins w:id="1062" w:author="Angel Armenta" w:date="2021-06-29T20:19:00Z"/>
              <w:rFonts w:ascii="Times New Roman" w:hAnsi="Times New Roman" w:cs="Times New Roman"/>
              <w:b/>
              <w:bCs/>
            </w:rPr>
          </w:rPrChange>
        </w:rPr>
      </w:pPr>
      <w:ins w:id="1063" w:author="Angel Armenta" w:date="2021-06-29T20:19:00Z">
        <w:r w:rsidRPr="002A71A9">
          <w:rPr>
            <w:rFonts w:ascii="Times New Roman" w:hAnsi="Times New Roman" w:cs="Times New Roman"/>
            <w:rPrChange w:id="1064" w:author="Angel Armenta" w:date="2021-06-29T20:20:00Z">
              <w:rPr>
                <w:rFonts w:ascii="Times New Roman" w:hAnsi="Times New Roman" w:cs="Times New Roman"/>
                <w:b/>
                <w:bCs/>
              </w:rPr>
            </w:rPrChange>
          </w:rPr>
          <w:t xml:space="preserve">Monat, A., Averill, J. R., &amp; Lazarus, R. S. (1972). Anticipatory stress and coping reactions under various conditions of uncertainty. </w:t>
        </w:r>
        <w:r w:rsidRPr="002A71A9">
          <w:rPr>
            <w:rFonts w:ascii="Times New Roman" w:hAnsi="Times New Roman" w:cs="Times New Roman"/>
            <w:i/>
            <w:iCs/>
            <w:rPrChange w:id="1065" w:author="Angel Armenta" w:date="2021-06-29T20:20:00Z">
              <w:rPr>
                <w:rFonts w:ascii="Times New Roman" w:hAnsi="Times New Roman" w:cs="Times New Roman"/>
                <w:b/>
                <w:bCs/>
                <w:i/>
                <w:iCs/>
              </w:rPr>
            </w:rPrChange>
          </w:rPr>
          <w:t>Journal of Personality and Social Psychology, 24</w:t>
        </w:r>
        <w:r w:rsidRPr="002A71A9">
          <w:rPr>
            <w:rFonts w:ascii="Times New Roman" w:hAnsi="Times New Roman" w:cs="Times New Roman"/>
            <w:rPrChange w:id="1066" w:author="Angel Armenta" w:date="2021-06-29T20:20:00Z">
              <w:rPr>
                <w:rFonts w:ascii="Times New Roman" w:hAnsi="Times New Roman" w:cs="Times New Roman"/>
                <w:b/>
                <w:bCs/>
              </w:rPr>
            </w:rPrChange>
          </w:rPr>
          <w:t>(2), 237–253. https://doi.org/10.1037/h0033297</w:t>
        </w:r>
      </w:ins>
    </w:p>
    <w:p w14:paraId="6DEEB749" w14:textId="77777777" w:rsidR="002A71A9" w:rsidRPr="002A71A9" w:rsidRDefault="002A71A9" w:rsidP="002A71A9">
      <w:pPr>
        <w:spacing w:line="480" w:lineRule="auto"/>
        <w:ind w:left="720" w:hanging="720"/>
        <w:rPr>
          <w:ins w:id="1067" w:author="Angel Armenta" w:date="2021-06-29T20:19:00Z"/>
          <w:rFonts w:ascii="Times New Roman" w:hAnsi="Times New Roman" w:cs="Times New Roman"/>
          <w:rPrChange w:id="1068" w:author="Angel Armenta" w:date="2021-06-29T20:20:00Z">
            <w:rPr>
              <w:ins w:id="1069" w:author="Angel Armenta" w:date="2021-06-29T20:19:00Z"/>
              <w:rFonts w:ascii="Times New Roman" w:hAnsi="Times New Roman" w:cs="Times New Roman"/>
              <w:b/>
              <w:bCs/>
            </w:rPr>
          </w:rPrChange>
        </w:rPr>
      </w:pPr>
      <w:ins w:id="1070" w:author="Angel Armenta" w:date="2021-06-29T20:19:00Z">
        <w:r w:rsidRPr="002A71A9">
          <w:rPr>
            <w:rFonts w:ascii="Times New Roman" w:hAnsi="Times New Roman" w:cs="Times New Roman"/>
            <w:rPrChange w:id="1071" w:author="Angel Armenta" w:date="2021-06-29T20:20:00Z">
              <w:rPr>
                <w:rFonts w:ascii="Times New Roman" w:hAnsi="Times New Roman" w:cs="Times New Roman"/>
                <w:b/>
                <w:bCs/>
              </w:rPr>
            </w:rPrChange>
          </w:rPr>
          <w:t xml:space="preserve">Moore, R., October 13, E. P. M., &amp; 2020. (2020, October 14). </w:t>
        </w:r>
        <w:r w:rsidRPr="002A71A9">
          <w:rPr>
            <w:rFonts w:ascii="Times New Roman" w:hAnsi="Times New Roman" w:cs="Times New Roman"/>
            <w:i/>
            <w:iCs/>
            <w:rPrChange w:id="1072" w:author="Angel Armenta" w:date="2021-06-29T20:20:00Z">
              <w:rPr>
                <w:rFonts w:ascii="Times New Roman" w:hAnsi="Times New Roman" w:cs="Times New Roman"/>
                <w:b/>
                <w:bCs/>
                <w:i/>
                <w:iCs/>
              </w:rPr>
            </w:rPrChange>
          </w:rPr>
          <w:t>El Paso shatters record for first day of early voting</w:t>
        </w:r>
        <w:r w:rsidRPr="002A71A9">
          <w:rPr>
            <w:rFonts w:ascii="Times New Roman" w:hAnsi="Times New Roman" w:cs="Times New Roman"/>
            <w:rPrChange w:id="1073" w:author="Angel Armenta" w:date="2021-06-29T20:20:00Z">
              <w:rPr>
                <w:rFonts w:ascii="Times New Roman" w:hAnsi="Times New Roman" w:cs="Times New Roman"/>
                <w:b/>
                <w:bCs/>
              </w:rPr>
            </w:rPrChange>
          </w:rPr>
          <w:t>. El Paso Matters. https://elpasomatters.org/2020/10/13/el-paso-shatters-record-for-first-day-of-early-voting/</w:t>
        </w:r>
      </w:ins>
    </w:p>
    <w:p w14:paraId="79FA6A5F" w14:textId="77777777" w:rsidR="002A71A9" w:rsidRPr="002A71A9" w:rsidRDefault="002A71A9" w:rsidP="002A71A9">
      <w:pPr>
        <w:spacing w:line="480" w:lineRule="auto"/>
        <w:ind w:left="720" w:hanging="720"/>
        <w:rPr>
          <w:ins w:id="1074" w:author="Angel Armenta" w:date="2021-06-29T20:19:00Z"/>
          <w:rFonts w:ascii="Times New Roman" w:hAnsi="Times New Roman" w:cs="Times New Roman"/>
          <w:rPrChange w:id="1075" w:author="Angel Armenta" w:date="2021-06-29T20:20:00Z">
            <w:rPr>
              <w:ins w:id="1076" w:author="Angel Armenta" w:date="2021-06-29T20:19:00Z"/>
              <w:rFonts w:ascii="Times New Roman" w:hAnsi="Times New Roman" w:cs="Times New Roman"/>
              <w:b/>
              <w:bCs/>
            </w:rPr>
          </w:rPrChange>
        </w:rPr>
      </w:pPr>
      <w:proofErr w:type="spellStart"/>
      <w:ins w:id="1077" w:author="Angel Armenta" w:date="2021-06-29T20:19:00Z">
        <w:r w:rsidRPr="002A71A9">
          <w:rPr>
            <w:rFonts w:ascii="Times New Roman" w:hAnsi="Times New Roman" w:cs="Times New Roman"/>
            <w:rPrChange w:id="1078" w:author="Angel Armenta" w:date="2021-06-29T20:20:00Z">
              <w:rPr>
                <w:rFonts w:ascii="Times New Roman" w:hAnsi="Times New Roman" w:cs="Times New Roman"/>
                <w:b/>
                <w:bCs/>
              </w:rPr>
            </w:rPrChange>
          </w:rPr>
          <w:lastRenderedPageBreak/>
          <w:t>Mossakowski</w:t>
        </w:r>
        <w:proofErr w:type="spellEnd"/>
        <w:r w:rsidRPr="002A71A9">
          <w:rPr>
            <w:rFonts w:ascii="Times New Roman" w:hAnsi="Times New Roman" w:cs="Times New Roman"/>
            <w:rPrChange w:id="1079" w:author="Angel Armenta" w:date="2021-06-29T20:20:00Z">
              <w:rPr>
                <w:rFonts w:ascii="Times New Roman" w:hAnsi="Times New Roman" w:cs="Times New Roman"/>
                <w:b/>
                <w:bCs/>
              </w:rPr>
            </w:rPrChange>
          </w:rPr>
          <w:t xml:space="preserve">, K. N. (2003). Coping with perceived discrimination: Does ethnic identity protect mental health? </w:t>
        </w:r>
        <w:r w:rsidRPr="002A71A9">
          <w:rPr>
            <w:rFonts w:ascii="Times New Roman" w:hAnsi="Times New Roman" w:cs="Times New Roman"/>
            <w:i/>
            <w:iCs/>
            <w:rPrChange w:id="1080" w:author="Angel Armenta" w:date="2021-06-29T20:20:00Z">
              <w:rPr>
                <w:rFonts w:ascii="Times New Roman" w:hAnsi="Times New Roman" w:cs="Times New Roman"/>
                <w:b/>
                <w:bCs/>
                <w:i/>
                <w:iCs/>
              </w:rPr>
            </w:rPrChange>
          </w:rPr>
          <w:t>Journal of Health and Social Behavior, 44</w:t>
        </w:r>
        <w:r w:rsidRPr="002A71A9">
          <w:rPr>
            <w:rFonts w:ascii="Times New Roman" w:hAnsi="Times New Roman" w:cs="Times New Roman"/>
            <w:rPrChange w:id="1081" w:author="Angel Armenta" w:date="2021-06-29T20:20:00Z">
              <w:rPr>
                <w:rFonts w:ascii="Times New Roman" w:hAnsi="Times New Roman" w:cs="Times New Roman"/>
                <w:b/>
                <w:bCs/>
              </w:rPr>
            </w:rPrChange>
          </w:rPr>
          <w:t>(3), 318–331. https://doi.org/10.2307/1519782</w:t>
        </w:r>
      </w:ins>
    </w:p>
    <w:p w14:paraId="16CFAC49" w14:textId="77777777" w:rsidR="002A71A9" w:rsidRPr="002A71A9" w:rsidRDefault="002A71A9" w:rsidP="002A71A9">
      <w:pPr>
        <w:spacing w:line="480" w:lineRule="auto"/>
        <w:ind w:left="720" w:hanging="720"/>
        <w:rPr>
          <w:ins w:id="1082" w:author="Angel Armenta" w:date="2021-06-29T20:19:00Z"/>
          <w:rFonts w:ascii="Times New Roman" w:hAnsi="Times New Roman" w:cs="Times New Roman"/>
          <w:rPrChange w:id="1083" w:author="Angel Armenta" w:date="2021-06-29T20:20:00Z">
            <w:rPr>
              <w:ins w:id="1084" w:author="Angel Armenta" w:date="2021-06-29T20:19:00Z"/>
              <w:rFonts w:ascii="Times New Roman" w:hAnsi="Times New Roman" w:cs="Times New Roman"/>
              <w:b/>
              <w:bCs/>
            </w:rPr>
          </w:rPrChange>
        </w:rPr>
      </w:pPr>
      <w:ins w:id="1085" w:author="Angel Armenta" w:date="2021-06-29T20:19:00Z">
        <w:r w:rsidRPr="002A71A9">
          <w:rPr>
            <w:rFonts w:ascii="Times New Roman" w:hAnsi="Times New Roman" w:cs="Times New Roman"/>
            <w:rPrChange w:id="1086" w:author="Angel Armenta" w:date="2021-06-29T20:20:00Z">
              <w:rPr>
                <w:rFonts w:ascii="Times New Roman" w:hAnsi="Times New Roman" w:cs="Times New Roman"/>
                <w:b/>
                <w:bCs/>
              </w:rPr>
            </w:rPrChange>
          </w:rPr>
          <w:t xml:space="preserve">Murphy, H. (2019, September 12). </w:t>
        </w:r>
        <w:r w:rsidRPr="002A71A9">
          <w:rPr>
            <w:rFonts w:ascii="Times New Roman" w:hAnsi="Times New Roman" w:cs="Times New Roman"/>
            <w:i/>
            <w:iCs/>
            <w:rPrChange w:id="1087" w:author="Angel Armenta" w:date="2021-06-29T20:20:00Z">
              <w:rPr>
                <w:rFonts w:ascii="Times New Roman" w:hAnsi="Times New Roman" w:cs="Times New Roman"/>
                <w:b/>
                <w:bCs/>
                <w:i/>
                <w:iCs/>
              </w:rPr>
            </w:rPrChange>
          </w:rPr>
          <w:t>El Paso shooting suspect indicted on capital murder charge.</w:t>
        </w:r>
        <w:r w:rsidRPr="002A71A9">
          <w:rPr>
            <w:rFonts w:ascii="Times New Roman" w:hAnsi="Times New Roman" w:cs="Times New Roman"/>
            <w:rPrChange w:id="1088" w:author="Angel Armenta" w:date="2021-06-29T20:20:00Z">
              <w:rPr>
                <w:rFonts w:ascii="Times New Roman" w:hAnsi="Times New Roman" w:cs="Times New Roman"/>
                <w:b/>
                <w:bCs/>
              </w:rPr>
            </w:rPrChange>
          </w:rPr>
          <w:t xml:space="preserve"> The New York Times. https://www.nytimes.com/2019/09/12/us/el-paso-suspect-capital-murder.html</w:t>
        </w:r>
      </w:ins>
    </w:p>
    <w:p w14:paraId="3811240B" w14:textId="77777777" w:rsidR="002A71A9" w:rsidRPr="002A71A9" w:rsidRDefault="002A71A9" w:rsidP="002A71A9">
      <w:pPr>
        <w:spacing w:line="480" w:lineRule="auto"/>
        <w:ind w:left="720" w:hanging="720"/>
        <w:rPr>
          <w:ins w:id="1089" w:author="Angel Armenta" w:date="2021-06-29T20:19:00Z"/>
          <w:rFonts w:ascii="Times New Roman" w:hAnsi="Times New Roman" w:cs="Times New Roman"/>
          <w:rPrChange w:id="1090" w:author="Angel Armenta" w:date="2021-06-29T20:20:00Z">
            <w:rPr>
              <w:ins w:id="1091" w:author="Angel Armenta" w:date="2021-06-29T20:19:00Z"/>
              <w:rFonts w:ascii="Times New Roman" w:hAnsi="Times New Roman" w:cs="Times New Roman"/>
              <w:b/>
              <w:bCs/>
            </w:rPr>
          </w:rPrChange>
        </w:rPr>
      </w:pPr>
      <w:ins w:id="1092" w:author="Angel Armenta" w:date="2021-06-29T20:19:00Z">
        <w:r w:rsidRPr="002A71A9">
          <w:rPr>
            <w:rFonts w:ascii="Times New Roman" w:hAnsi="Times New Roman" w:cs="Times New Roman"/>
            <w:rPrChange w:id="1093" w:author="Angel Armenta" w:date="2021-06-29T20:20:00Z">
              <w:rPr>
                <w:rFonts w:ascii="Times New Roman" w:hAnsi="Times New Roman" w:cs="Times New Roman"/>
                <w:b/>
                <w:bCs/>
              </w:rPr>
            </w:rPrChange>
          </w:rPr>
          <w:t xml:space="preserve">Neupert, S. D., &amp; </w:t>
        </w:r>
        <w:proofErr w:type="spellStart"/>
        <w:r w:rsidRPr="002A71A9">
          <w:rPr>
            <w:rFonts w:ascii="Times New Roman" w:hAnsi="Times New Roman" w:cs="Times New Roman"/>
            <w:rPrChange w:id="1094" w:author="Angel Armenta" w:date="2021-06-29T20:20:00Z">
              <w:rPr>
                <w:rFonts w:ascii="Times New Roman" w:hAnsi="Times New Roman" w:cs="Times New Roman"/>
                <w:b/>
                <w:bCs/>
              </w:rPr>
            </w:rPrChange>
          </w:rPr>
          <w:t>Bellingtier</w:t>
        </w:r>
        <w:proofErr w:type="spellEnd"/>
        <w:r w:rsidRPr="002A71A9">
          <w:rPr>
            <w:rFonts w:ascii="Times New Roman" w:hAnsi="Times New Roman" w:cs="Times New Roman"/>
            <w:rPrChange w:id="1095" w:author="Angel Armenta" w:date="2021-06-29T20:20:00Z">
              <w:rPr>
                <w:rFonts w:ascii="Times New Roman" w:hAnsi="Times New Roman" w:cs="Times New Roman"/>
                <w:b/>
                <w:bCs/>
              </w:rPr>
            </w:rPrChange>
          </w:rPr>
          <w:t xml:space="preserve">, J. A. (2019). Daily stressor forecasts and anticipatory coping: Age differences in dynamic, domain-specific processes. </w:t>
        </w:r>
        <w:r w:rsidRPr="002A71A9">
          <w:rPr>
            <w:rFonts w:ascii="Times New Roman" w:hAnsi="Times New Roman" w:cs="Times New Roman"/>
            <w:i/>
            <w:iCs/>
            <w:rPrChange w:id="1096" w:author="Angel Armenta" w:date="2021-06-29T20:20:00Z">
              <w:rPr>
                <w:rFonts w:ascii="Times New Roman" w:hAnsi="Times New Roman" w:cs="Times New Roman"/>
                <w:b/>
                <w:bCs/>
                <w:i/>
                <w:iCs/>
              </w:rPr>
            </w:rPrChange>
          </w:rPr>
          <w:t>The Journals of Gerontology: Series B: Psychological Sciences and Social Sciences, 74</w:t>
        </w:r>
        <w:r w:rsidRPr="002A71A9">
          <w:rPr>
            <w:rFonts w:ascii="Times New Roman" w:hAnsi="Times New Roman" w:cs="Times New Roman"/>
            <w:rPrChange w:id="1097" w:author="Angel Armenta" w:date="2021-06-29T20:20:00Z">
              <w:rPr>
                <w:rFonts w:ascii="Times New Roman" w:hAnsi="Times New Roman" w:cs="Times New Roman"/>
                <w:b/>
                <w:bCs/>
              </w:rPr>
            </w:rPrChange>
          </w:rPr>
          <w:t>(1), 17–28. https://doi.org/10.1093/geronb/gby043</w:t>
        </w:r>
      </w:ins>
    </w:p>
    <w:p w14:paraId="04A08454" w14:textId="77777777" w:rsidR="002A71A9" w:rsidRPr="002A71A9" w:rsidRDefault="002A71A9" w:rsidP="002A71A9">
      <w:pPr>
        <w:spacing w:line="480" w:lineRule="auto"/>
        <w:ind w:left="720" w:hanging="720"/>
        <w:rPr>
          <w:ins w:id="1098" w:author="Angel Armenta" w:date="2021-06-29T20:19:00Z"/>
          <w:rFonts w:ascii="Times New Roman" w:hAnsi="Times New Roman" w:cs="Times New Roman"/>
          <w:rPrChange w:id="1099" w:author="Angel Armenta" w:date="2021-06-29T20:20:00Z">
            <w:rPr>
              <w:ins w:id="1100" w:author="Angel Armenta" w:date="2021-06-29T20:19:00Z"/>
              <w:rFonts w:ascii="Times New Roman" w:hAnsi="Times New Roman" w:cs="Times New Roman"/>
              <w:b/>
              <w:bCs/>
            </w:rPr>
          </w:rPrChange>
        </w:rPr>
      </w:pPr>
      <w:ins w:id="1101" w:author="Angel Armenta" w:date="2021-06-29T20:19:00Z">
        <w:r w:rsidRPr="002A71A9">
          <w:rPr>
            <w:rFonts w:ascii="Times New Roman" w:hAnsi="Times New Roman" w:cs="Times New Roman"/>
            <w:rPrChange w:id="1102" w:author="Angel Armenta" w:date="2021-06-29T20:20:00Z">
              <w:rPr>
                <w:rFonts w:ascii="Times New Roman" w:hAnsi="Times New Roman" w:cs="Times New Roman"/>
                <w:b/>
                <w:bCs/>
              </w:rPr>
            </w:rPrChange>
          </w:rPr>
          <w:t xml:space="preserve">Neupert, S. D., </w:t>
        </w:r>
        <w:proofErr w:type="spellStart"/>
        <w:r w:rsidRPr="002A71A9">
          <w:rPr>
            <w:rFonts w:ascii="Times New Roman" w:hAnsi="Times New Roman" w:cs="Times New Roman"/>
            <w:rPrChange w:id="1103" w:author="Angel Armenta" w:date="2021-06-29T20:20:00Z">
              <w:rPr>
                <w:rFonts w:ascii="Times New Roman" w:hAnsi="Times New Roman" w:cs="Times New Roman"/>
                <w:b/>
                <w:bCs/>
              </w:rPr>
            </w:rPrChange>
          </w:rPr>
          <w:t>Bellingtier</w:t>
        </w:r>
        <w:proofErr w:type="spellEnd"/>
        <w:r w:rsidRPr="002A71A9">
          <w:rPr>
            <w:rFonts w:ascii="Times New Roman" w:hAnsi="Times New Roman" w:cs="Times New Roman"/>
            <w:rPrChange w:id="1104" w:author="Angel Armenta" w:date="2021-06-29T20:20:00Z">
              <w:rPr>
                <w:rFonts w:ascii="Times New Roman" w:hAnsi="Times New Roman" w:cs="Times New Roman"/>
                <w:b/>
                <w:bCs/>
              </w:rPr>
            </w:rPrChange>
          </w:rPr>
          <w:t xml:space="preserve">, J. A., &amp; Smith, E. L. (2021). Emotional reactivity changes to daily stressors surrounding the 2016 U.S. presidential election. </w:t>
        </w:r>
        <w:r w:rsidRPr="002A71A9">
          <w:rPr>
            <w:rFonts w:ascii="Times New Roman" w:hAnsi="Times New Roman" w:cs="Times New Roman"/>
            <w:i/>
            <w:iCs/>
            <w:rPrChange w:id="1105" w:author="Angel Armenta" w:date="2021-06-29T20:20:00Z">
              <w:rPr>
                <w:rFonts w:ascii="Times New Roman" w:hAnsi="Times New Roman" w:cs="Times New Roman"/>
                <w:b/>
                <w:bCs/>
                <w:i/>
                <w:iCs/>
              </w:rPr>
            </w:rPrChange>
          </w:rPr>
          <w:t>Current Psychology, 40</w:t>
        </w:r>
        <w:r w:rsidRPr="002A71A9">
          <w:rPr>
            <w:rFonts w:ascii="Times New Roman" w:hAnsi="Times New Roman" w:cs="Times New Roman"/>
            <w:rPrChange w:id="1106" w:author="Angel Armenta" w:date="2021-06-29T20:20:00Z">
              <w:rPr>
                <w:rFonts w:ascii="Times New Roman" w:hAnsi="Times New Roman" w:cs="Times New Roman"/>
                <w:b/>
                <w:bCs/>
              </w:rPr>
            </w:rPrChange>
          </w:rPr>
          <w:t>(6), 2832–2842. https://doi.org/10.1007/s12144-019-00215-y</w:t>
        </w:r>
      </w:ins>
    </w:p>
    <w:p w14:paraId="1D014530" w14:textId="77777777" w:rsidR="002A71A9" w:rsidRPr="002A71A9" w:rsidRDefault="002A71A9" w:rsidP="002A71A9">
      <w:pPr>
        <w:spacing w:line="480" w:lineRule="auto"/>
        <w:ind w:left="720" w:hanging="720"/>
        <w:rPr>
          <w:ins w:id="1107" w:author="Angel Armenta" w:date="2021-06-29T20:19:00Z"/>
          <w:rFonts w:ascii="Times New Roman" w:hAnsi="Times New Roman" w:cs="Times New Roman"/>
          <w:rPrChange w:id="1108" w:author="Angel Armenta" w:date="2021-06-29T20:20:00Z">
            <w:rPr>
              <w:ins w:id="1109" w:author="Angel Armenta" w:date="2021-06-29T20:19:00Z"/>
              <w:rFonts w:ascii="Times New Roman" w:hAnsi="Times New Roman" w:cs="Times New Roman"/>
              <w:b/>
              <w:bCs/>
            </w:rPr>
          </w:rPrChange>
        </w:rPr>
      </w:pPr>
      <w:ins w:id="1110" w:author="Angel Armenta" w:date="2021-06-29T20:19:00Z">
        <w:r w:rsidRPr="002A71A9">
          <w:rPr>
            <w:rFonts w:ascii="Times New Roman" w:hAnsi="Times New Roman" w:cs="Times New Roman"/>
            <w:rPrChange w:id="1111" w:author="Angel Armenta" w:date="2021-06-29T20:20:00Z">
              <w:rPr>
                <w:rFonts w:ascii="Times New Roman" w:hAnsi="Times New Roman" w:cs="Times New Roman"/>
                <w:b/>
                <w:bCs/>
              </w:rPr>
            </w:rPrChange>
          </w:rPr>
          <w:t xml:space="preserve">Novak, N. L., </w:t>
        </w:r>
        <w:proofErr w:type="spellStart"/>
        <w:r w:rsidRPr="002A71A9">
          <w:rPr>
            <w:rFonts w:ascii="Times New Roman" w:hAnsi="Times New Roman" w:cs="Times New Roman"/>
            <w:rPrChange w:id="1112" w:author="Angel Armenta" w:date="2021-06-29T20:20:00Z">
              <w:rPr>
                <w:rFonts w:ascii="Times New Roman" w:hAnsi="Times New Roman" w:cs="Times New Roman"/>
                <w:b/>
                <w:bCs/>
              </w:rPr>
            </w:rPrChange>
          </w:rPr>
          <w:t>Geronimus</w:t>
        </w:r>
        <w:proofErr w:type="spellEnd"/>
        <w:r w:rsidRPr="002A71A9">
          <w:rPr>
            <w:rFonts w:ascii="Times New Roman" w:hAnsi="Times New Roman" w:cs="Times New Roman"/>
            <w:rPrChange w:id="1113" w:author="Angel Armenta" w:date="2021-06-29T20:20:00Z">
              <w:rPr>
                <w:rFonts w:ascii="Times New Roman" w:hAnsi="Times New Roman" w:cs="Times New Roman"/>
                <w:b/>
                <w:bCs/>
              </w:rPr>
            </w:rPrChange>
          </w:rPr>
          <w:t xml:space="preserve">, A. T., &amp; Martinez-Cardoso, A. M. (2017). Change in birth outcomes among infants born to Latina mothers after a major immigration raid. </w:t>
        </w:r>
        <w:r w:rsidRPr="002A71A9">
          <w:rPr>
            <w:rFonts w:ascii="Times New Roman" w:hAnsi="Times New Roman" w:cs="Times New Roman"/>
            <w:i/>
            <w:iCs/>
            <w:rPrChange w:id="1114" w:author="Angel Armenta" w:date="2021-06-29T20:20:00Z">
              <w:rPr>
                <w:rFonts w:ascii="Times New Roman" w:hAnsi="Times New Roman" w:cs="Times New Roman"/>
                <w:b/>
                <w:bCs/>
                <w:i/>
                <w:iCs/>
              </w:rPr>
            </w:rPrChange>
          </w:rPr>
          <w:t>International Journal of Epidemiology, 46</w:t>
        </w:r>
        <w:r w:rsidRPr="002A71A9">
          <w:rPr>
            <w:rFonts w:ascii="Times New Roman" w:hAnsi="Times New Roman" w:cs="Times New Roman"/>
            <w:rPrChange w:id="1115" w:author="Angel Armenta" w:date="2021-06-29T20:20:00Z">
              <w:rPr>
                <w:rFonts w:ascii="Times New Roman" w:hAnsi="Times New Roman" w:cs="Times New Roman"/>
                <w:b/>
                <w:bCs/>
              </w:rPr>
            </w:rPrChange>
          </w:rPr>
          <w:t>(3), 839–849. https://doi.org/10.1093/ije/dyw346</w:t>
        </w:r>
      </w:ins>
    </w:p>
    <w:p w14:paraId="54C7FE87" w14:textId="77777777" w:rsidR="002A71A9" w:rsidRPr="002A71A9" w:rsidRDefault="002A71A9" w:rsidP="002A71A9">
      <w:pPr>
        <w:spacing w:line="480" w:lineRule="auto"/>
        <w:ind w:left="720" w:hanging="720"/>
        <w:rPr>
          <w:ins w:id="1116" w:author="Angel Armenta" w:date="2021-06-29T20:19:00Z"/>
          <w:rFonts w:ascii="Times New Roman" w:hAnsi="Times New Roman" w:cs="Times New Roman"/>
          <w:rPrChange w:id="1117" w:author="Angel Armenta" w:date="2021-06-29T20:20:00Z">
            <w:rPr>
              <w:ins w:id="1118" w:author="Angel Armenta" w:date="2021-06-29T20:19:00Z"/>
              <w:rFonts w:ascii="Times New Roman" w:hAnsi="Times New Roman" w:cs="Times New Roman"/>
              <w:b/>
              <w:bCs/>
            </w:rPr>
          </w:rPrChange>
        </w:rPr>
      </w:pPr>
      <w:proofErr w:type="spellStart"/>
      <w:ins w:id="1119" w:author="Angel Armenta" w:date="2021-06-29T20:19:00Z">
        <w:r w:rsidRPr="002A71A9">
          <w:rPr>
            <w:rFonts w:ascii="Times New Roman" w:hAnsi="Times New Roman" w:cs="Times New Roman"/>
            <w:rPrChange w:id="1120" w:author="Angel Armenta" w:date="2021-06-29T20:20:00Z">
              <w:rPr>
                <w:rFonts w:ascii="Times New Roman" w:hAnsi="Times New Roman" w:cs="Times New Roman"/>
                <w:b/>
                <w:bCs/>
              </w:rPr>
            </w:rPrChange>
          </w:rPr>
          <w:t>Ottova</w:t>
        </w:r>
        <w:proofErr w:type="spellEnd"/>
        <w:r w:rsidRPr="002A71A9">
          <w:rPr>
            <w:rFonts w:ascii="Times New Roman" w:hAnsi="Times New Roman" w:cs="Times New Roman"/>
            <w:rPrChange w:id="1121" w:author="Angel Armenta" w:date="2021-06-29T20:20:00Z">
              <w:rPr>
                <w:rFonts w:ascii="Times New Roman" w:hAnsi="Times New Roman" w:cs="Times New Roman"/>
                <w:b/>
                <w:bCs/>
              </w:rPr>
            </w:rPrChange>
          </w:rPr>
          <w:t xml:space="preserve">, V., </w:t>
        </w:r>
        <w:proofErr w:type="spellStart"/>
        <w:r w:rsidRPr="002A71A9">
          <w:rPr>
            <w:rFonts w:ascii="Times New Roman" w:hAnsi="Times New Roman" w:cs="Times New Roman"/>
            <w:rPrChange w:id="1122" w:author="Angel Armenta" w:date="2021-06-29T20:20:00Z">
              <w:rPr>
                <w:rFonts w:ascii="Times New Roman" w:hAnsi="Times New Roman" w:cs="Times New Roman"/>
                <w:b/>
                <w:bCs/>
              </w:rPr>
            </w:rPrChange>
          </w:rPr>
          <w:t>Erhart</w:t>
        </w:r>
        <w:proofErr w:type="spellEnd"/>
        <w:r w:rsidRPr="002A71A9">
          <w:rPr>
            <w:rFonts w:ascii="Times New Roman" w:hAnsi="Times New Roman" w:cs="Times New Roman"/>
            <w:rPrChange w:id="1123" w:author="Angel Armenta" w:date="2021-06-29T20:20:00Z">
              <w:rPr>
                <w:rFonts w:ascii="Times New Roman" w:hAnsi="Times New Roman" w:cs="Times New Roman"/>
                <w:b/>
                <w:bCs/>
              </w:rPr>
            </w:rPrChange>
          </w:rPr>
          <w:t xml:space="preserve">, M., </w:t>
        </w:r>
        <w:proofErr w:type="spellStart"/>
        <w:r w:rsidRPr="002A71A9">
          <w:rPr>
            <w:rFonts w:ascii="Times New Roman" w:hAnsi="Times New Roman" w:cs="Times New Roman"/>
            <w:rPrChange w:id="1124" w:author="Angel Armenta" w:date="2021-06-29T20:20:00Z">
              <w:rPr>
                <w:rFonts w:ascii="Times New Roman" w:hAnsi="Times New Roman" w:cs="Times New Roman"/>
                <w:b/>
                <w:bCs/>
              </w:rPr>
            </w:rPrChange>
          </w:rPr>
          <w:t>Vollebergh</w:t>
        </w:r>
        <w:proofErr w:type="spellEnd"/>
        <w:r w:rsidRPr="002A71A9">
          <w:rPr>
            <w:rFonts w:ascii="Times New Roman" w:hAnsi="Times New Roman" w:cs="Times New Roman"/>
            <w:rPrChange w:id="1125" w:author="Angel Armenta" w:date="2021-06-29T20:20:00Z">
              <w:rPr>
                <w:rFonts w:ascii="Times New Roman" w:hAnsi="Times New Roman" w:cs="Times New Roman"/>
                <w:b/>
                <w:bCs/>
              </w:rPr>
            </w:rPrChange>
          </w:rPr>
          <w:t xml:space="preserve">, W., </w:t>
        </w:r>
        <w:proofErr w:type="spellStart"/>
        <w:r w:rsidRPr="002A71A9">
          <w:rPr>
            <w:rFonts w:ascii="Times New Roman" w:hAnsi="Times New Roman" w:cs="Times New Roman"/>
            <w:rPrChange w:id="1126" w:author="Angel Armenta" w:date="2021-06-29T20:20:00Z">
              <w:rPr>
                <w:rFonts w:ascii="Times New Roman" w:hAnsi="Times New Roman" w:cs="Times New Roman"/>
                <w:b/>
                <w:bCs/>
              </w:rPr>
            </w:rPrChange>
          </w:rPr>
          <w:t>Kökönyei</w:t>
        </w:r>
        <w:proofErr w:type="spellEnd"/>
        <w:r w:rsidRPr="002A71A9">
          <w:rPr>
            <w:rFonts w:ascii="Times New Roman" w:hAnsi="Times New Roman" w:cs="Times New Roman"/>
            <w:rPrChange w:id="1127" w:author="Angel Armenta" w:date="2021-06-29T20:20:00Z">
              <w:rPr>
                <w:rFonts w:ascii="Times New Roman" w:hAnsi="Times New Roman" w:cs="Times New Roman"/>
                <w:b/>
                <w:bCs/>
              </w:rPr>
            </w:rPrChange>
          </w:rPr>
          <w:t xml:space="preserve">, G., Morgan, A., </w:t>
        </w:r>
        <w:proofErr w:type="spellStart"/>
        <w:r w:rsidRPr="002A71A9">
          <w:rPr>
            <w:rFonts w:ascii="Times New Roman" w:hAnsi="Times New Roman" w:cs="Times New Roman"/>
            <w:rPrChange w:id="1128" w:author="Angel Armenta" w:date="2021-06-29T20:20:00Z">
              <w:rPr>
                <w:rFonts w:ascii="Times New Roman" w:hAnsi="Times New Roman" w:cs="Times New Roman"/>
                <w:b/>
                <w:bCs/>
              </w:rPr>
            </w:rPrChange>
          </w:rPr>
          <w:t>Gobina</w:t>
        </w:r>
        <w:proofErr w:type="spellEnd"/>
        <w:r w:rsidRPr="002A71A9">
          <w:rPr>
            <w:rFonts w:ascii="Times New Roman" w:hAnsi="Times New Roman" w:cs="Times New Roman"/>
            <w:rPrChange w:id="1129" w:author="Angel Armenta" w:date="2021-06-29T20:20:00Z">
              <w:rPr>
                <w:rFonts w:ascii="Times New Roman" w:hAnsi="Times New Roman" w:cs="Times New Roman"/>
                <w:b/>
                <w:bCs/>
              </w:rPr>
            </w:rPrChange>
          </w:rPr>
          <w:t xml:space="preserve">, I., </w:t>
        </w:r>
        <w:proofErr w:type="spellStart"/>
        <w:r w:rsidRPr="002A71A9">
          <w:rPr>
            <w:rFonts w:ascii="Times New Roman" w:hAnsi="Times New Roman" w:cs="Times New Roman"/>
            <w:rPrChange w:id="1130" w:author="Angel Armenta" w:date="2021-06-29T20:20:00Z">
              <w:rPr>
                <w:rFonts w:ascii="Times New Roman" w:hAnsi="Times New Roman" w:cs="Times New Roman"/>
                <w:b/>
                <w:bCs/>
              </w:rPr>
            </w:rPrChange>
          </w:rPr>
          <w:t>Jericek</w:t>
        </w:r>
        <w:proofErr w:type="spellEnd"/>
        <w:r w:rsidRPr="002A71A9">
          <w:rPr>
            <w:rFonts w:ascii="Times New Roman" w:hAnsi="Times New Roman" w:cs="Times New Roman"/>
            <w:rPrChange w:id="1131" w:author="Angel Armenta" w:date="2021-06-29T20:20:00Z">
              <w:rPr>
                <w:rFonts w:ascii="Times New Roman" w:hAnsi="Times New Roman" w:cs="Times New Roman"/>
                <w:b/>
                <w:bCs/>
              </w:rPr>
            </w:rPrChange>
          </w:rPr>
          <w:t xml:space="preserve">, H., Cavallo, F., </w:t>
        </w:r>
        <w:proofErr w:type="spellStart"/>
        <w:r w:rsidRPr="002A71A9">
          <w:rPr>
            <w:rFonts w:ascii="Times New Roman" w:hAnsi="Times New Roman" w:cs="Times New Roman"/>
            <w:rPrChange w:id="1132" w:author="Angel Armenta" w:date="2021-06-29T20:20:00Z">
              <w:rPr>
                <w:rFonts w:ascii="Times New Roman" w:hAnsi="Times New Roman" w:cs="Times New Roman"/>
                <w:b/>
                <w:bCs/>
              </w:rPr>
            </w:rPrChange>
          </w:rPr>
          <w:t>Välimaa</w:t>
        </w:r>
        <w:proofErr w:type="spellEnd"/>
        <w:r w:rsidRPr="002A71A9">
          <w:rPr>
            <w:rFonts w:ascii="Times New Roman" w:hAnsi="Times New Roman" w:cs="Times New Roman"/>
            <w:rPrChange w:id="1133" w:author="Angel Armenta" w:date="2021-06-29T20:20:00Z">
              <w:rPr>
                <w:rFonts w:ascii="Times New Roman" w:hAnsi="Times New Roman" w:cs="Times New Roman"/>
                <w:b/>
                <w:bCs/>
              </w:rPr>
            </w:rPrChange>
          </w:rPr>
          <w:t xml:space="preserve">, R., de Matos, M. G., Gaspar, T., </w:t>
        </w:r>
        <w:proofErr w:type="spellStart"/>
        <w:r w:rsidRPr="002A71A9">
          <w:rPr>
            <w:rFonts w:ascii="Times New Roman" w:hAnsi="Times New Roman" w:cs="Times New Roman"/>
            <w:rPrChange w:id="1134" w:author="Angel Armenta" w:date="2021-06-29T20:20:00Z">
              <w:rPr>
                <w:rFonts w:ascii="Times New Roman" w:hAnsi="Times New Roman" w:cs="Times New Roman"/>
                <w:b/>
                <w:bCs/>
              </w:rPr>
            </w:rPrChange>
          </w:rPr>
          <w:t>Schnohr</w:t>
        </w:r>
        <w:proofErr w:type="spellEnd"/>
        <w:r w:rsidRPr="002A71A9">
          <w:rPr>
            <w:rFonts w:ascii="Times New Roman" w:hAnsi="Times New Roman" w:cs="Times New Roman"/>
            <w:rPrChange w:id="1135" w:author="Angel Armenta" w:date="2021-06-29T20:20:00Z">
              <w:rPr>
                <w:rFonts w:ascii="Times New Roman" w:hAnsi="Times New Roman" w:cs="Times New Roman"/>
                <w:b/>
                <w:bCs/>
              </w:rPr>
            </w:rPrChange>
          </w:rPr>
          <w:t>, C. W., &amp; Ravens-</w:t>
        </w:r>
        <w:proofErr w:type="spellStart"/>
        <w:r w:rsidRPr="002A71A9">
          <w:rPr>
            <w:rFonts w:ascii="Times New Roman" w:hAnsi="Times New Roman" w:cs="Times New Roman"/>
            <w:rPrChange w:id="1136" w:author="Angel Armenta" w:date="2021-06-29T20:20:00Z">
              <w:rPr>
                <w:rFonts w:ascii="Times New Roman" w:hAnsi="Times New Roman" w:cs="Times New Roman"/>
                <w:b/>
                <w:bCs/>
              </w:rPr>
            </w:rPrChange>
          </w:rPr>
          <w:t>Sieberer</w:t>
        </w:r>
        <w:proofErr w:type="spellEnd"/>
        <w:r w:rsidRPr="002A71A9">
          <w:rPr>
            <w:rFonts w:ascii="Times New Roman" w:hAnsi="Times New Roman" w:cs="Times New Roman"/>
            <w:rPrChange w:id="1137" w:author="Angel Armenta" w:date="2021-06-29T20:20:00Z">
              <w:rPr>
                <w:rFonts w:ascii="Times New Roman" w:hAnsi="Times New Roman" w:cs="Times New Roman"/>
                <w:b/>
                <w:bCs/>
              </w:rPr>
            </w:rPrChange>
          </w:rPr>
          <w:t xml:space="preserve">, U. (2012). The role of individual- and macro-level social determinants on young adolescents’ psychosomatic complaints. </w:t>
        </w:r>
        <w:r w:rsidRPr="002A71A9">
          <w:rPr>
            <w:rFonts w:ascii="Times New Roman" w:hAnsi="Times New Roman" w:cs="Times New Roman"/>
            <w:i/>
            <w:iCs/>
            <w:rPrChange w:id="1138" w:author="Angel Armenta" w:date="2021-06-29T20:20:00Z">
              <w:rPr>
                <w:rFonts w:ascii="Times New Roman" w:hAnsi="Times New Roman" w:cs="Times New Roman"/>
                <w:b/>
                <w:bCs/>
                <w:i/>
                <w:iCs/>
              </w:rPr>
            </w:rPrChange>
          </w:rPr>
          <w:t>The Journal of Early Adolescence, 32</w:t>
        </w:r>
        <w:r w:rsidRPr="002A71A9">
          <w:rPr>
            <w:rFonts w:ascii="Times New Roman" w:hAnsi="Times New Roman" w:cs="Times New Roman"/>
            <w:rPrChange w:id="1139" w:author="Angel Armenta" w:date="2021-06-29T20:20:00Z">
              <w:rPr>
                <w:rFonts w:ascii="Times New Roman" w:hAnsi="Times New Roman" w:cs="Times New Roman"/>
                <w:b/>
                <w:bCs/>
              </w:rPr>
            </w:rPrChange>
          </w:rPr>
          <w:t>(1), 126–158. https://doi.org/10.1177/0272431611419510</w:t>
        </w:r>
      </w:ins>
    </w:p>
    <w:p w14:paraId="177C74CF" w14:textId="77777777" w:rsidR="002A71A9" w:rsidRPr="002A71A9" w:rsidRDefault="002A71A9" w:rsidP="002A71A9">
      <w:pPr>
        <w:spacing w:line="480" w:lineRule="auto"/>
        <w:ind w:left="720" w:hanging="720"/>
        <w:rPr>
          <w:ins w:id="1140" w:author="Angel Armenta" w:date="2021-06-29T20:19:00Z"/>
          <w:rFonts w:ascii="Times New Roman" w:hAnsi="Times New Roman" w:cs="Times New Roman"/>
          <w:rPrChange w:id="1141" w:author="Angel Armenta" w:date="2021-06-29T20:20:00Z">
            <w:rPr>
              <w:ins w:id="1142" w:author="Angel Armenta" w:date="2021-06-29T20:19:00Z"/>
              <w:rFonts w:ascii="Times New Roman" w:hAnsi="Times New Roman" w:cs="Times New Roman"/>
              <w:b/>
              <w:bCs/>
            </w:rPr>
          </w:rPrChange>
        </w:rPr>
      </w:pPr>
      <w:ins w:id="1143" w:author="Angel Armenta" w:date="2021-06-29T20:19:00Z">
        <w:r w:rsidRPr="002A71A9">
          <w:rPr>
            <w:rFonts w:ascii="Times New Roman" w:hAnsi="Times New Roman" w:cs="Times New Roman"/>
            <w:rPrChange w:id="1144" w:author="Angel Armenta" w:date="2021-06-29T20:20:00Z">
              <w:rPr>
                <w:rFonts w:ascii="Times New Roman" w:hAnsi="Times New Roman" w:cs="Times New Roman"/>
                <w:b/>
                <w:bCs/>
              </w:rPr>
            </w:rPrChange>
          </w:rPr>
          <w:lastRenderedPageBreak/>
          <w:t xml:space="preserve">Phinney, J. S., &amp; Ong, A. D. (2007). Conceptualization and measurement of ethnic identity: </w:t>
        </w:r>
        <w:proofErr w:type="gramStart"/>
        <w:r w:rsidRPr="002A71A9">
          <w:rPr>
            <w:rFonts w:ascii="Times New Roman" w:hAnsi="Times New Roman" w:cs="Times New Roman"/>
            <w:rPrChange w:id="1145" w:author="Angel Armenta" w:date="2021-06-29T20:20:00Z">
              <w:rPr>
                <w:rFonts w:ascii="Times New Roman" w:hAnsi="Times New Roman" w:cs="Times New Roman"/>
                <w:b/>
                <w:bCs/>
              </w:rPr>
            </w:rPrChange>
          </w:rPr>
          <w:t>Current status</w:t>
        </w:r>
        <w:proofErr w:type="gramEnd"/>
        <w:r w:rsidRPr="002A71A9">
          <w:rPr>
            <w:rFonts w:ascii="Times New Roman" w:hAnsi="Times New Roman" w:cs="Times New Roman"/>
            <w:rPrChange w:id="1146" w:author="Angel Armenta" w:date="2021-06-29T20:20:00Z">
              <w:rPr>
                <w:rFonts w:ascii="Times New Roman" w:hAnsi="Times New Roman" w:cs="Times New Roman"/>
                <w:b/>
                <w:bCs/>
              </w:rPr>
            </w:rPrChange>
          </w:rPr>
          <w:t xml:space="preserve"> and future directions. </w:t>
        </w:r>
        <w:r w:rsidRPr="002A71A9">
          <w:rPr>
            <w:rFonts w:ascii="Times New Roman" w:hAnsi="Times New Roman" w:cs="Times New Roman"/>
            <w:i/>
            <w:iCs/>
            <w:rPrChange w:id="1147" w:author="Angel Armenta" w:date="2021-06-29T20:20:00Z">
              <w:rPr>
                <w:rFonts w:ascii="Times New Roman" w:hAnsi="Times New Roman" w:cs="Times New Roman"/>
                <w:b/>
                <w:bCs/>
                <w:i/>
                <w:iCs/>
              </w:rPr>
            </w:rPrChange>
          </w:rPr>
          <w:t>Journal of Counseling Psychology, 54</w:t>
        </w:r>
        <w:r w:rsidRPr="002A71A9">
          <w:rPr>
            <w:rFonts w:ascii="Times New Roman" w:hAnsi="Times New Roman" w:cs="Times New Roman"/>
            <w:rPrChange w:id="1148" w:author="Angel Armenta" w:date="2021-06-29T20:20:00Z">
              <w:rPr>
                <w:rFonts w:ascii="Times New Roman" w:hAnsi="Times New Roman" w:cs="Times New Roman"/>
                <w:b/>
                <w:bCs/>
              </w:rPr>
            </w:rPrChange>
          </w:rPr>
          <w:t>(3), 271–281. https://doi.org/10.1037/0022-0167.54.3.271</w:t>
        </w:r>
      </w:ins>
    </w:p>
    <w:p w14:paraId="1C99F507" w14:textId="77777777" w:rsidR="002A71A9" w:rsidRPr="002A71A9" w:rsidRDefault="002A71A9" w:rsidP="002A71A9">
      <w:pPr>
        <w:spacing w:line="480" w:lineRule="auto"/>
        <w:ind w:left="720" w:hanging="720"/>
        <w:rPr>
          <w:ins w:id="1149" w:author="Angel Armenta" w:date="2021-06-29T20:19:00Z"/>
          <w:rFonts w:ascii="Times New Roman" w:hAnsi="Times New Roman" w:cs="Times New Roman"/>
          <w:rPrChange w:id="1150" w:author="Angel Armenta" w:date="2021-06-29T20:20:00Z">
            <w:rPr>
              <w:ins w:id="1151" w:author="Angel Armenta" w:date="2021-06-29T20:19:00Z"/>
              <w:rFonts w:ascii="Times New Roman" w:hAnsi="Times New Roman" w:cs="Times New Roman"/>
              <w:b/>
              <w:bCs/>
            </w:rPr>
          </w:rPrChange>
        </w:rPr>
      </w:pPr>
      <w:ins w:id="1152" w:author="Angel Armenta" w:date="2021-06-29T20:19:00Z">
        <w:r w:rsidRPr="002A71A9">
          <w:rPr>
            <w:rFonts w:ascii="Times New Roman" w:hAnsi="Times New Roman" w:cs="Times New Roman"/>
            <w:rPrChange w:id="1153" w:author="Angel Armenta" w:date="2021-06-29T20:20:00Z">
              <w:rPr>
                <w:rFonts w:ascii="Times New Roman" w:hAnsi="Times New Roman" w:cs="Times New Roman"/>
                <w:b/>
                <w:bCs/>
              </w:rPr>
            </w:rPrChange>
          </w:rPr>
          <w:t xml:space="preserve">Powell, L. R., </w:t>
        </w:r>
        <w:proofErr w:type="spellStart"/>
        <w:r w:rsidRPr="002A71A9">
          <w:rPr>
            <w:rFonts w:ascii="Times New Roman" w:hAnsi="Times New Roman" w:cs="Times New Roman"/>
            <w:rPrChange w:id="1154" w:author="Angel Armenta" w:date="2021-06-29T20:20:00Z">
              <w:rPr>
                <w:rFonts w:ascii="Times New Roman" w:hAnsi="Times New Roman" w:cs="Times New Roman"/>
                <w:b/>
                <w:bCs/>
              </w:rPr>
            </w:rPrChange>
          </w:rPr>
          <w:t>Jesdale</w:t>
        </w:r>
        <w:proofErr w:type="spellEnd"/>
        <w:r w:rsidRPr="002A71A9">
          <w:rPr>
            <w:rFonts w:ascii="Times New Roman" w:hAnsi="Times New Roman" w:cs="Times New Roman"/>
            <w:rPrChange w:id="1155" w:author="Angel Armenta" w:date="2021-06-29T20:20:00Z">
              <w:rPr>
                <w:rFonts w:ascii="Times New Roman" w:hAnsi="Times New Roman" w:cs="Times New Roman"/>
                <w:b/>
                <w:bCs/>
              </w:rPr>
            </w:rPrChange>
          </w:rPr>
          <w:t xml:space="preserve">, W. M., &amp; Lemon, S. C. (2016). On edge: The impact of race-related vigilance on obesity status in </w:t>
        </w:r>
        <w:proofErr w:type="gramStart"/>
        <w:r w:rsidRPr="002A71A9">
          <w:rPr>
            <w:rFonts w:ascii="Times New Roman" w:hAnsi="Times New Roman" w:cs="Times New Roman"/>
            <w:rPrChange w:id="1156" w:author="Angel Armenta" w:date="2021-06-29T20:20:00Z">
              <w:rPr>
                <w:rFonts w:ascii="Times New Roman" w:hAnsi="Times New Roman" w:cs="Times New Roman"/>
                <w:b/>
                <w:bCs/>
              </w:rPr>
            </w:rPrChange>
          </w:rPr>
          <w:t>African–Americans</w:t>
        </w:r>
        <w:proofErr w:type="gramEnd"/>
        <w:r w:rsidRPr="002A71A9">
          <w:rPr>
            <w:rFonts w:ascii="Times New Roman" w:hAnsi="Times New Roman" w:cs="Times New Roman"/>
            <w:rPrChange w:id="1157" w:author="Angel Armenta" w:date="2021-06-29T20:20:00Z">
              <w:rPr>
                <w:rFonts w:ascii="Times New Roman" w:hAnsi="Times New Roman" w:cs="Times New Roman"/>
                <w:b/>
                <w:bCs/>
              </w:rPr>
            </w:rPrChange>
          </w:rPr>
          <w:t xml:space="preserve">. </w:t>
        </w:r>
        <w:r w:rsidRPr="002A71A9">
          <w:rPr>
            <w:rFonts w:ascii="Times New Roman" w:hAnsi="Times New Roman" w:cs="Times New Roman"/>
            <w:i/>
            <w:iCs/>
            <w:rPrChange w:id="1158" w:author="Angel Armenta" w:date="2021-06-29T20:20:00Z">
              <w:rPr>
                <w:rFonts w:ascii="Times New Roman" w:hAnsi="Times New Roman" w:cs="Times New Roman"/>
                <w:b/>
                <w:bCs/>
                <w:i/>
                <w:iCs/>
              </w:rPr>
            </w:rPrChange>
          </w:rPr>
          <w:t>Obesity Science &amp; Practice, 2</w:t>
        </w:r>
        <w:r w:rsidRPr="002A71A9">
          <w:rPr>
            <w:rFonts w:ascii="Times New Roman" w:hAnsi="Times New Roman" w:cs="Times New Roman"/>
            <w:rPrChange w:id="1159" w:author="Angel Armenta" w:date="2021-06-29T20:20:00Z">
              <w:rPr>
                <w:rFonts w:ascii="Times New Roman" w:hAnsi="Times New Roman" w:cs="Times New Roman"/>
                <w:b/>
                <w:bCs/>
              </w:rPr>
            </w:rPrChange>
          </w:rPr>
          <w:t>(2), 136–143. https://doi.org/10.1002/osp4.42</w:t>
        </w:r>
      </w:ins>
    </w:p>
    <w:p w14:paraId="5959E07D" w14:textId="77777777" w:rsidR="002A71A9" w:rsidRPr="002A71A9" w:rsidRDefault="002A71A9" w:rsidP="002A71A9">
      <w:pPr>
        <w:spacing w:line="480" w:lineRule="auto"/>
        <w:ind w:left="720" w:hanging="720"/>
        <w:rPr>
          <w:ins w:id="1160" w:author="Angel Armenta" w:date="2021-06-29T20:19:00Z"/>
          <w:rFonts w:ascii="Times New Roman" w:hAnsi="Times New Roman" w:cs="Times New Roman"/>
          <w:rPrChange w:id="1161" w:author="Angel Armenta" w:date="2021-06-29T20:20:00Z">
            <w:rPr>
              <w:ins w:id="1162" w:author="Angel Armenta" w:date="2021-06-29T20:19:00Z"/>
              <w:rFonts w:ascii="Times New Roman" w:hAnsi="Times New Roman" w:cs="Times New Roman"/>
              <w:b/>
              <w:bCs/>
            </w:rPr>
          </w:rPrChange>
        </w:rPr>
      </w:pPr>
      <w:ins w:id="1163" w:author="Angel Armenta" w:date="2021-06-29T20:19:00Z">
        <w:r w:rsidRPr="002A71A9">
          <w:rPr>
            <w:rFonts w:ascii="Times New Roman" w:hAnsi="Times New Roman" w:cs="Times New Roman"/>
            <w:rPrChange w:id="1164" w:author="Angel Armenta" w:date="2021-06-29T20:20:00Z">
              <w:rPr>
                <w:rFonts w:ascii="Times New Roman" w:hAnsi="Times New Roman" w:cs="Times New Roman"/>
                <w:b/>
                <w:bCs/>
              </w:rPr>
            </w:rPrChange>
          </w:rPr>
          <w:t xml:space="preserve">Roche, M. J., &amp; Jacobson, N. C. (2019). Elections have consequences for student mental health: An accidental daily diary study. </w:t>
        </w:r>
        <w:r w:rsidRPr="002A71A9">
          <w:rPr>
            <w:rFonts w:ascii="Times New Roman" w:hAnsi="Times New Roman" w:cs="Times New Roman"/>
            <w:i/>
            <w:iCs/>
            <w:rPrChange w:id="1165" w:author="Angel Armenta" w:date="2021-06-29T20:20:00Z">
              <w:rPr>
                <w:rFonts w:ascii="Times New Roman" w:hAnsi="Times New Roman" w:cs="Times New Roman"/>
                <w:b/>
                <w:bCs/>
                <w:i/>
                <w:iCs/>
              </w:rPr>
            </w:rPrChange>
          </w:rPr>
          <w:t>Psychological Reports, 122</w:t>
        </w:r>
        <w:r w:rsidRPr="002A71A9">
          <w:rPr>
            <w:rFonts w:ascii="Times New Roman" w:hAnsi="Times New Roman" w:cs="Times New Roman"/>
            <w:rPrChange w:id="1166" w:author="Angel Armenta" w:date="2021-06-29T20:20:00Z">
              <w:rPr>
                <w:rFonts w:ascii="Times New Roman" w:hAnsi="Times New Roman" w:cs="Times New Roman"/>
                <w:b/>
                <w:bCs/>
              </w:rPr>
            </w:rPrChange>
          </w:rPr>
          <w:t>(2), 451–464. https://doi.org/10.1177/0033294118767365</w:t>
        </w:r>
      </w:ins>
    </w:p>
    <w:p w14:paraId="6805F82B" w14:textId="77777777" w:rsidR="002A71A9" w:rsidRPr="002A71A9" w:rsidRDefault="002A71A9" w:rsidP="002A71A9">
      <w:pPr>
        <w:spacing w:line="480" w:lineRule="auto"/>
        <w:ind w:left="720" w:hanging="720"/>
        <w:rPr>
          <w:ins w:id="1167" w:author="Angel Armenta" w:date="2021-06-29T20:19:00Z"/>
          <w:rFonts w:ascii="Times New Roman" w:hAnsi="Times New Roman" w:cs="Times New Roman"/>
          <w:rPrChange w:id="1168" w:author="Angel Armenta" w:date="2021-06-29T20:20:00Z">
            <w:rPr>
              <w:ins w:id="1169" w:author="Angel Armenta" w:date="2021-06-29T20:19:00Z"/>
              <w:rFonts w:ascii="Times New Roman" w:hAnsi="Times New Roman" w:cs="Times New Roman"/>
              <w:b/>
              <w:bCs/>
            </w:rPr>
          </w:rPrChange>
        </w:rPr>
      </w:pPr>
      <w:ins w:id="1170" w:author="Angel Armenta" w:date="2021-06-29T20:19:00Z">
        <w:r w:rsidRPr="002A71A9">
          <w:rPr>
            <w:rFonts w:ascii="Times New Roman" w:hAnsi="Times New Roman" w:cs="Times New Roman"/>
            <w:rPrChange w:id="1171" w:author="Angel Armenta" w:date="2021-06-29T20:20:00Z">
              <w:rPr>
                <w:rFonts w:ascii="Times New Roman" w:hAnsi="Times New Roman" w:cs="Times New Roman"/>
                <w:b/>
                <w:bCs/>
              </w:rPr>
            </w:rPrChange>
          </w:rPr>
          <w:t xml:space="preserve">Romero, A. J., Edwards, L. M., Fryberg, S. A., &amp; </w:t>
        </w:r>
        <w:proofErr w:type="spellStart"/>
        <w:r w:rsidRPr="002A71A9">
          <w:rPr>
            <w:rFonts w:ascii="Times New Roman" w:hAnsi="Times New Roman" w:cs="Times New Roman"/>
            <w:rPrChange w:id="1172" w:author="Angel Armenta" w:date="2021-06-29T20:20:00Z">
              <w:rPr>
                <w:rFonts w:ascii="Times New Roman" w:hAnsi="Times New Roman" w:cs="Times New Roman"/>
                <w:b/>
                <w:bCs/>
              </w:rPr>
            </w:rPrChange>
          </w:rPr>
          <w:t>Orduña</w:t>
        </w:r>
        <w:proofErr w:type="spellEnd"/>
        <w:r w:rsidRPr="002A71A9">
          <w:rPr>
            <w:rFonts w:ascii="Times New Roman" w:hAnsi="Times New Roman" w:cs="Times New Roman"/>
            <w:rPrChange w:id="1173" w:author="Angel Armenta" w:date="2021-06-29T20:20:00Z">
              <w:rPr>
                <w:rFonts w:ascii="Times New Roman" w:hAnsi="Times New Roman" w:cs="Times New Roman"/>
                <w:b/>
                <w:bCs/>
              </w:rPr>
            </w:rPrChange>
          </w:rPr>
          <w:t xml:space="preserve">, M. (2014). Resilience to discrimination stress across ethnic identity stages of development. </w:t>
        </w:r>
        <w:r w:rsidRPr="002A71A9">
          <w:rPr>
            <w:rFonts w:ascii="Times New Roman" w:hAnsi="Times New Roman" w:cs="Times New Roman"/>
            <w:i/>
            <w:iCs/>
            <w:rPrChange w:id="1174" w:author="Angel Armenta" w:date="2021-06-29T20:20:00Z">
              <w:rPr>
                <w:rFonts w:ascii="Times New Roman" w:hAnsi="Times New Roman" w:cs="Times New Roman"/>
                <w:b/>
                <w:bCs/>
                <w:i/>
                <w:iCs/>
              </w:rPr>
            </w:rPrChange>
          </w:rPr>
          <w:t>Journal of Applied Social Psychology, 44</w:t>
        </w:r>
        <w:r w:rsidRPr="002A71A9">
          <w:rPr>
            <w:rFonts w:ascii="Times New Roman" w:hAnsi="Times New Roman" w:cs="Times New Roman"/>
            <w:rPrChange w:id="1175" w:author="Angel Armenta" w:date="2021-06-29T20:20:00Z">
              <w:rPr>
                <w:rFonts w:ascii="Times New Roman" w:hAnsi="Times New Roman" w:cs="Times New Roman"/>
                <w:b/>
                <w:bCs/>
              </w:rPr>
            </w:rPrChange>
          </w:rPr>
          <w:t>(1), 1–11. https://doi.org/10.1111/jasp.12192</w:t>
        </w:r>
      </w:ins>
    </w:p>
    <w:p w14:paraId="480E84E1" w14:textId="77777777" w:rsidR="002A71A9" w:rsidRPr="002A71A9" w:rsidRDefault="002A71A9" w:rsidP="002A71A9">
      <w:pPr>
        <w:spacing w:line="480" w:lineRule="auto"/>
        <w:ind w:left="720" w:hanging="720"/>
        <w:rPr>
          <w:ins w:id="1176" w:author="Angel Armenta" w:date="2021-06-29T20:19:00Z"/>
          <w:rFonts w:ascii="Times New Roman" w:hAnsi="Times New Roman" w:cs="Times New Roman"/>
          <w:rPrChange w:id="1177" w:author="Angel Armenta" w:date="2021-06-29T20:20:00Z">
            <w:rPr>
              <w:ins w:id="1178" w:author="Angel Armenta" w:date="2021-06-29T20:19:00Z"/>
              <w:rFonts w:ascii="Times New Roman" w:hAnsi="Times New Roman" w:cs="Times New Roman"/>
              <w:b/>
              <w:bCs/>
            </w:rPr>
          </w:rPrChange>
        </w:rPr>
      </w:pPr>
      <w:ins w:id="1179" w:author="Angel Armenta" w:date="2021-06-29T20:19:00Z">
        <w:r w:rsidRPr="002A71A9">
          <w:rPr>
            <w:rFonts w:ascii="Times New Roman" w:hAnsi="Times New Roman" w:cs="Times New Roman"/>
            <w:rPrChange w:id="1180" w:author="Angel Armenta" w:date="2021-06-29T20:20:00Z">
              <w:rPr>
                <w:rFonts w:ascii="Times New Roman" w:hAnsi="Times New Roman" w:cs="Times New Roman"/>
                <w:b/>
                <w:bCs/>
              </w:rPr>
            </w:rPrChange>
          </w:rPr>
          <w:t xml:space="preserve">Salas, L. M., </w:t>
        </w:r>
        <w:proofErr w:type="spellStart"/>
        <w:r w:rsidRPr="002A71A9">
          <w:rPr>
            <w:rFonts w:ascii="Times New Roman" w:hAnsi="Times New Roman" w:cs="Times New Roman"/>
            <w:rPrChange w:id="1181" w:author="Angel Armenta" w:date="2021-06-29T20:20:00Z">
              <w:rPr>
                <w:rFonts w:ascii="Times New Roman" w:hAnsi="Times New Roman" w:cs="Times New Roman"/>
                <w:b/>
                <w:bCs/>
              </w:rPr>
            </w:rPrChange>
          </w:rPr>
          <w:t>Ayón</w:t>
        </w:r>
        <w:proofErr w:type="spellEnd"/>
        <w:r w:rsidRPr="002A71A9">
          <w:rPr>
            <w:rFonts w:ascii="Times New Roman" w:hAnsi="Times New Roman" w:cs="Times New Roman"/>
            <w:rPrChange w:id="1182" w:author="Angel Armenta" w:date="2021-06-29T20:20:00Z">
              <w:rPr>
                <w:rFonts w:ascii="Times New Roman" w:hAnsi="Times New Roman" w:cs="Times New Roman"/>
                <w:b/>
                <w:bCs/>
              </w:rPr>
            </w:rPrChange>
          </w:rPr>
          <w:t xml:space="preserve">, C., &amp; </w:t>
        </w:r>
        <w:proofErr w:type="spellStart"/>
        <w:r w:rsidRPr="002A71A9">
          <w:rPr>
            <w:rFonts w:ascii="Times New Roman" w:hAnsi="Times New Roman" w:cs="Times New Roman"/>
            <w:rPrChange w:id="1183" w:author="Angel Armenta" w:date="2021-06-29T20:20:00Z">
              <w:rPr>
                <w:rFonts w:ascii="Times New Roman" w:hAnsi="Times New Roman" w:cs="Times New Roman"/>
                <w:b/>
                <w:bCs/>
              </w:rPr>
            </w:rPrChange>
          </w:rPr>
          <w:t>Gurrola</w:t>
        </w:r>
        <w:proofErr w:type="spellEnd"/>
        <w:r w:rsidRPr="002A71A9">
          <w:rPr>
            <w:rFonts w:ascii="Times New Roman" w:hAnsi="Times New Roman" w:cs="Times New Roman"/>
            <w:rPrChange w:id="1184" w:author="Angel Armenta" w:date="2021-06-29T20:20:00Z">
              <w:rPr>
                <w:rFonts w:ascii="Times New Roman" w:hAnsi="Times New Roman" w:cs="Times New Roman"/>
                <w:b/>
                <w:bCs/>
              </w:rPr>
            </w:rPrChange>
          </w:rPr>
          <w:t xml:space="preserve">, M. (2013). Estamos </w:t>
        </w:r>
        <w:proofErr w:type="spellStart"/>
        <w:r w:rsidRPr="002A71A9">
          <w:rPr>
            <w:rFonts w:ascii="Times New Roman" w:hAnsi="Times New Roman" w:cs="Times New Roman"/>
            <w:rPrChange w:id="1185" w:author="Angel Armenta" w:date="2021-06-29T20:20:00Z">
              <w:rPr>
                <w:rFonts w:ascii="Times New Roman" w:hAnsi="Times New Roman" w:cs="Times New Roman"/>
                <w:b/>
                <w:bCs/>
              </w:rPr>
            </w:rPrChange>
          </w:rPr>
          <w:t>traumados</w:t>
        </w:r>
        <w:proofErr w:type="spellEnd"/>
        <w:r w:rsidRPr="002A71A9">
          <w:rPr>
            <w:rFonts w:ascii="Times New Roman" w:hAnsi="Times New Roman" w:cs="Times New Roman"/>
            <w:rPrChange w:id="1186" w:author="Angel Armenta" w:date="2021-06-29T20:20:00Z">
              <w:rPr>
                <w:rFonts w:ascii="Times New Roman" w:hAnsi="Times New Roman" w:cs="Times New Roman"/>
                <w:b/>
                <w:bCs/>
              </w:rPr>
            </w:rPrChange>
          </w:rPr>
          <w:t xml:space="preserve">: The effect of anti-immigrant sentiment and policies on the mental health of </w:t>
        </w:r>
        <w:proofErr w:type="spellStart"/>
        <w:r w:rsidRPr="002A71A9">
          <w:rPr>
            <w:rFonts w:ascii="Times New Roman" w:hAnsi="Times New Roman" w:cs="Times New Roman"/>
            <w:rPrChange w:id="1187" w:author="Angel Armenta" w:date="2021-06-29T20:20:00Z">
              <w:rPr>
                <w:rFonts w:ascii="Times New Roman" w:hAnsi="Times New Roman" w:cs="Times New Roman"/>
                <w:b/>
                <w:bCs/>
              </w:rPr>
            </w:rPrChange>
          </w:rPr>
          <w:t>mexican</w:t>
        </w:r>
        <w:proofErr w:type="spellEnd"/>
        <w:r w:rsidRPr="002A71A9">
          <w:rPr>
            <w:rFonts w:ascii="Times New Roman" w:hAnsi="Times New Roman" w:cs="Times New Roman"/>
            <w:rPrChange w:id="1188" w:author="Angel Armenta" w:date="2021-06-29T20:20:00Z">
              <w:rPr>
                <w:rFonts w:ascii="Times New Roman" w:hAnsi="Times New Roman" w:cs="Times New Roman"/>
                <w:b/>
                <w:bCs/>
              </w:rPr>
            </w:rPrChange>
          </w:rPr>
          <w:t xml:space="preserve"> immigrant families. </w:t>
        </w:r>
        <w:r w:rsidRPr="002A71A9">
          <w:rPr>
            <w:rFonts w:ascii="Times New Roman" w:hAnsi="Times New Roman" w:cs="Times New Roman"/>
            <w:i/>
            <w:iCs/>
            <w:rPrChange w:id="1189" w:author="Angel Armenta" w:date="2021-06-29T20:20:00Z">
              <w:rPr>
                <w:rFonts w:ascii="Times New Roman" w:hAnsi="Times New Roman" w:cs="Times New Roman"/>
                <w:b/>
                <w:bCs/>
                <w:i/>
                <w:iCs/>
              </w:rPr>
            </w:rPrChange>
          </w:rPr>
          <w:t>Journal of Community Psychology, 41</w:t>
        </w:r>
        <w:r w:rsidRPr="002A71A9">
          <w:rPr>
            <w:rFonts w:ascii="Times New Roman" w:hAnsi="Times New Roman" w:cs="Times New Roman"/>
            <w:rPrChange w:id="1190" w:author="Angel Armenta" w:date="2021-06-29T20:20:00Z">
              <w:rPr>
                <w:rFonts w:ascii="Times New Roman" w:hAnsi="Times New Roman" w:cs="Times New Roman"/>
                <w:b/>
                <w:bCs/>
              </w:rPr>
            </w:rPrChange>
          </w:rPr>
          <w:t>(8), 1005–1020. https://doi.org/10.1002/jcop.21589</w:t>
        </w:r>
      </w:ins>
    </w:p>
    <w:p w14:paraId="700C7DDB" w14:textId="77777777" w:rsidR="002A71A9" w:rsidRPr="002A71A9" w:rsidRDefault="002A71A9" w:rsidP="002A71A9">
      <w:pPr>
        <w:spacing w:line="480" w:lineRule="auto"/>
        <w:ind w:left="720" w:hanging="720"/>
        <w:rPr>
          <w:ins w:id="1191" w:author="Angel Armenta" w:date="2021-06-29T20:19:00Z"/>
          <w:rFonts w:ascii="Times New Roman" w:hAnsi="Times New Roman" w:cs="Times New Roman"/>
          <w:rPrChange w:id="1192" w:author="Angel Armenta" w:date="2021-06-29T20:20:00Z">
            <w:rPr>
              <w:ins w:id="1193" w:author="Angel Armenta" w:date="2021-06-29T20:19:00Z"/>
              <w:rFonts w:ascii="Times New Roman" w:hAnsi="Times New Roman" w:cs="Times New Roman"/>
              <w:b/>
              <w:bCs/>
            </w:rPr>
          </w:rPrChange>
        </w:rPr>
      </w:pPr>
      <w:ins w:id="1194" w:author="Angel Armenta" w:date="2021-06-29T20:19:00Z">
        <w:r w:rsidRPr="002A71A9">
          <w:rPr>
            <w:rFonts w:ascii="Times New Roman" w:hAnsi="Times New Roman" w:cs="Times New Roman"/>
            <w:rPrChange w:id="1195" w:author="Angel Armenta" w:date="2021-06-29T20:20:00Z">
              <w:rPr>
                <w:rFonts w:ascii="Times New Roman" w:hAnsi="Times New Roman" w:cs="Times New Roman"/>
                <w:b/>
                <w:bCs/>
              </w:rPr>
            </w:rPrChange>
          </w:rPr>
          <w:t xml:space="preserve">Santiago, C. D., Torres, S. A., Brewer, S. K., Fuller, A. K., &amp; Lennon, J. M. (2016). The effect of cultural factors on daily coping and involuntary responses to stress among low‐income Latino adolescents. </w:t>
        </w:r>
        <w:r w:rsidRPr="002A71A9">
          <w:rPr>
            <w:rFonts w:ascii="Times New Roman" w:hAnsi="Times New Roman" w:cs="Times New Roman"/>
            <w:i/>
            <w:iCs/>
            <w:rPrChange w:id="1196" w:author="Angel Armenta" w:date="2021-06-29T20:20:00Z">
              <w:rPr>
                <w:rFonts w:ascii="Times New Roman" w:hAnsi="Times New Roman" w:cs="Times New Roman"/>
                <w:b/>
                <w:bCs/>
                <w:i/>
                <w:iCs/>
              </w:rPr>
            </w:rPrChange>
          </w:rPr>
          <w:t>Journal of Community Psychology, 44</w:t>
        </w:r>
        <w:r w:rsidRPr="002A71A9">
          <w:rPr>
            <w:rFonts w:ascii="Times New Roman" w:hAnsi="Times New Roman" w:cs="Times New Roman"/>
            <w:rPrChange w:id="1197" w:author="Angel Armenta" w:date="2021-06-29T20:20:00Z">
              <w:rPr>
                <w:rFonts w:ascii="Times New Roman" w:hAnsi="Times New Roman" w:cs="Times New Roman"/>
                <w:b/>
                <w:bCs/>
              </w:rPr>
            </w:rPrChange>
          </w:rPr>
          <w:t>(7), 872–887. https://doi.org/10.1002/jcop.21814</w:t>
        </w:r>
      </w:ins>
    </w:p>
    <w:p w14:paraId="2A453DC2" w14:textId="77777777" w:rsidR="002A71A9" w:rsidRPr="002A71A9" w:rsidRDefault="002A71A9" w:rsidP="002A71A9">
      <w:pPr>
        <w:spacing w:line="480" w:lineRule="auto"/>
        <w:ind w:left="720" w:hanging="720"/>
        <w:rPr>
          <w:ins w:id="1198" w:author="Angel Armenta" w:date="2021-06-29T20:19:00Z"/>
          <w:rFonts w:ascii="Times New Roman" w:hAnsi="Times New Roman" w:cs="Times New Roman"/>
          <w:rPrChange w:id="1199" w:author="Angel Armenta" w:date="2021-06-29T20:20:00Z">
            <w:rPr>
              <w:ins w:id="1200" w:author="Angel Armenta" w:date="2021-06-29T20:19:00Z"/>
              <w:rFonts w:ascii="Times New Roman" w:hAnsi="Times New Roman" w:cs="Times New Roman"/>
              <w:b/>
              <w:bCs/>
            </w:rPr>
          </w:rPrChange>
        </w:rPr>
      </w:pPr>
      <w:proofErr w:type="spellStart"/>
      <w:ins w:id="1201" w:author="Angel Armenta" w:date="2021-06-29T20:19:00Z">
        <w:r w:rsidRPr="002A71A9">
          <w:rPr>
            <w:rFonts w:ascii="Times New Roman" w:hAnsi="Times New Roman" w:cs="Times New Roman"/>
            <w:rPrChange w:id="1202" w:author="Angel Armenta" w:date="2021-06-29T20:20:00Z">
              <w:rPr>
                <w:rFonts w:ascii="Times New Roman" w:hAnsi="Times New Roman" w:cs="Times New Roman"/>
                <w:b/>
                <w:bCs/>
              </w:rPr>
            </w:rPrChange>
          </w:rPr>
          <w:t>Scheibe</w:t>
        </w:r>
        <w:proofErr w:type="spellEnd"/>
        <w:r w:rsidRPr="002A71A9">
          <w:rPr>
            <w:rFonts w:ascii="Times New Roman" w:hAnsi="Times New Roman" w:cs="Times New Roman"/>
            <w:rPrChange w:id="1203" w:author="Angel Armenta" w:date="2021-06-29T20:20:00Z">
              <w:rPr>
                <w:rFonts w:ascii="Times New Roman" w:hAnsi="Times New Roman" w:cs="Times New Roman"/>
                <w:b/>
                <w:bCs/>
              </w:rPr>
            </w:rPrChange>
          </w:rPr>
          <w:t xml:space="preserve">, S., Mata, R., &amp; Carstensen, L. L. (2011). Age differences in affective forecasting and experienced emotion surrounding the 2008 US presidential election. </w:t>
        </w:r>
        <w:r w:rsidRPr="002A71A9">
          <w:rPr>
            <w:rFonts w:ascii="Times New Roman" w:hAnsi="Times New Roman" w:cs="Times New Roman"/>
            <w:i/>
            <w:iCs/>
            <w:rPrChange w:id="1204" w:author="Angel Armenta" w:date="2021-06-29T20:20:00Z">
              <w:rPr>
                <w:rFonts w:ascii="Times New Roman" w:hAnsi="Times New Roman" w:cs="Times New Roman"/>
                <w:b/>
                <w:bCs/>
                <w:i/>
                <w:iCs/>
              </w:rPr>
            </w:rPrChange>
          </w:rPr>
          <w:t>Cognition &amp; Emotion, 25</w:t>
        </w:r>
        <w:r w:rsidRPr="002A71A9">
          <w:rPr>
            <w:rFonts w:ascii="Times New Roman" w:hAnsi="Times New Roman" w:cs="Times New Roman"/>
            <w:rPrChange w:id="1205" w:author="Angel Armenta" w:date="2021-06-29T20:20:00Z">
              <w:rPr>
                <w:rFonts w:ascii="Times New Roman" w:hAnsi="Times New Roman" w:cs="Times New Roman"/>
                <w:b/>
                <w:bCs/>
              </w:rPr>
            </w:rPrChange>
          </w:rPr>
          <w:t>(6), 1029–1044. https://doi.org/10.1080/02699931.2010.545543</w:t>
        </w:r>
      </w:ins>
    </w:p>
    <w:p w14:paraId="3D5F176A" w14:textId="77777777" w:rsidR="002A71A9" w:rsidRPr="002A71A9" w:rsidRDefault="002A71A9" w:rsidP="002A71A9">
      <w:pPr>
        <w:spacing w:line="480" w:lineRule="auto"/>
        <w:ind w:left="720" w:hanging="720"/>
        <w:rPr>
          <w:ins w:id="1206" w:author="Angel Armenta" w:date="2021-06-29T20:19:00Z"/>
          <w:rFonts w:ascii="Times New Roman" w:hAnsi="Times New Roman" w:cs="Times New Roman"/>
          <w:rPrChange w:id="1207" w:author="Angel Armenta" w:date="2021-06-29T20:20:00Z">
            <w:rPr>
              <w:ins w:id="1208" w:author="Angel Armenta" w:date="2021-06-29T20:19:00Z"/>
              <w:rFonts w:ascii="Times New Roman" w:hAnsi="Times New Roman" w:cs="Times New Roman"/>
              <w:b/>
              <w:bCs/>
            </w:rPr>
          </w:rPrChange>
        </w:rPr>
      </w:pPr>
      <w:ins w:id="1209" w:author="Angel Armenta" w:date="2021-06-29T20:19:00Z">
        <w:r w:rsidRPr="002A71A9">
          <w:rPr>
            <w:rFonts w:ascii="Times New Roman" w:hAnsi="Times New Roman" w:cs="Times New Roman"/>
            <w:rPrChange w:id="1210" w:author="Angel Armenta" w:date="2021-06-29T20:20:00Z">
              <w:rPr>
                <w:rFonts w:ascii="Times New Roman" w:hAnsi="Times New Roman" w:cs="Times New Roman"/>
                <w:b/>
                <w:bCs/>
              </w:rPr>
            </w:rPrChange>
          </w:rPr>
          <w:lastRenderedPageBreak/>
          <w:t xml:space="preserve">Singer, J. D., &amp; Willett, J. B. (2003). </w:t>
        </w:r>
        <w:r w:rsidRPr="002A71A9">
          <w:rPr>
            <w:rFonts w:ascii="Times New Roman" w:hAnsi="Times New Roman" w:cs="Times New Roman"/>
            <w:i/>
            <w:iCs/>
            <w:rPrChange w:id="1211" w:author="Angel Armenta" w:date="2021-06-29T20:20:00Z">
              <w:rPr>
                <w:rFonts w:ascii="Times New Roman" w:hAnsi="Times New Roman" w:cs="Times New Roman"/>
                <w:b/>
                <w:bCs/>
                <w:i/>
                <w:iCs/>
              </w:rPr>
            </w:rPrChange>
          </w:rPr>
          <w:t>Applied longitudinal data analysis: Modeling change and event occurrence</w:t>
        </w:r>
        <w:r w:rsidRPr="002A71A9">
          <w:rPr>
            <w:rFonts w:ascii="Times New Roman" w:hAnsi="Times New Roman" w:cs="Times New Roman"/>
            <w:rPrChange w:id="1212" w:author="Angel Armenta" w:date="2021-06-29T20:20:00Z">
              <w:rPr>
                <w:rFonts w:ascii="Times New Roman" w:hAnsi="Times New Roman" w:cs="Times New Roman"/>
                <w:b/>
                <w:bCs/>
              </w:rPr>
            </w:rPrChange>
          </w:rPr>
          <w:t>. Oxford University Press. https://doi.org/10.1093/acprof:oso/9780195152968.001.0001</w:t>
        </w:r>
      </w:ins>
    </w:p>
    <w:p w14:paraId="0412127B" w14:textId="77777777" w:rsidR="002A71A9" w:rsidRPr="002A71A9" w:rsidRDefault="002A71A9" w:rsidP="002A71A9">
      <w:pPr>
        <w:spacing w:line="480" w:lineRule="auto"/>
        <w:ind w:left="720" w:hanging="720"/>
        <w:rPr>
          <w:ins w:id="1213" w:author="Angel Armenta" w:date="2021-06-29T20:19:00Z"/>
          <w:rFonts w:ascii="Times New Roman" w:hAnsi="Times New Roman" w:cs="Times New Roman"/>
          <w:rPrChange w:id="1214" w:author="Angel Armenta" w:date="2021-06-29T20:20:00Z">
            <w:rPr>
              <w:ins w:id="1215" w:author="Angel Armenta" w:date="2021-06-29T20:19:00Z"/>
              <w:rFonts w:ascii="Times New Roman" w:hAnsi="Times New Roman" w:cs="Times New Roman"/>
              <w:b/>
              <w:bCs/>
            </w:rPr>
          </w:rPrChange>
        </w:rPr>
      </w:pPr>
      <w:ins w:id="1216" w:author="Angel Armenta" w:date="2021-06-29T20:19:00Z">
        <w:r w:rsidRPr="002A71A9">
          <w:rPr>
            <w:rFonts w:ascii="Times New Roman" w:hAnsi="Times New Roman" w:cs="Times New Roman"/>
            <w:rPrChange w:id="1217" w:author="Angel Armenta" w:date="2021-06-29T20:20:00Z">
              <w:rPr>
                <w:rFonts w:ascii="Times New Roman" w:hAnsi="Times New Roman" w:cs="Times New Roman"/>
                <w:b/>
                <w:bCs/>
              </w:rPr>
            </w:rPrChange>
          </w:rPr>
          <w:t xml:space="preserve">Spitzer, R. L., Kroenke, K., Williams, J. B. W., &amp; </w:t>
        </w:r>
        <w:proofErr w:type="spellStart"/>
        <w:r w:rsidRPr="002A71A9">
          <w:rPr>
            <w:rFonts w:ascii="Times New Roman" w:hAnsi="Times New Roman" w:cs="Times New Roman"/>
            <w:rPrChange w:id="1218" w:author="Angel Armenta" w:date="2021-06-29T20:20:00Z">
              <w:rPr>
                <w:rFonts w:ascii="Times New Roman" w:hAnsi="Times New Roman" w:cs="Times New Roman"/>
                <w:b/>
                <w:bCs/>
              </w:rPr>
            </w:rPrChange>
          </w:rPr>
          <w:t>Löwe</w:t>
        </w:r>
        <w:proofErr w:type="spellEnd"/>
        <w:r w:rsidRPr="002A71A9">
          <w:rPr>
            <w:rFonts w:ascii="Times New Roman" w:hAnsi="Times New Roman" w:cs="Times New Roman"/>
            <w:rPrChange w:id="1219" w:author="Angel Armenta" w:date="2021-06-29T20:20:00Z">
              <w:rPr>
                <w:rFonts w:ascii="Times New Roman" w:hAnsi="Times New Roman" w:cs="Times New Roman"/>
                <w:b/>
                <w:bCs/>
              </w:rPr>
            </w:rPrChange>
          </w:rPr>
          <w:t xml:space="preserve">, B. (2006). A brief measure for assessing generalized anxiety disorder: The GAD-7. </w:t>
        </w:r>
        <w:r w:rsidRPr="002A71A9">
          <w:rPr>
            <w:rFonts w:ascii="Times New Roman" w:hAnsi="Times New Roman" w:cs="Times New Roman"/>
            <w:i/>
            <w:iCs/>
            <w:rPrChange w:id="1220" w:author="Angel Armenta" w:date="2021-06-29T20:20:00Z">
              <w:rPr>
                <w:rFonts w:ascii="Times New Roman" w:hAnsi="Times New Roman" w:cs="Times New Roman"/>
                <w:b/>
                <w:bCs/>
                <w:i/>
                <w:iCs/>
              </w:rPr>
            </w:rPrChange>
          </w:rPr>
          <w:t>Archives of Internal Medicine, 166</w:t>
        </w:r>
        <w:r w:rsidRPr="002A71A9">
          <w:rPr>
            <w:rFonts w:ascii="Times New Roman" w:hAnsi="Times New Roman" w:cs="Times New Roman"/>
            <w:rPrChange w:id="1221" w:author="Angel Armenta" w:date="2021-06-29T20:20:00Z">
              <w:rPr>
                <w:rFonts w:ascii="Times New Roman" w:hAnsi="Times New Roman" w:cs="Times New Roman"/>
                <w:b/>
                <w:bCs/>
              </w:rPr>
            </w:rPrChange>
          </w:rPr>
          <w:t>(10), 1092–1097. https://doi.org/10.1001/archinte.166.10.1092</w:t>
        </w:r>
      </w:ins>
    </w:p>
    <w:p w14:paraId="445BAB69" w14:textId="6694E77F" w:rsidR="002A71A9" w:rsidRPr="002A71A9" w:rsidRDefault="002A71A9" w:rsidP="002A71A9">
      <w:pPr>
        <w:spacing w:line="480" w:lineRule="auto"/>
        <w:ind w:left="720" w:hanging="720"/>
        <w:rPr>
          <w:ins w:id="1222" w:author="Angel Armenta" w:date="2021-06-29T20:19:00Z"/>
          <w:rFonts w:ascii="Times New Roman" w:hAnsi="Times New Roman" w:cs="Times New Roman"/>
          <w:rPrChange w:id="1223" w:author="Angel Armenta" w:date="2021-06-29T20:20:00Z">
            <w:rPr>
              <w:ins w:id="1224" w:author="Angel Armenta" w:date="2021-06-29T20:19:00Z"/>
              <w:rFonts w:ascii="Times New Roman" w:hAnsi="Times New Roman" w:cs="Times New Roman"/>
              <w:b/>
              <w:bCs/>
            </w:rPr>
          </w:rPrChange>
        </w:rPr>
      </w:pPr>
      <w:ins w:id="1225" w:author="Angel Armenta" w:date="2021-06-29T20:19:00Z">
        <w:r w:rsidRPr="002A71A9">
          <w:rPr>
            <w:rFonts w:ascii="Times New Roman" w:hAnsi="Times New Roman" w:cs="Times New Roman"/>
            <w:rPrChange w:id="1226" w:author="Angel Armenta" w:date="2021-06-29T20:20:00Z">
              <w:rPr>
                <w:rFonts w:ascii="Times New Roman" w:hAnsi="Times New Roman" w:cs="Times New Roman"/>
                <w:b/>
                <w:bCs/>
              </w:rPr>
            </w:rPrChange>
          </w:rPr>
          <w:t xml:space="preserve">Stanton, S. J., </w:t>
        </w:r>
        <w:proofErr w:type="spellStart"/>
        <w:r w:rsidRPr="002A71A9">
          <w:rPr>
            <w:rFonts w:ascii="Times New Roman" w:hAnsi="Times New Roman" w:cs="Times New Roman"/>
            <w:rPrChange w:id="1227" w:author="Angel Armenta" w:date="2021-06-29T20:20:00Z">
              <w:rPr>
                <w:rFonts w:ascii="Times New Roman" w:hAnsi="Times New Roman" w:cs="Times New Roman"/>
                <w:b/>
                <w:bCs/>
              </w:rPr>
            </w:rPrChange>
          </w:rPr>
          <w:t>Beehner</w:t>
        </w:r>
        <w:proofErr w:type="spellEnd"/>
        <w:r w:rsidRPr="002A71A9">
          <w:rPr>
            <w:rFonts w:ascii="Times New Roman" w:hAnsi="Times New Roman" w:cs="Times New Roman"/>
            <w:rPrChange w:id="1228" w:author="Angel Armenta" w:date="2021-06-29T20:20:00Z">
              <w:rPr>
                <w:rFonts w:ascii="Times New Roman" w:hAnsi="Times New Roman" w:cs="Times New Roman"/>
                <w:b/>
                <w:bCs/>
              </w:rPr>
            </w:rPrChange>
          </w:rPr>
          <w:t xml:space="preserve">, J. C., Saini, E. K., Kuhn, C. M., &amp; </w:t>
        </w:r>
        <w:proofErr w:type="spellStart"/>
        <w:r w:rsidRPr="002A71A9">
          <w:rPr>
            <w:rFonts w:ascii="Times New Roman" w:hAnsi="Times New Roman" w:cs="Times New Roman"/>
            <w:rPrChange w:id="1229" w:author="Angel Armenta" w:date="2021-06-29T20:20:00Z">
              <w:rPr>
                <w:rFonts w:ascii="Times New Roman" w:hAnsi="Times New Roman" w:cs="Times New Roman"/>
                <w:b/>
                <w:bCs/>
              </w:rPr>
            </w:rPrChange>
          </w:rPr>
          <w:t>Labar</w:t>
        </w:r>
        <w:proofErr w:type="spellEnd"/>
        <w:r w:rsidRPr="002A71A9">
          <w:rPr>
            <w:rFonts w:ascii="Times New Roman" w:hAnsi="Times New Roman" w:cs="Times New Roman"/>
            <w:rPrChange w:id="1230" w:author="Angel Armenta" w:date="2021-06-29T20:20:00Z">
              <w:rPr>
                <w:rFonts w:ascii="Times New Roman" w:hAnsi="Times New Roman" w:cs="Times New Roman"/>
                <w:b/>
                <w:bCs/>
              </w:rPr>
            </w:rPrChange>
          </w:rPr>
          <w:t xml:space="preserve">, K. S. (2009). Dominance, politics, and physiology: Voters’ testosterone changes on the night of the 2008 United States presidential election. </w:t>
        </w:r>
        <w:proofErr w:type="spellStart"/>
        <w:r w:rsidRPr="002A71A9">
          <w:rPr>
            <w:rFonts w:ascii="Times New Roman" w:hAnsi="Times New Roman" w:cs="Times New Roman"/>
            <w:i/>
            <w:iCs/>
            <w:rPrChange w:id="1231" w:author="Angel Armenta" w:date="2021-06-29T20:20:00Z">
              <w:rPr>
                <w:rFonts w:ascii="Times New Roman" w:hAnsi="Times New Roman" w:cs="Times New Roman"/>
                <w:b/>
                <w:bCs/>
                <w:i/>
                <w:iCs/>
              </w:rPr>
            </w:rPrChange>
          </w:rPr>
          <w:t>PloS</w:t>
        </w:r>
        <w:proofErr w:type="spellEnd"/>
        <w:r w:rsidRPr="002A71A9">
          <w:rPr>
            <w:rFonts w:ascii="Times New Roman" w:hAnsi="Times New Roman" w:cs="Times New Roman"/>
            <w:i/>
            <w:iCs/>
            <w:rPrChange w:id="1232" w:author="Angel Armenta" w:date="2021-06-29T20:20:00Z">
              <w:rPr>
                <w:rFonts w:ascii="Times New Roman" w:hAnsi="Times New Roman" w:cs="Times New Roman"/>
                <w:b/>
                <w:bCs/>
                <w:i/>
                <w:iCs/>
              </w:rPr>
            </w:rPrChange>
          </w:rPr>
          <w:t xml:space="preserve"> One, 4</w:t>
        </w:r>
        <w:r w:rsidRPr="002A71A9">
          <w:rPr>
            <w:rFonts w:ascii="Times New Roman" w:hAnsi="Times New Roman" w:cs="Times New Roman"/>
            <w:rPrChange w:id="1233" w:author="Angel Armenta" w:date="2021-06-29T20:20:00Z">
              <w:rPr>
                <w:rFonts w:ascii="Times New Roman" w:hAnsi="Times New Roman" w:cs="Times New Roman"/>
                <w:b/>
                <w:bCs/>
              </w:rPr>
            </w:rPrChange>
          </w:rPr>
          <w:t xml:space="preserve">(10), </w:t>
        </w:r>
      </w:ins>
      <w:ins w:id="1234" w:author="Angel Armenta" w:date="2021-06-29T20:26:00Z">
        <w:r>
          <w:rPr>
            <w:rFonts w:ascii="Times New Roman" w:hAnsi="Times New Roman" w:cs="Times New Roman"/>
          </w:rPr>
          <w:t>1-6</w:t>
        </w:r>
      </w:ins>
      <w:ins w:id="1235" w:author="Angel Armenta" w:date="2021-06-29T20:19:00Z">
        <w:r w:rsidRPr="002A71A9">
          <w:rPr>
            <w:rFonts w:ascii="Times New Roman" w:hAnsi="Times New Roman" w:cs="Times New Roman"/>
            <w:rPrChange w:id="1236" w:author="Angel Armenta" w:date="2021-06-29T20:20:00Z">
              <w:rPr>
                <w:rFonts w:ascii="Times New Roman" w:hAnsi="Times New Roman" w:cs="Times New Roman"/>
                <w:b/>
                <w:bCs/>
              </w:rPr>
            </w:rPrChange>
          </w:rPr>
          <w:t>. https://doi.org/10.1371/journal.pone.0007543</w:t>
        </w:r>
      </w:ins>
    </w:p>
    <w:p w14:paraId="0BCBB3DD" w14:textId="77777777" w:rsidR="002A71A9" w:rsidRPr="002A71A9" w:rsidRDefault="002A71A9" w:rsidP="002A71A9">
      <w:pPr>
        <w:spacing w:line="480" w:lineRule="auto"/>
        <w:ind w:left="720" w:hanging="720"/>
        <w:rPr>
          <w:ins w:id="1237" w:author="Angel Armenta" w:date="2021-06-29T20:19:00Z"/>
          <w:rFonts w:ascii="Times New Roman" w:hAnsi="Times New Roman" w:cs="Times New Roman"/>
          <w:rPrChange w:id="1238" w:author="Angel Armenta" w:date="2021-06-29T20:20:00Z">
            <w:rPr>
              <w:ins w:id="1239" w:author="Angel Armenta" w:date="2021-06-29T20:19:00Z"/>
              <w:rFonts w:ascii="Times New Roman" w:hAnsi="Times New Roman" w:cs="Times New Roman"/>
              <w:b/>
              <w:bCs/>
            </w:rPr>
          </w:rPrChange>
        </w:rPr>
      </w:pPr>
      <w:ins w:id="1240" w:author="Angel Armenta" w:date="2021-06-29T20:19:00Z">
        <w:r w:rsidRPr="002A71A9">
          <w:rPr>
            <w:rFonts w:ascii="Times New Roman" w:hAnsi="Times New Roman" w:cs="Times New Roman"/>
            <w:rPrChange w:id="1241" w:author="Angel Armenta" w:date="2021-06-29T20:20:00Z">
              <w:rPr>
                <w:rFonts w:ascii="Times New Roman" w:hAnsi="Times New Roman" w:cs="Times New Roman"/>
                <w:b/>
                <w:bCs/>
              </w:rPr>
            </w:rPrChange>
          </w:rPr>
          <w:t xml:space="preserve">Stanton, S. J., </w:t>
        </w:r>
        <w:proofErr w:type="spellStart"/>
        <w:r w:rsidRPr="002A71A9">
          <w:rPr>
            <w:rFonts w:ascii="Times New Roman" w:hAnsi="Times New Roman" w:cs="Times New Roman"/>
            <w:rPrChange w:id="1242" w:author="Angel Armenta" w:date="2021-06-29T20:20:00Z">
              <w:rPr>
                <w:rFonts w:ascii="Times New Roman" w:hAnsi="Times New Roman" w:cs="Times New Roman"/>
                <w:b/>
                <w:bCs/>
              </w:rPr>
            </w:rPrChange>
          </w:rPr>
          <w:t>LaBar</w:t>
        </w:r>
        <w:proofErr w:type="spellEnd"/>
        <w:r w:rsidRPr="002A71A9">
          <w:rPr>
            <w:rFonts w:ascii="Times New Roman" w:hAnsi="Times New Roman" w:cs="Times New Roman"/>
            <w:rPrChange w:id="1243" w:author="Angel Armenta" w:date="2021-06-29T20:20:00Z">
              <w:rPr>
                <w:rFonts w:ascii="Times New Roman" w:hAnsi="Times New Roman" w:cs="Times New Roman"/>
                <w:b/>
                <w:bCs/>
              </w:rPr>
            </w:rPrChange>
          </w:rPr>
          <w:t xml:space="preserve">, K. S., Saini, E. K., Kuhn, C. M., &amp; </w:t>
        </w:r>
        <w:proofErr w:type="spellStart"/>
        <w:r w:rsidRPr="002A71A9">
          <w:rPr>
            <w:rFonts w:ascii="Times New Roman" w:hAnsi="Times New Roman" w:cs="Times New Roman"/>
            <w:rPrChange w:id="1244" w:author="Angel Armenta" w:date="2021-06-29T20:20:00Z">
              <w:rPr>
                <w:rFonts w:ascii="Times New Roman" w:hAnsi="Times New Roman" w:cs="Times New Roman"/>
                <w:b/>
                <w:bCs/>
              </w:rPr>
            </w:rPrChange>
          </w:rPr>
          <w:t>Beehner</w:t>
        </w:r>
        <w:proofErr w:type="spellEnd"/>
        <w:r w:rsidRPr="002A71A9">
          <w:rPr>
            <w:rFonts w:ascii="Times New Roman" w:hAnsi="Times New Roman" w:cs="Times New Roman"/>
            <w:rPrChange w:id="1245" w:author="Angel Armenta" w:date="2021-06-29T20:20:00Z">
              <w:rPr>
                <w:rFonts w:ascii="Times New Roman" w:hAnsi="Times New Roman" w:cs="Times New Roman"/>
                <w:b/>
                <w:bCs/>
              </w:rPr>
            </w:rPrChange>
          </w:rPr>
          <w:t xml:space="preserve">, J. C. (2010). Stressful politics: Voters’ cortisol responses to the outcome of the 2008 United States Presidential election. </w:t>
        </w:r>
        <w:proofErr w:type="spellStart"/>
        <w:r w:rsidRPr="002A71A9">
          <w:rPr>
            <w:rFonts w:ascii="Times New Roman" w:hAnsi="Times New Roman" w:cs="Times New Roman"/>
            <w:i/>
            <w:iCs/>
            <w:rPrChange w:id="1246" w:author="Angel Armenta" w:date="2021-06-29T20:20:00Z">
              <w:rPr>
                <w:rFonts w:ascii="Times New Roman" w:hAnsi="Times New Roman" w:cs="Times New Roman"/>
                <w:b/>
                <w:bCs/>
                <w:i/>
                <w:iCs/>
              </w:rPr>
            </w:rPrChange>
          </w:rPr>
          <w:t>Psychoneuroendocrinology</w:t>
        </w:r>
        <w:proofErr w:type="spellEnd"/>
        <w:r w:rsidRPr="002A71A9">
          <w:rPr>
            <w:rFonts w:ascii="Times New Roman" w:hAnsi="Times New Roman" w:cs="Times New Roman"/>
            <w:i/>
            <w:iCs/>
            <w:rPrChange w:id="1247" w:author="Angel Armenta" w:date="2021-06-29T20:20:00Z">
              <w:rPr>
                <w:rFonts w:ascii="Times New Roman" w:hAnsi="Times New Roman" w:cs="Times New Roman"/>
                <w:b/>
                <w:bCs/>
                <w:i/>
                <w:iCs/>
              </w:rPr>
            </w:rPrChange>
          </w:rPr>
          <w:t>, 35</w:t>
        </w:r>
        <w:r w:rsidRPr="002A71A9">
          <w:rPr>
            <w:rFonts w:ascii="Times New Roman" w:hAnsi="Times New Roman" w:cs="Times New Roman"/>
            <w:rPrChange w:id="1248" w:author="Angel Armenta" w:date="2021-06-29T20:20:00Z">
              <w:rPr>
                <w:rFonts w:ascii="Times New Roman" w:hAnsi="Times New Roman" w:cs="Times New Roman"/>
                <w:b/>
                <w:bCs/>
              </w:rPr>
            </w:rPrChange>
          </w:rPr>
          <w:t>(5), 768–774. https://doi.org/10.1016/j.psyneuen.2009.10.018</w:t>
        </w:r>
      </w:ins>
    </w:p>
    <w:p w14:paraId="20BFDB29" w14:textId="77777777" w:rsidR="002A71A9" w:rsidRPr="002A71A9" w:rsidRDefault="002A71A9" w:rsidP="002A71A9">
      <w:pPr>
        <w:spacing w:line="480" w:lineRule="auto"/>
        <w:ind w:left="720" w:hanging="720"/>
        <w:rPr>
          <w:ins w:id="1249" w:author="Angel Armenta" w:date="2021-06-29T20:19:00Z"/>
          <w:rFonts w:ascii="Times New Roman" w:hAnsi="Times New Roman" w:cs="Times New Roman"/>
          <w:rPrChange w:id="1250" w:author="Angel Armenta" w:date="2021-06-29T20:20:00Z">
            <w:rPr>
              <w:ins w:id="1251" w:author="Angel Armenta" w:date="2021-06-29T20:19:00Z"/>
              <w:rFonts w:ascii="Times New Roman" w:hAnsi="Times New Roman" w:cs="Times New Roman"/>
              <w:b/>
              <w:bCs/>
            </w:rPr>
          </w:rPrChange>
        </w:rPr>
      </w:pPr>
      <w:ins w:id="1252" w:author="Angel Armenta" w:date="2021-06-29T20:19:00Z">
        <w:r w:rsidRPr="002A71A9">
          <w:rPr>
            <w:rFonts w:ascii="Times New Roman" w:hAnsi="Times New Roman" w:cs="Times New Roman"/>
            <w:rPrChange w:id="1253" w:author="Angel Armenta" w:date="2021-06-29T20:20:00Z">
              <w:rPr>
                <w:rFonts w:ascii="Times New Roman" w:hAnsi="Times New Roman" w:cs="Times New Roman"/>
                <w:b/>
                <w:bCs/>
              </w:rPr>
            </w:rPrChange>
          </w:rPr>
          <w:t xml:space="preserve">Texas Secretary of State. (n.d.). </w:t>
        </w:r>
        <w:proofErr w:type="gramStart"/>
        <w:r w:rsidRPr="002A71A9">
          <w:rPr>
            <w:rFonts w:ascii="Times New Roman" w:hAnsi="Times New Roman" w:cs="Times New Roman"/>
            <w:i/>
            <w:iCs/>
            <w:rPrChange w:id="1254" w:author="Angel Armenta" w:date="2021-06-29T20:20:00Z">
              <w:rPr>
                <w:rFonts w:ascii="Times New Roman" w:hAnsi="Times New Roman" w:cs="Times New Roman"/>
                <w:b/>
                <w:bCs/>
                <w:i/>
                <w:iCs/>
              </w:rPr>
            </w:rPrChange>
          </w:rPr>
          <w:t>El Paso county</w:t>
        </w:r>
        <w:proofErr w:type="gramEnd"/>
        <w:r w:rsidRPr="002A71A9">
          <w:rPr>
            <w:rFonts w:ascii="Times New Roman" w:hAnsi="Times New Roman" w:cs="Times New Roman"/>
            <w:i/>
            <w:iCs/>
            <w:rPrChange w:id="1255" w:author="Angel Armenta" w:date="2021-06-29T20:20:00Z">
              <w:rPr>
                <w:rFonts w:ascii="Times New Roman" w:hAnsi="Times New Roman" w:cs="Times New Roman"/>
                <w:b/>
                <w:bCs/>
                <w:i/>
                <w:iCs/>
              </w:rPr>
            </w:rPrChange>
          </w:rPr>
          <w:t xml:space="preserve"> voter registration figures</w:t>
        </w:r>
        <w:r w:rsidRPr="002A71A9">
          <w:rPr>
            <w:rFonts w:ascii="Times New Roman" w:hAnsi="Times New Roman" w:cs="Times New Roman"/>
            <w:rPrChange w:id="1256" w:author="Angel Armenta" w:date="2021-06-29T20:20:00Z">
              <w:rPr>
                <w:rFonts w:ascii="Times New Roman" w:hAnsi="Times New Roman" w:cs="Times New Roman"/>
                <w:b/>
                <w:bCs/>
              </w:rPr>
            </w:rPrChange>
          </w:rPr>
          <w:t>. https://www.sos.state.tx.us/elections/historical/elpaso.shtml</w:t>
        </w:r>
      </w:ins>
    </w:p>
    <w:p w14:paraId="7B477E5F" w14:textId="77777777" w:rsidR="002A71A9" w:rsidRPr="002A71A9" w:rsidRDefault="002A71A9" w:rsidP="002A71A9">
      <w:pPr>
        <w:spacing w:line="480" w:lineRule="auto"/>
        <w:ind w:left="720" w:hanging="720"/>
        <w:rPr>
          <w:ins w:id="1257" w:author="Angel Armenta" w:date="2021-06-29T20:19:00Z"/>
          <w:rFonts w:ascii="Times New Roman" w:hAnsi="Times New Roman" w:cs="Times New Roman"/>
          <w:rPrChange w:id="1258" w:author="Angel Armenta" w:date="2021-06-29T20:20:00Z">
            <w:rPr>
              <w:ins w:id="1259" w:author="Angel Armenta" w:date="2021-06-29T20:19:00Z"/>
              <w:rFonts w:ascii="Times New Roman" w:hAnsi="Times New Roman" w:cs="Times New Roman"/>
              <w:b/>
              <w:bCs/>
            </w:rPr>
          </w:rPrChange>
        </w:rPr>
      </w:pPr>
      <w:ins w:id="1260" w:author="Angel Armenta" w:date="2021-06-29T20:19:00Z">
        <w:r w:rsidRPr="002A71A9">
          <w:rPr>
            <w:rFonts w:ascii="Times New Roman" w:hAnsi="Times New Roman" w:cs="Times New Roman"/>
            <w:rPrChange w:id="1261" w:author="Angel Armenta" w:date="2021-06-29T20:20:00Z">
              <w:rPr>
                <w:rFonts w:ascii="Times New Roman" w:hAnsi="Times New Roman" w:cs="Times New Roman"/>
                <w:b/>
                <w:bCs/>
              </w:rPr>
            </w:rPrChange>
          </w:rPr>
          <w:t xml:space="preserve">Time. (2015, June 16). </w:t>
        </w:r>
        <w:r w:rsidRPr="002A71A9">
          <w:rPr>
            <w:rFonts w:ascii="Times New Roman" w:hAnsi="Times New Roman" w:cs="Times New Roman"/>
            <w:i/>
            <w:iCs/>
            <w:rPrChange w:id="1262" w:author="Angel Armenta" w:date="2021-06-29T20:20:00Z">
              <w:rPr>
                <w:rFonts w:ascii="Times New Roman" w:hAnsi="Times New Roman" w:cs="Times New Roman"/>
                <w:b/>
                <w:bCs/>
                <w:i/>
                <w:iCs/>
              </w:rPr>
            </w:rPrChange>
          </w:rPr>
          <w:t>Here's Donald Trump's presidential announcement speech</w:t>
        </w:r>
        <w:r w:rsidRPr="002A71A9">
          <w:rPr>
            <w:rFonts w:ascii="Times New Roman" w:hAnsi="Times New Roman" w:cs="Times New Roman"/>
            <w:rPrChange w:id="1263" w:author="Angel Armenta" w:date="2021-06-29T20:20:00Z">
              <w:rPr>
                <w:rFonts w:ascii="Times New Roman" w:hAnsi="Times New Roman" w:cs="Times New Roman"/>
                <w:b/>
                <w:bCs/>
              </w:rPr>
            </w:rPrChange>
          </w:rPr>
          <w:t>. Time Magazine. https://time.com/3923128/donald-trump-announcement-speech/</w:t>
        </w:r>
      </w:ins>
    </w:p>
    <w:p w14:paraId="00C7F17C" w14:textId="3F905295" w:rsidR="002A71A9" w:rsidRPr="002A71A9" w:rsidRDefault="002A71A9" w:rsidP="002A71A9">
      <w:pPr>
        <w:spacing w:line="480" w:lineRule="auto"/>
        <w:ind w:left="720" w:hanging="720"/>
        <w:rPr>
          <w:ins w:id="1264" w:author="Angel Armenta" w:date="2021-06-29T20:19:00Z"/>
          <w:rFonts w:ascii="Times New Roman" w:hAnsi="Times New Roman" w:cs="Times New Roman"/>
          <w:rPrChange w:id="1265" w:author="Angel Armenta" w:date="2021-06-29T20:20:00Z">
            <w:rPr>
              <w:ins w:id="1266" w:author="Angel Armenta" w:date="2021-06-29T20:19:00Z"/>
              <w:rFonts w:ascii="Times New Roman" w:hAnsi="Times New Roman" w:cs="Times New Roman"/>
              <w:b/>
              <w:bCs/>
            </w:rPr>
          </w:rPrChange>
        </w:rPr>
      </w:pPr>
      <w:ins w:id="1267" w:author="Angel Armenta" w:date="2021-06-29T20:19:00Z">
        <w:r w:rsidRPr="002A71A9">
          <w:rPr>
            <w:rFonts w:ascii="Times New Roman" w:hAnsi="Times New Roman" w:cs="Times New Roman"/>
            <w:rPrChange w:id="1268" w:author="Angel Armenta" w:date="2021-06-29T20:20:00Z">
              <w:rPr>
                <w:rFonts w:ascii="Times New Roman" w:hAnsi="Times New Roman" w:cs="Times New Roman"/>
                <w:b/>
                <w:bCs/>
              </w:rPr>
            </w:rPrChange>
          </w:rPr>
          <w:t xml:space="preserve">Toomey, R. B., </w:t>
        </w:r>
        <w:proofErr w:type="spellStart"/>
        <w:r w:rsidRPr="002A71A9">
          <w:rPr>
            <w:rFonts w:ascii="Times New Roman" w:hAnsi="Times New Roman" w:cs="Times New Roman"/>
            <w:rPrChange w:id="1269" w:author="Angel Armenta" w:date="2021-06-29T20:20:00Z">
              <w:rPr>
                <w:rFonts w:ascii="Times New Roman" w:hAnsi="Times New Roman" w:cs="Times New Roman"/>
                <w:b/>
                <w:bCs/>
              </w:rPr>
            </w:rPrChange>
          </w:rPr>
          <w:t>Umaña</w:t>
        </w:r>
        <w:proofErr w:type="spellEnd"/>
        <w:r w:rsidRPr="002A71A9">
          <w:rPr>
            <w:rFonts w:ascii="Times New Roman" w:hAnsi="Times New Roman" w:cs="Times New Roman"/>
            <w:rPrChange w:id="1270" w:author="Angel Armenta" w:date="2021-06-29T20:20:00Z">
              <w:rPr>
                <w:rFonts w:ascii="Times New Roman" w:hAnsi="Times New Roman" w:cs="Times New Roman"/>
                <w:b/>
                <w:bCs/>
              </w:rPr>
            </w:rPrChange>
          </w:rPr>
          <w:t xml:space="preserve">-Taylor, A. J., Williams, D. R., Harvey-Mendoza, E., </w:t>
        </w:r>
        <w:proofErr w:type="spellStart"/>
        <w:r w:rsidRPr="002A71A9">
          <w:rPr>
            <w:rFonts w:ascii="Times New Roman" w:hAnsi="Times New Roman" w:cs="Times New Roman"/>
            <w:rPrChange w:id="1271" w:author="Angel Armenta" w:date="2021-06-29T20:20:00Z">
              <w:rPr>
                <w:rFonts w:ascii="Times New Roman" w:hAnsi="Times New Roman" w:cs="Times New Roman"/>
                <w:b/>
                <w:bCs/>
              </w:rPr>
            </w:rPrChange>
          </w:rPr>
          <w:t>Jahromi</w:t>
        </w:r>
        <w:proofErr w:type="spellEnd"/>
        <w:r w:rsidRPr="002A71A9">
          <w:rPr>
            <w:rFonts w:ascii="Times New Roman" w:hAnsi="Times New Roman" w:cs="Times New Roman"/>
            <w:rPrChange w:id="1272" w:author="Angel Armenta" w:date="2021-06-29T20:20:00Z">
              <w:rPr>
                <w:rFonts w:ascii="Times New Roman" w:hAnsi="Times New Roman" w:cs="Times New Roman"/>
                <w:b/>
                <w:bCs/>
              </w:rPr>
            </w:rPrChange>
          </w:rPr>
          <w:t xml:space="preserve">, L. B., &amp; </w:t>
        </w:r>
        <w:proofErr w:type="spellStart"/>
        <w:r w:rsidRPr="002A71A9">
          <w:rPr>
            <w:rFonts w:ascii="Times New Roman" w:hAnsi="Times New Roman" w:cs="Times New Roman"/>
            <w:rPrChange w:id="1273" w:author="Angel Armenta" w:date="2021-06-29T20:20:00Z">
              <w:rPr>
                <w:rFonts w:ascii="Times New Roman" w:hAnsi="Times New Roman" w:cs="Times New Roman"/>
                <w:b/>
                <w:bCs/>
              </w:rPr>
            </w:rPrChange>
          </w:rPr>
          <w:t>Updegraff</w:t>
        </w:r>
        <w:proofErr w:type="spellEnd"/>
        <w:r w:rsidRPr="002A71A9">
          <w:rPr>
            <w:rFonts w:ascii="Times New Roman" w:hAnsi="Times New Roman" w:cs="Times New Roman"/>
            <w:rPrChange w:id="1274" w:author="Angel Armenta" w:date="2021-06-29T20:20:00Z">
              <w:rPr>
                <w:rFonts w:ascii="Times New Roman" w:hAnsi="Times New Roman" w:cs="Times New Roman"/>
                <w:b/>
                <w:bCs/>
              </w:rPr>
            </w:rPrChange>
          </w:rPr>
          <w:t xml:space="preserve">, K. A. (2014). Impact of Arizona’s SB 1070 immigration law on utilization of health care and public assistance among Mexican-origin adolescent mothers and their mother figures. </w:t>
        </w:r>
        <w:r w:rsidRPr="002A71A9">
          <w:rPr>
            <w:rFonts w:ascii="Times New Roman" w:hAnsi="Times New Roman" w:cs="Times New Roman"/>
            <w:i/>
            <w:iCs/>
            <w:rPrChange w:id="1275" w:author="Angel Armenta" w:date="2021-06-29T20:20:00Z">
              <w:rPr>
                <w:rFonts w:ascii="Times New Roman" w:hAnsi="Times New Roman" w:cs="Times New Roman"/>
                <w:b/>
                <w:bCs/>
                <w:i/>
                <w:iCs/>
              </w:rPr>
            </w:rPrChange>
          </w:rPr>
          <w:t>American Journal of Public Health, 104</w:t>
        </w:r>
        <w:r w:rsidRPr="002A71A9">
          <w:rPr>
            <w:rFonts w:ascii="Times New Roman" w:hAnsi="Times New Roman" w:cs="Times New Roman"/>
            <w:rPrChange w:id="1276" w:author="Angel Armenta" w:date="2021-06-29T20:20:00Z">
              <w:rPr>
                <w:rFonts w:ascii="Times New Roman" w:hAnsi="Times New Roman" w:cs="Times New Roman"/>
                <w:b/>
                <w:bCs/>
              </w:rPr>
            </w:rPrChange>
          </w:rPr>
          <w:t xml:space="preserve"> Suppl 1, 28-34. https://doi.org/10.2105/AJPH.2013.301655</w:t>
        </w:r>
      </w:ins>
    </w:p>
    <w:p w14:paraId="1187D5FA" w14:textId="77777777" w:rsidR="002A71A9" w:rsidRPr="002A71A9" w:rsidRDefault="002A71A9" w:rsidP="002A71A9">
      <w:pPr>
        <w:spacing w:line="480" w:lineRule="auto"/>
        <w:ind w:left="720" w:hanging="720"/>
        <w:rPr>
          <w:ins w:id="1277" w:author="Angel Armenta" w:date="2021-06-29T20:19:00Z"/>
          <w:rFonts w:ascii="Times New Roman" w:hAnsi="Times New Roman" w:cs="Times New Roman"/>
          <w:rPrChange w:id="1278" w:author="Angel Armenta" w:date="2021-06-29T20:20:00Z">
            <w:rPr>
              <w:ins w:id="1279" w:author="Angel Armenta" w:date="2021-06-29T20:19:00Z"/>
              <w:rFonts w:ascii="Times New Roman" w:hAnsi="Times New Roman" w:cs="Times New Roman"/>
              <w:b/>
              <w:bCs/>
            </w:rPr>
          </w:rPrChange>
        </w:rPr>
      </w:pPr>
      <w:ins w:id="1280" w:author="Angel Armenta" w:date="2021-06-29T20:19:00Z">
        <w:r w:rsidRPr="002A71A9">
          <w:rPr>
            <w:rFonts w:ascii="Times New Roman" w:hAnsi="Times New Roman" w:cs="Times New Roman"/>
            <w:rPrChange w:id="1281" w:author="Angel Armenta" w:date="2021-06-29T20:20:00Z">
              <w:rPr>
                <w:rFonts w:ascii="Times New Roman" w:hAnsi="Times New Roman" w:cs="Times New Roman"/>
                <w:b/>
                <w:bCs/>
              </w:rPr>
            </w:rPrChange>
          </w:rPr>
          <w:lastRenderedPageBreak/>
          <w:t xml:space="preserve">Torres, L., &amp; Ong, A. D. (2010). A daily diary investigation of Latino ethnic identity, discrimination, and depression. </w:t>
        </w:r>
        <w:r w:rsidRPr="002A71A9">
          <w:rPr>
            <w:rFonts w:ascii="Times New Roman" w:hAnsi="Times New Roman" w:cs="Times New Roman"/>
            <w:i/>
            <w:iCs/>
            <w:rPrChange w:id="1282" w:author="Angel Armenta" w:date="2021-06-29T20:20:00Z">
              <w:rPr>
                <w:rFonts w:ascii="Times New Roman" w:hAnsi="Times New Roman" w:cs="Times New Roman"/>
                <w:b/>
                <w:bCs/>
                <w:i/>
                <w:iCs/>
              </w:rPr>
            </w:rPrChange>
          </w:rPr>
          <w:t>Cultural Diversity &amp; Ethnic Minority Psychology, 16</w:t>
        </w:r>
        <w:r w:rsidRPr="002A71A9">
          <w:rPr>
            <w:rFonts w:ascii="Times New Roman" w:hAnsi="Times New Roman" w:cs="Times New Roman"/>
            <w:rPrChange w:id="1283" w:author="Angel Armenta" w:date="2021-06-29T20:20:00Z">
              <w:rPr>
                <w:rFonts w:ascii="Times New Roman" w:hAnsi="Times New Roman" w:cs="Times New Roman"/>
                <w:b/>
                <w:bCs/>
              </w:rPr>
            </w:rPrChange>
          </w:rPr>
          <w:t>(4), 561–568. https://doi.org/10.1037/a0020652</w:t>
        </w:r>
      </w:ins>
    </w:p>
    <w:p w14:paraId="23288694" w14:textId="77777777" w:rsidR="002A71A9" w:rsidRPr="002A71A9" w:rsidRDefault="002A71A9" w:rsidP="002A71A9">
      <w:pPr>
        <w:spacing w:line="480" w:lineRule="auto"/>
        <w:ind w:left="720" w:hanging="720"/>
        <w:rPr>
          <w:ins w:id="1284" w:author="Angel Armenta" w:date="2021-06-29T20:19:00Z"/>
          <w:rFonts w:ascii="Times New Roman" w:hAnsi="Times New Roman" w:cs="Times New Roman"/>
          <w:rPrChange w:id="1285" w:author="Angel Armenta" w:date="2021-06-29T20:20:00Z">
            <w:rPr>
              <w:ins w:id="1286" w:author="Angel Armenta" w:date="2021-06-29T20:19:00Z"/>
              <w:rFonts w:ascii="Times New Roman" w:hAnsi="Times New Roman" w:cs="Times New Roman"/>
              <w:b/>
              <w:bCs/>
            </w:rPr>
          </w:rPrChange>
        </w:rPr>
      </w:pPr>
      <w:ins w:id="1287" w:author="Angel Armenta" w:date="2021-06-29T20:19:00Z">
        <w:r w:rsidRPr="002A71A9">
          <w:rPr>
            <w:rFonts w:ascii="Times New Roman" w:hAnsi="Times New Roman" w:cs="Times New Roman"/>
            <w:rPrChange w:id="1288" w:author="Angel Armenta" w:date="2021-06-29T20:20:00Z">
              <w:rPr>
                <w:rFonts w:ascii="Times New Roman" w:hAnsi="Times New Roman" w:cs="Times New Roman"/>
                <w:b/>
                <w:bCs/>
              </w:rPr>
            </w:rPrChange>
          </w:rPr>
          <w:t xml:space="preserve">Torres, V., &amp; Baxter </w:t>
        </w:r>
        <w:proofErr w:type="spellStart"/>
        <w:r w:rsidRPr="002A71A9">
          <w:rPr>
            <w:rFonts w:ascii="Times New Roman" w:hAnsi="Times New Roman" w:cs="Times New Roman"/>
            <w:rPrChange w:id="1289" w:author="Angel Armenta" w:date="2021-06-29T20:20:00Z">
              <w:rPr>
                <w:rFonts w:ascii="Times New Roman" w:hAnsi="Times New Roman" w:cs="Times New Roman"/>
                <w:b/>
                <w:bCs/>
              </w:rPr>
            </w:rPrChange>
          </w:rPr>
          <w:t>Magolda</w:t>
        </w:r>
        <w:proofErr w:type="spellEnd"/>
        <w:r w:rsidRPr="002A71A9">
          <w:rPr>
            <w:rFonts w:ascii="Times New Roman" w:hAnsi="Times New Roman" w:cs="Times New Roman"/>
            <w:rPrChange w:id="1290" w:author="Angel Armenta" w:date="2021-06-29T20:20:00Z">
              <w:rPr>
                <w:rFonts w:ascii="Times New Roman" w:hAnsi="Times New Roman" w:cs="Times New Roman"/>
                <w:b/>
                <w:bCs/>
              </w:rPr>
            </w:rPrChange>
          </w:rPr>
          <w:t xml:space="preserve">, M. B. (2004). Reconstructing Latino identity: The influence of cognitive development on the ethnic identity process of Latino students. </w:t>
        </w:r>
        <w:r w:rsidRPr="002A71A9">
          <w:rPr>
            <w:rFonts w:ascii="Times New Roman" w:hAnsi="Times New Roman" w:cs="Times New Roman"/>
            <w:i/>
            <w:iCs/>
            <w:rPrChange w:id="1291" w:author="Angel Armenta" w:date="2021-06-29T20:20:00Z">
              <w:rPr>
                <w:rFonts w:ascii="Times New Roman" w:hAnsi="Times New Roman" w:cs="Times New Roman"/>
                <w:b/>
                <w:bCs/>
                <w:i/>
                <w:iCs/>
              </w:rPr>
            </w:rPrChange>
          </w:rPr>
          <w:t>Journal of College Student Development, 45</w:t>
        </w:r>
        <w:r w:rsidRPr="002A71A9">
          <w:rPr>
            <w:rFonts w:ascii="Times New Roman" w:hAnsi="Times New Roman" w:cs="Times New Roman"/>
            <w:rPrChange w:id="1292" w:author="Angel Armenta" w:date="2021-06-29T20:20:00Z">
              <w:rPr>
                <w:rFonts w:ascii="Times New Roman" w:hAnsi="Times New Roman" w:cs="Times New Roman"/>
                <w:b/>
                <w:bCs/>
              </w:rPr>
            </w:rPrChange>
          </w:rPr>
          <w:t>(3), 333–347. https://doi.org/10.1353/csd.2004.0043</w:t>
        </w:r>
      </w:ins>
    </w:p>
    <w:p w14:paraId="64BFA7EE" w14:textId="77777777" w:rsidR="002A71A9" w:rsidRPr="002A71A9" w:rsidRDefault="002A71A9" w:rsidP="002A71A9">
      <w:pPr>
        <w:spacing w:line="480" w:lineRule="auto"/>
        <w:ind w:left="720" w:hanging="720"/>
        <w:rPr>
          <w:ins w:id="1293" w:author="Angel Armenta" w:date="2021-06-29T20:19:00Z"/>
          <w:rFonts w:ascii="Times New Roman" w:hAnsi="Times New Roman" w:cs="Times New Roman"/>
          <w:rPrChange w:id="1294" w:author="Angel Armenta" w:date="2021-06-29T20:20:00Z">
            <w:rPr>
              <w:ins w:id="1295" w:author="Angel Armenta" w:date="2021-06-29T20:19:00Z"/>
              <w:rFonts w:ascii="Times New Roman" w:hAnsi="Times New Roman" w:cs="Times New Roman"/>
              <w:b/>
              <w:bCs/>
            </w:rPr>
          </w:rPrChange>
        </w:rPr>
      </w:pPr>
      <w:proofErr w:type="spellStart"/>
      <w:ins w:id="1296" w:author="Angel Armenta" w:date="2021-06-29T20:19:00Z">
        <w:r w:rsidRPr="002A71A9">
          <w:rPr>
            <w:rFonts w:ascii="Times New Roman" w:hAnsi="Times New Roman" w:cs="Times New Roman"/>
            <w:rPrChange w:id="1297" w:author="Angel Armenta" w:date="2021-06-29T20:20:00Z">
              <w:rPr>
                <w:rFonts w:ascii="Times New Roman" w:hAnsi="Times New Roman" w:cs="Times New Roman"/>
                <w:b/>
                <w:bCs/>
              </w:rPr>
            </w:rPrChange>
          </w:rPr>
          <w:t>Trawalter</w:t>
        </w:r>
        <w:proofErr w:type="spellEnd"/>
        <w:r w:rsidRPr="002A71A9">
          <w:rPr>
            <w:rFonts w:ascii="Times New Roman" w:hAnsi="Times New Roman" w:cs="Times New Roman"/>
            <w:rPrChange w:id="1298" w:author="Angel Armenta" w:date="2021-06-29T20:20:00Z">
              <w:rPr>
                <w:rFonts w:ascii="Times New Roman" w:hAnsi="Times New Roman" w:cs="Times New Roman"/>
                <w:b/>
                <w:bCs/>
              </w:rPr>
            </w:rPrChange>
          </w:rPr>
          <w:t xml:space="preserve">, S., Chung, V. S., DeSantis, A. S., Simon, C. D., &amp; Adam, E. K. (2012). Physiological stress responses to the 2008 U.S. presidential election: The role of policy preferences and social dominance orientation. </w:t>
        </w:r>
        <w:r w:rsidRPr="002A71A9">
          <w:rPr>
            <w:rFonts w:ascii="Times New Roman" w:hAnsi="Times New Roman" w:cs="Times New Roman"/>
            <w:i/>
            <w:iCs/>
            <w:rPrChange w:id="1299" w:author="Angel Armenta" w:date="2021-06-29T20:20:00Z">
              <w:rPr>
                <w:rFonts w:ascii="Times New Roman" w:hAnsi="Times New Roman" w:cs="Times New Roman"/>
                <w:b/>
                <w:bCs/>
                <w:i/>
                <w:iCs/>
              </w:rPr>
            </w:rPrChange>
          </w:rPr>
          <w:t>Group Processes &amp; Intergroup Relations, 15</w:t>
        </w:r>
        <w:r w:rsidRPr="002A71A9">
          <w:rPr>
            <w:rFonts w:ascii="Times New Roman" w:hAnsi="Times New Roman" w:cs="Times New Roman"/>
            <w:rPrChange w:id="1300" w:author="Angel Armenta" w:date="2021-06-29T20:20:00Z">
              <w:rPr>
                <w:rFonts w:ascii="Times New Roman" w:hAnsi="Times New Roman" w:cs="Times New Roman"/>
                <w:b/>
                <w:bCs/>
              </w:rPr>
            </w:rPrChange>
          </w:rPr>
          <w:t>(3), 333–345. https://doi.org/10.1177/1368430211428163</w:t>
        </w:r>
      </w:ins>
    </w:p>
    <w:p w14:paraId="279A3496" w14:textId="77777777" w:rsidR="002A71A9" w:rsidRPr="002A71A9" w:rsidRDefault="002A71A9" w:rsidP="002A71A9">
      <w:pPr>
        <w:spacing w:line="480" w:lineRule="auto"/>
        <w:ind w:left="720" w:hanging="720"/>
        <w:rPr>
          <w:ins w:id="1301" w:author="Angel Armenta" w:date="2021-06-29T20:19:00Z"/>
          <w:rFonts w:ascii="Times New Roman" w:hAnsi="Times New Roman" w:cs="Times New Roman"/>
          <w:rPrChange w:id="1302" w:author="Angel Armenta" w:date="2021-06-29T20:20:00Z">
            <w:rPr>
              <w:ins w:id="1303" w:author="Angel Armenta" w:date="2021-06-29T20:19:00Z"/>
              <w:rFonts w:ascii="Times New Roman" w:hAnsi="Times New Roman" w:cs="Times New Roman"/>
              <w:b/>
              <w:bCs/>
            </w:rPr>
          </w:rPrChange>
        </w:rPr>
      </w:pPr>
      <w:ins w:id="1304" w:author="Angel Armenta" w:date="2021-06-29T20:19:00Z">
        <w:r w:rsidRPr="002A71A9">
          <w:rPr>
            <w:rFonts w:ascii="Times New Roman" w:hAnsi="Times New Roman" w:cs="Times New Roman"/>
            <w:rPrChange w:id="1305" w:author="Angel Armenta" w:date="2021-06-29T20:20:00Z">
              <w:rPr>
                <w:rFonts w:ascii="Times New Roman" w:hAnsi="Times New Roman" w:cs="Times New Roman"/>
                <w:b/>
                <w:bCs/>
              </w:rPr>
            </w:rPrChange>
          </w:rPr>
          <w:t>Trull, T., &amp; Ebner-</w:t>
        </w:r>
        <w:proofErr w:type="spellStart"/>
        <w:r w:rsidRPr="002A71A9">
          <w:rPr>
            <w:rFonts w:ascii="Times New Roman" w:hAnsi="Times New Roman" w:cs="Times New Roman"/>
            <w:rPrChange w:id="1306" w:author="Angel Armenta" w:date="2021-06-29T20:20:00Z">
              <w:rPr>
                <w:rFonts w:ascii="Times New Roman" w:hAnsi="Times New Roman" w:cs="Times New Roman"/>
                <w:b/>
                <w:bCs/>
              </w:rPr>
            </w:rPrChange>
          </w:rPr>
          <w:t>Priemer</w:t>
        </w:r>
        <w:proofErr w:type="spellEnd"/>
        <w:r w:rsidRPr="002A71A9">
          <w:rPr>
            <w:rFonts w:ascii="Times New Roman" w:hAnsi="Times New Roman" w:cs="Times New Roman"/>
            <w:rPrChange w:id="1307" w:author="Angel Armenta" w:date="2021-06-29T20:20:00Z">
              <w:rPr>
                <w:rFonts w:ascii="Times New Roman" w:hAnsi="Times New Roman" w:cs="Times New Roman"/>
                <w:b/>
                <w:bCs/>
              </w:rPr>
            </w:rPrChange>
          </w:rPr>
          <w:t xml:space="preserve">, U. (2012). Ambulatory assessment. </w:t>
        </w:r>
        <w:r w:rsidRPr="002A71A9">
          <w:rPr>
            <w:rFonts w:ascii="Times New Roman" w:hAnsi="Times New Roman" w:cs="Times New Roman"/>
            <w:i/>
            <w:iCs/>
            <w:rPrChange w:id="1308" w:author="Angel Armenta" w:date="2021-06-29T20:20:00Z">
              <w:rPr>
                <w:rFonts w:ascii="Times New Roman" w:hAnsi="Times New Roman" w:cs="Times New Roman"/>
                <w:b/>
                <w:bCs/>
                <w:i/>
                <w:iCs/>
              </w:rPr>
            </w:rPrChange>
          </w:rPr>
          <w:t>Annual Review of Clinical Psychology, 9</w:t>
        </w:r>
        <w:r w:rsidRPr="002A71A9">
          <w:rPr>
            <w:rFonts w:ascii="Times New Roman" w:hAnsi="Times New Roman" w:cs="Times New Roman"/>
            <w:rPrChange w:id="1309" w:author="Angel Armenta" w:date="2021-06-29T20:20:00Z">
              <w:rPr>
                <w:rFonts w:ascii="Times New Roman" w:hAnsi="Times New Roman" w:cs="Times New Roman"/>
                <w:b/>
                <w:bCs/>
              </w:rPr>
            </w:rPrChange>
          </w:rPr>
          <w:t>, 151-176. https://doi.org/10.1146/annurev-clinpsy-050212-185510</w:t>
        </w:r>
      </w:ins>
    </w:p>
    <w:p w14:paraId="61E0157D" w14:textId="6471AEBA" w:rsidR="002A71A9" w:rsidRPr="002A71A9" w:rsidRDefault="002A71A9" w:rsidP="002A71A9">
      <w:pPr>
        <w:spacing w:line="480" w:lineRule="auto"/>
        <w:ind w:left="720" w:hanging="720"/>
        <w:rPr>
          <w:ins w:id="1310" w:author="Angel Armenta" w:date="2021-06-29T20:19:00Z"/>
          <w:rFonts w:ascii="Times New Roman" w:hAnsi="Times New Roman" w:cs="Times New Roman"/>
          <w:rPrChange w:id="1311" w:author="Angel Armenta" w:date="2021-06-29T20:20:00Z">
            <w:rPr>
              <w:ins w:id="1312" w:author="Angel Armenta" w:date="2021-06-29T20:19:00Z"/>
              <w:rFonts w:ascii="Times New Roman" w:hAnsi="Times New Roman" w:cs="Times New Roman"/>
              <w:b/>
              <w:bCs/>
            </w:rPr>
          </w:rPrChange>
        </w:rPr>
      </w:pPr>
      <w:ins w:id="1313" w:author="Angel Armenta" w:date="2021-06-29T20:19:00Z">
        <w:r w:rsidRPr="002A71A9">
          <w:rPr>
            <w:rFonts w:ascii="Times New Roman" w:hAnsi="Times New Roman" w:cs="Times New Roman"/>
            <w:rPrChange w:id="1314" w:author="Angel Armenta" w:date="2021-06-29T20:20:00Z">
              <w:rPr>
                <w:rFonts w:ascii="Times New Roman" w:hAnsi="Times New Roman" w:cs="Times New Roman"/>
                <w:b/>
                <w:bCs/>
              </w:rPr>
            </w:rPrChange>
          </w:rPr>
          <w:t>U.S. Census Bureau. (</w:t>
        </w:r>
      </w:ins>
      <w:ins w:id="1315" w:author="Angel Armenta" w:date="2021-06-30T16:05:00Z">
        <w:r w:rsidR="003D0A55">
          <w:rPr>
            <w:rFonts w:ascii="Times New Roman" w:hAnsi="Times New Roman" w:cs="Times New Roman"/>
          </w:rPr>
          <w:t>2019</w:t>
        </w:r>
      </w:ins>
      <w:ins w:id="1316" w:author="Angel Armenta" w:date="2021-06-29T20:19:00Z">
        <w:r w:rsidRPr="002A71A9">
          <w:rPr>
            <w:rFonts w:ascii="Times New Roman" w:hAnsi="Times New Roman" w:cs="Times New Roman"/>
            <w:rPrChange w:id="1317" w:author="Angel Armenta" w:date="2021-06-29T20:20:00Z">
              <w:rPr>
                <w:rFonts w:ascii="Times New Roman" w:hAnsi="Times New Roman" w:cs="Times New Roman"/>
                <w:b/>
                <w:bCs/>
              </w:rPr>
            </w:rPrChange>
          </w:rPr>
          <w:t xml:space="preserve">). </w:t>
        </w:r>
        <w:r w:rsidRPr="002A71A9">
          <w:rPr>
            <w:rFonts w:ascii="Times New Roman" w:hAnsi="Times New Roman" w:cs="Times New Roman"/>
            <w:i/>
            <w:iCs/>
            <w:rPrChange w:id="1318" w:author="Angel Armenta" w:date="2021-06-29T20:20:00Z">
              <w:rPr>
                <w:rFonts w:ascii="Times New Roman" w:hAnsi="Times New Roman" w:cs="Times New Roman"/>
                <w:b/>
                <w:bCs/>
                <w:i/>
                <w:iCs/>
              </w:rPr>
            </w:rPrChange>
          </w:rPr>
          <w:t>The Hispanic population in the United States: 2019</w:t>
        </w:r>
        <w:r w:rsidRPr="002A71A9">
          <w:rPr>
            <w:rFonts w:ascii="Times New Roman" w:hAnsi="Times New Roman" w:cs="Times New Roman"/>
            <w:rPrChange w:id="1319" w:author="Angel Armenta" w:date="2021-06-29T20:20:00Z">
              <w:rPr>
                <w:rFonts w:ascii="Times New Roman" w:hAnsi="Times New Roman" w:cs="Times New Roman"/>
                <w:b/>
                <w:bCs/>
              </w:rPr>
            </w:rPrChange>
          </w:rPr>
          <w:t>. The United States Census Bureau. https://www.census.gov/data/tables/2019/demo/hispanic-origin/2019-cps.html</w:t>
        </w:r>
      </w:ins>
    </w:p>
    <w:p w14:paraId="6CA542AF" w14:textId="77777777" w:rsidR="002A71A9" w:rsidRPr="002A71A9" w:rsidRDefault="002A71A9" w:rsidP="002A71A9">
      <w:pPr>
        <w:spacing w:line="480" w:lineRule="auto"/>
        <w:ind w:left="720" w:hanging="720"/>
        <w:rPr>
          <w:ins w:id="1320" w:author="Angel Armenta" w:date="2021-06-29T20:19:00Z"/>
          <w:rFonts w:ascii="Times New Roman" w:hAnsi="Times New Roman" w:cs="Times New Roman"/>
          <w:rPrChange w:id="1321" w:author="Angel Armenta" w:date="2021-06-29T20:20:00Z">
            <w:rPr>
              <w:ins w:id="1322" w:author="Angel Armenta" w:date="2021-06-29T20:19:00Z"/>
              <w:rFonts w:ascii="Times New Roman" w:hAnsi="Times New Roman" w:cs="Times New Roman"/>
              <w:b/>
              <w:bCs/>
            </w:rPr>
          </w:rPrChange>
        </w:rPr>
      </w:pPr>
      <w:ins w:id="1323" w:author="Angel Armenta" w:date="2021-06-29T20:19:00Z">
        <w:r w:rsidRPr="002A71A9">
          <w:rPr>
            <w:rFonts w:ascii="Times New Roman" w:hAnsi="Times New Roman" w:cs="Times New Roman"/>
            <w:rPrChange w:id="1324" w:author="Angel Armenta" w:date="2021-06-29T20:20:00Z">
              <w:rPr>
                <w:rFonts w:ascii="Times New Roman" w:hAnsi="Times New Roman" w:cs="Times New Roman"/>
                <w:b/>
                <w:bCs/>
              </w:rPr>
            </w:rPrChange>
          </w:rPr>
          <w:t xml:space="preserve">USA Today Network. (n.d.). </w:t>
        </w:r>
        <w:r w:rsidRPr="002A71A9">
          <w:rPr>
            <w:rFonts w:ascii="Times New Roman" w:hAnsi="Times New Roman" w:cs="Times New Roman"/>
            <w:i/>
            <w:iCs/>
            <w:rPrChange w:id="1325" w:author="Angel Armenta" w:date="2021-06-29T20:20:00Z">
              <w:rPr>
                <w:rFonts w:ascii="Times New Roman" w:hAnsi="Times New Roman" w:cs="Times New Roman"/>
                <w:b/>
                <w:bCs/>
                <w:i/>
                <w:iCs/>
              </w:rPr>
            </w:rPrChange>
          </w:rPr>
          <w:t>The Wall</w:t>
        </w:r>
        <w:r w:rsidRPr="002A71A9">
          <w:rPr>
            <w:rFonts w:ascii="Times New Roman" w:hAnsi="Times New Roman" w:cs="Times New Roman"/>
            <w:rPrChange w:id="1326" w:author="Angel Armenta" w:date="2021-06-29T20:20:00Z">
              <w:rPr>
                <w:rFonts w:ascii="Times New Roman" w:hAnsi="Times New Roman" w:cs="Times New Roman"/>
                <w:b/>
                <w:bCs/>
              </w:rPr>
            </w:rPrChange>
          </w:rPr>
          <w:t>. USA Today Network. https://www.usatoday.com/border-wall/us-trade-mexico-imports-tomatoes/585350001/</w:t>
        </w:r>
      </w:ins>
    </w:p>
    <w:p w14:paraId="1AFC3175" w14:textId="77777777" w:rsidR="002A71A9" w:rsidRPr="002A71A9" w:rsidRDefault="002A71A9" w:rsidP="002A71A9">
      <w:pPr>
        <w:spacing w:line="480" w:lineRule="auto"/>
        <w:ind w:left="720" w:hanging="720"/>
        <w:rPr>
          <w:ins w:id="1327" w:author="Angel Armenta" w:date="2021-06-29T20:19:00Z"/>
          <w:rFonts w:ascii="Times New Roman" w:hAnsi="Times New Roman" w:cs="Times New Roman"/>
          <w:rPrChange w:id="1328" w:author="Angel Armenta" w:date="2021-06-29T20:20:00Z">
            <w:rPr>
              <w:ins w:id="1329" w:author="Angel Armenta" w:date="2021-06-29T20:19:00Z"/>
              <w:rFonts w:ascii="Times New Roman" w:hAnsi="Times New Roman" w:cs="Times New Roman"/>
              <w:b/>
              <w:bCs/>
            </w:rPr>
          </w:rPrChange>
        </w:rPr>
      </w:pPr>
      <w:proofErr w:type="spellStart"/>
      <w:ins w:id="1330" w:author="Angel Armenta" w:date="2021-06-29T20:19:00Z">
        <w:r w:rsidRPr="002A71A9">
          <w:rPr>
            <w:rFonts w:ascii="Times New Roman" w:hAnsi="Times New Roman" w:cs="Times New Roman"/>
            <w:rPrChange w:id="1331" w:author="Angel Armenta" w:date="2021-06-29T20:20:00Z">
              <w:rPr>
                <w:rFonts w:ascii="Times New Roman" w:hAnsi="Times New Roman" w:cs="Times New Roman"/>
                <w:b/>
                <w:bCs/>
              </w:rPr>
            </w:rPrChange>
          </w:rPr>
          <w:t>Valdivieso</w:t>
        </w:r>
        <w:proofErr w:type="spellEnd"/>
        <w:r w:rsidRPr="002A71A9">
          <w:rPr>
            <w:rFonts w:ascii="Times New Roman" w:hAnsi="Times New Roman" w:cs="Times New Roman"/>
            <w:rPrChange w:id="1332" w:author="Angel Armenta" w:date="2021-06-29T20:20:00Z">
              <w:rPr>
                <w:rFonts w:ascii="Times New Roman" w:hAnsi="Times New Roman" w:cs="Times New Roman"/>
                <w:b/>
                <w:bCs/>
              </w:rPr>
            </w:rPrChange>
          </w:rPr>
          <w:t>-Mora, E., Peet, C. L., Garnier-Villarreal, M., Salazar-</w:t>
        </w:r>
        <w:proofErr w:type="spellStart"/>
        <w:r w:rsidRPr="002A71A9">
          <w:rPr>
            <w:rFonts w:ascii="Times New Roman" w:hAnsi="Times New Roman" w:cs="Times New Roman"/>
            <w:rPrChange w:id="1333" w:author="Angel Armenta" w:date="2021-06-29T20:20:00Z">
              <w:rPr>
                <w:rFonts w:ascii="Times New Roman" w:hAnsi="Times New Roman" w:cs="Times New Roman"/>
                <w:b/>
                <w:bCs/>
              </w:rPr>
            </w:rPrChange>
          </w:rPr>
          <w:t>Villanea</w:t>
        </w:r>
        <w:proofErr w:type="spellEnd"/>
        <w:r w:rsidRPr="002A71A9">
          <w:rPr>
            <w:rFonts w:ascii="Times New Roman" w:hAnsi="Times New Roman" w:cs="Times New Roman"/>
            <w:rPrChange w:id="1334" w:author="Angel Armenta" w:date="2021-06-29T20:20:00Z">
              <w:rPr>
                <w:rFonts w:ascii="Times New Roman" w:hAnsi="Times New Roman" w:cs="Times New Roman"/>
                <w:b/>
                <w:bCs/>
              </w:rPr>
            </w:rPrChange>
          </w:rPr>
          <w:t xml:space="preserve">, M., &amp; Johnson, D. K. (2016). A systematic review of the relationship between familism and mental health outcomes in Latino population. </w:t>
        </w:r>
        <w:r w:rsidRPr="002A71A9">
          <w:rPr>
            <w:rFonts w:ascii="Times New Roman" w:hAnsi="Times New Roman" w:cs="Times New Roman"/>
            <w:i/>
            <w:iCs/>
            <w:rPrChange w:id="1335" w:author="Angel Armenta" w:date="2021-06-29T20:20:00Z">
              <w:rPr>
                <w:rFonts w:ascii="Times New Roman" w:hAnsi="Times New Roman" w:cs="Times New Roman"/>
                <w:b/>
                <w:bCs/>
                <w:i/>
                <w:iCs/>
              </w:rPr>
            </w:rPrChange>
          </w:rPr>
          <w:t>Frontiers in Psychology, 7</w:t>
        </w:r>
        <w:r w:rsidRPr="002A71A9">
          <w:rPr>
            <w:rFonts w:ascii="Times New Roman" w:hAnsi="Times New Roman" w:cs="Times New Roman"/>
            <w:rPrChange w:id="1336" w:author="Angel Armenta" w:date="2021-06-29T20:20:00Z">
              <w:rPr>
                <w:rFonts w:ascii="Times New Roman" w:hAnsi="Times New Roman" w:cs="Times New Roman"/>
                <w:b/>
                <w:bCs/>
              </w:rPr>
            </w:rPrChange>
          </w:rPr>
          <w:t>. https://doi.org/10.3389/fpsyg.2016.01632</w:t>
        </w:r>
      </w:ins>
    </w:p>
    <w:p w14:paraId="58020EF9" w14:textId="77777777" w:rsidR="002A71A9" w:rsidRPr="002A71A9" w:rsidRDefault="002A71A9" w:rsidP="002A71A9">
      <w:pPr>
        <w:spacing w:line="480" w:lineRule="auto"/>
        <w:ind w:left="720" w:hanging="720"/>
        <w:rPr>
          <w:ins w:id="1337" w:author="Angel Armenta" w:date="2021-06-29T20:19:00Z"/>
          <w:rFonts w:ascii="Times New Roman" w:hAnsi="Times New Roman" w:cs="Times New Roman"/>
          <w:rPrChange w:id="1338" w:author="Angel Armenta" w:date="2021-06-29T20:20:00Z">
            <w:rPr>
              <w:ins w:id="1339" w:author="Angel Armenta" w:date="2021-06-29T20:19:00Z"/>
              <w:rFonts w:ascii="Times New Roman" w:hAnsi="Times New Roman" w:cs="Times New Roman"/>
              <w:b/>
              <w:bCs/>
            </w:rPr>
          </w:rPrChange>
        </w:rPr>
      </w:pPr>
      <w:proofErr w:type="spellStart"/>
      <w:ins w:id="1340" w:author="Angel Armenta" w:date="2021-06-29T20:19:00Z">
        <w:r w:rsidRPr="002A71A9">
          <w:rPr>
            <w:rFonts w:ascii="Times New Roman" w:hAnsi="Times New Roman" w:cs="Times New Roman"/>
            <w:rPrChange w:id="1341" w:author="Angel Armenta" w:date="2021-06-29T20:20:00Z">
              <w:rPr>
                <w:rFonts w:ascii="Times New Roman" w:hAnsi="Times New Roman" w:cs="Times New Roman"/>
                <w:b/>
                <w:bCs/>
              </w:rPr>
            </w:rPrChange>
          </w:rPr>
          <w:t>Waismel</w:t>
        </w:r>
        <w:proofErr w:type="spellEnd"/>
        <w:r w:rsidRPr="002A71A9">
          <w:rPr>
            <w:rFonts w:ascii="Times New Roman" w:hAnsi="Times New Roman" w:cs="Times New Roman"/>
            <w:rPrChange w:id="1342" w:author="Angel Armenta" w:date="2021-06-29T20:20:00Z">
              <w:rPr>
                <w:rFonts w:ascii="Times New Roman" w:hAnsi="Times New Roman" w:cs="Times New Roman"/>
                <w:b/>
                <w:bCs/>
              </w:rPr>
            </w:rPrChange>
          </w:rPr>
          <w:t xml:space="preserve">-Manor, I., </w:t>
        </w:r>
        <w:proofErr w:type="spellStart"/>
        <w:r w:rsidRPr="002A71A9">
          <w:rPr>
            <w:rFonts w:ascii="Times New Roman" w:hAnsi="Times New Roman" w:cs="Times New Roman"/>
            <w:rPrChange w:id="1343" w:author="Angel Armenta" w:date="2021-06-29T20:20:00Z">
              <w:rPr>
                <w:rFonts w:ascii="Times New Roman" w:hAnsi="Times New Roman" w:cs="Times New Roman"/>
                <w:b/>
                <w:bCs/>
              </w:rPr>
            </w:rPrChange>
          </w:rPr>
          <w:t>Ifergane</w:t>
        </w:r>
        <w:proofErr w:type="spellEnd"/>
        <w:r w:rsidRPr="002A71A9">
          <w:rPr>
            <w:rFonts w:ascii="Times New Roman" w:hAnsi="Times New Roman" w:cs="Times New Roman"/>
            <w:rPrChange w:id="1344" w:author="Angel Armenta" w:date="2021-06-29T20:20:00Z">
              <w:rPr>
                <w:rFonts w:ascii="Times New Roman" w:hAnsi="Times New Roman" w:cs="Times New Roman"/>
                <w:b/>
                <w:bCs/>
              </w:rPr>
            </w:rPrChange>
          </w:rPr>
          <w:t>, G., &amp; Cohen, H. (2011). When endocrinology and democracy collide: Emotions, cortisol and voting at national elections</w:t>
        </w:r>
        <w:r w:rsidRPr="002A71A9">
          <w:rPr>
            <w:rFonts w:ascii="Times New Roman" w:hAnsi="Times New Roman" w:cs="Times New Roman"/>
            <w:i/>
            <w:iCs/>
            <w:rPrChange w:id="1345" w:author="Angel Armenta" w:date="2021-06-29T20:20:00Z">
              <w:rPr>
                <w:rFonts w:ascii="Times New Roman" w:hAnsi="Times New Roman" w:cs="Times New Roman"/>
                <w:b/>
                <w:bCs/>
                <w:i/>
                <w:iCs/>
              </w:rPr>
            </w:rPrChange>
          </w:rPr>
          <w:t xml:space="preserve">. European </w:t>
        </w:r>
        <w:r w:rsidRPr="002A71A9">
          <w:rPr>
            <w:rFonts w:ascii="Times New Roman" w:hAnsi="Times New Roman" w:cs="Times New Roman"/>
            <w:i/>
            <w:iCs/>
            <w:rPrChange w:id="1346" w:author="Angel Armenta" w:date="2021-06-29T20:20:00Z">
              <w:rPr>
                <w:rFonts w:ascii="Times New Roman" w:hAnsi="Times New Roman" w:cs="Times New Roman"/>
                <w:b/>
                <w:bCs/>
                <w:i/>
                <w:iCs/>
              </w:rPr>
            </w:rPrChange>
          </w:rPr>
          <w:lastRenderedPageBreak/>
          <w:t>Neuropsychopharmacology: The Journal of the European College of Neuropsychopharmacology, 21</w:t>
        </w:r>
        <w:r w:rsidRPr="002A71A9">
          <w:rPr>
            <w:rFonts w:ascii="Times New Roman" w:hAnsi="Times New Roman" w:cs="Times New Roman"/>
            <w:rPrChange w:id="1347" w:author="Angel Armenta" w:date="2021-06-29T20:20:00Z">
              <w:rPr>
                <w:rFonts w:ascii="Times New Roman" w:hAnsi="Times New Roman" w:cs="Times New Roman"/>
                <w:b/>
                <w:bCs/>
              </w:rPr>
            </w:rPrChange>
          </w:rPr>
          <w:t>(11), 789–795. https://doi.org/10.1016/j.euroneuro.2011.03.003</w:t>
        </w:r>
      </w:ins>
    </w:p>
    <w:p w14:paraId="62054C82" w14:textId="77777777" w:rsidR="002A71A9" w:rsidRPr="002A71A9" w:rsidRDefault="002A71A9" w:rsidP="002A71A9">
      <w:pPr>
        <w:spacing w:line="480" w:lineRule="auto"/>
        <w:ind w:left="720" w:hanging="720"/>
        <w:rPr>
          <w:ins w:id="1348" w:author="Angel Armenta" w:date="2021-06-29T20:19:00Z"/>
          <w:rFonts w:ascii="Times New Roman" w:hAnsi="Times New Roman" w:cs="Times New Roman"/>
          <w:rPrChange w:id="1349" w:author="Angel Armenta" w:date="2021-06-29T20:20:00Z">
            <w:rPr>
              <w:ins w:id="1350" w:author="Angel Armenta" w:date="2021-06-29T20:19:00Z"/>
              <w:rFonts w:ascii="Times New Roman" w:hAnsi="Times New Roman" w:cs="Times New Roman"/>
              <w:b/>
              <w:bCs/>
            </w:rPr>
          </w:rPrChange>
        </w:rPr>
      </w:pPr>
      <w:ins w:id="1351" w:author="Angel Armenta" w:date="2021-06-29T20:19:00Z">
        <w:r w:rsidRPr="002A71A9">
          <w:rPr>
            <w:rFonts w:ascii="Times New Roman" w:hAnsi="Times New Roman" w:cs="Times New Roman"/>
            <w:rPrChange w:id="1352" w:author="Angel Armenta" w:date="2021-06-29T20:20:00Z">
              <w:rPr>
                <w:rFonts w:ascii="Times New Roman" w:hAnsi="Times New Roman" w:cs="Times New Roman"/>
                <w:b/>
                <w:bCs/>
              </w:rPr>
            </w:rPrChange>
          </w:rPr>
          <w:t xml:space="preserve">Walker, M., &amp; Iverson, E. (2015). Identity Development and political self-regulation in emerging adult political attitudes and behavior—Marie Walker, Emma Iverson, 2016. </w:t>
        </w:r>
        <w:r w:rsidRPr="002A71A9">
          <w:rPr>
            <w:rFonts w:ascii="Times New Roman" w:hAnsi="Times New Roman" w:cs="Times New Roman"/>
            <w:i/>
            <w:iCs/>
            <w:rPrChange w:id="1353" w:author="Angel Armenta" w:date="2021-06-29T20:20:00Z">
              <w:rPr>
                <w:rFonts w:ascii="Times New Roman" w:hAnsi="Times New Roman" w:cs="Times New Roman"/>
                <w:b/>
                <w:bCs/>
                <w:i/>
                <w:iCs/>
              </w:rPr>
            </w:rPrChange>
          </w:rPr>
          <w:t>Emerging Adulthood, 4</w:t>
        </w:r>
        <w:r w:rsidRPr="002A71A9">
          <w:rPr>
            <w:rFonts w:ascii="Times New Roman" w:hAnsi="Times New Roman" w:cs="Times New Roman"/>
            <w:rPrChange w:id="1354" w:author="Angel Armenta" w:date="2021-06-29T20:20:00Z">
              <w:rPr>
                <w:rFonts w:ascii="Times New Roman" w:hAnsi="Times New Roman" w:cs="Times New Roman"/>
                <w:b/>
                <w:bCs/>
              </w:rPr>
            </w:rPrChange>
          </w:rPr>
          <w:t>(3), 153-160. https://doi.org/10.1177/2167696815585052</w:t>
        </w:r>
      </w:ins>
    </w:p>
    <w:p w14:paraId="00550035" w14:textId="77777777" w:rsidR="002A71A9" w:rsidRPr="002A71A9" w:rsidRDefault="002A71A9" w:rsidP="002A71A9">
      <w:pPr>
        <w:spacing w:line="480" w:lineRule="auto"/>
        <w:ind w:left="720" w:hanging="720"/>
        <w:rPr>
          <w:ins w:id="1355" w:author="Angel Armenta" w:date="2021-06-29T20:19:00Z"/>
          <w:rFonts w:ascii="Times New Roman" w:hAnsi="Times New Roman" w:cs="Times New Roman"/>
          <w:rPrChange w:id="1356" w:author="Angel Armenta" w:date="2021-06-29T20:20:00Z">
            <w:rPr>
              <w:ins w:id="1357" w:author="Angel Armenta" w:date="2021-06-29T20:19:00Z"/>
              <w:rFonts w:ascii="Times New Roman" w:hAnsi="Times New Roman" w:cs="Times New Roman"/>
              <w:b/>
              <w:bCs/>
            </w:rPr>
          </w:rPrChange>
        </w:rPr>
      </w:pPr>
      <w:ins w:id="1358" w:author="Angel Armenta" w:date="2021-06-29T20:19:00Z">
        <w:r w:rsidRPr="002A71A9">
          <w:rPr>
            <w:rFonts w:ascii="Times New Roman" w:hAnsi="Times New Roman" w:cs="Times New Roman"/>
            <w:rPrChange w:id="1359" w:author="Angel Armenta" w:date="2021-06-29T20:20:00Z">
              <w:rPr>
                <w:rFonts w:ascii="Times New Roman" w:hAnsi="Times New Roman" w:cs="Times New Roman"/>
                <w:b/>
                <w:bCs/>
              </w:rPr>
            </w:rPrChange>
          </w:rPr>
          <w:t xml:space="preserve">Watson, D., &amp; Clark, L. A. (1994). </w:t>
        </w:r>
        <w:r w:rsidRPr="002A71A9">
          <w:rPr>
            <w:rFonts w:ascii="Times New Roman" w:hAnsi="Times New Roman" w:cs="Times New Roman"/>
            <w:i/>
            <w:iCs/>
            <w:rPrChange w:id="1360" w:author="Angel Armenta" w:date="2021-06-29T20:20:00Z">
              <w:rPr>
                <w:rFonts w:ascii="Times New Roman" w:hAnsi="Times New Roman" w:cs="Times New Roman"/>
                <w:b/>
                <w:bCs/>
                <w:i/>
                <w:iCs/>
              </w:rPr>
            </w:rPrChange>
          </w:rPr>
          <w:t>The PANAS-X: Manual for the positive and negative affect schedule - expanded Form</w:t>
        </w:r>
        <w:r w:rsidRPr="002A71A9">
          <w:rPr>
            <w:rFonts w:ascii="Times New Roman" w:hAnsi="Times New Roman" w:cs="Times New Roman"/>
            <w:rPrChange w:id="1361" w:author="Angel Armenta" w:date="2021-06-29T20:20:00Z">
              <w:rPr>
                <w:rFonts w:ascii="Times New Roman" w:hAnsi="Times New Roman" w:cs="Times New Roman"/>
                <w:b/>
                <w:bCs/>
              </w:rPr>
            </w:rPrChange>
          </w:rPr>
          <w:t>. University of Iowa. https://doi.org/10.17077/48vt-m4t2</w:t>
        </w:r>
      </w:ins>
    </w:p>
    <w:p w14:paraId="57F590B9" w14:textId="77777777" w:rsidR="002A71A9" w:rsidRPr="002A71A9" w:rsidRDefault="002A71A9" w:rsidP="002A71A9">
      <w:pPr>
        <w:spacing w:line="480" w:lineRule="auto"/>
        <w:ind w:left="720" w:hanging="720"/>
        <w:rPr>
          <w:ins w:id="1362" w:author="Angel Armenta" w:date="2021-06-29T20:19:00Z"/>
          <w:rFonts w:ascii="Times New Roman" w:hAnsi="Times New Roman" w:cs="Times New Roman"/>
          <w:rPrChange w:id="1363" w:author="Angel Armenta" w:date="2021-06-29T20:20:00Z">
            <w:rPr>
              <w:ins w:id="1364" w:author="Angel Armenta" w:date="2021-06-29T20:19:00Z"/>
              <w:rFonts w:ascii="Times New Roman" w:hAnsi="Times New Roman" w:cs="Times New Roman"/>
              <w:b/>
              <w:bCs/>
            </w:rPr>
          </w:rPrChange>
        </w:rPr>
      </w:pPr>
      <w:ins w:id="1365" w:author="Angel Armenta" w:date="2021-06-29T20:19:00Z">
        <w:r w:rsidRPr="002A71A9">
          <w:rPr>
            <w:rFonts w:ascii="Times New Roman" w:hAnsi="Times New Roman" w:cs="Times New Roman"/>
            <w:rPrChange w:id="1366" w:author="Angel Armenta" w:date="2021-06-29T20:20:00Z">
              <w:rPr>
                <w:rFonts w:ascii="Times New Roman" w:hAnsi="Times New Roman" w:cs="Times New Roman"/>
                <w:b/>
                <w:bCs/>
              </w:rPr>
            </w:rPrChange>
          </w:rPr>
          <w:t xml:space="preserve">Watson-Singleton, N., Hill, L., &amp; Case, A. (2019). Past discrimination, race-related vigilance, and depressive symptoms: The moderating role of mindfulness. </w:t>
        </w:r>
        <w:r w:rsidRPr="002A71A9">
          <w:rPr>
            <w:rFonts w:ascii="Times New Roman" w:hAnsi="Times New Roman" w:cs="Times New Roman"/>
            <w:i/>
            <w:iCs/>
            <w:rPrChange w:id="1367" w:author="Angel Armenta" w:date="2021-06-29T20:20:00Z">
              <w:rPr>
                <w:rFonts w:ascii="Times New Roman" w:hAnsi="Times New Roman" w:cs="Times New Roman"/>
                <w:b/>
                <w:bCs/>
                <w:i/>
                <w:iCs/>
              </w:rPr>
            </w:rPrChange>
          </w:rPr>
          <w:t>Mindfulness, 10</w:t>
        </w:r>
        <w:r w:rsidRPr="002A71A9">
          <w:rPr>
            <w:rFonts w:ascii="Times New Roman" w:hAnsi="Times New Roman" w:cs="Times New Roman"/>
            <w:rPrChange w:id="1368" w:author="Angel Armenta" w:date="2021-06-29T20:20:00Z">
              <w:rPr>
                <w:rFonts w:ascii="Times New Roman" w:hAnsi="Times New Roman" w:cs="Times New Roman"/>
                <w:b/>
                <w:bCs/>
              </w:rPr>
            </w:rPrChange>
          </w:rPr>
          <w:t>, 1768-1778. https://doi.org/10.1007/s12671-019-01143-5</w:t>
        </w:r>
      </w:ins>
    </w:p>
    <w:p w14:paraId="02BDEE24" w14:textId="77777777" w:rsidR="002A71A9" w:rsidRPr="002A71A9" w:rsidRDefault="002A71A9" w:rsidP="002A71A9">
      <w:pPr>
        <w:spacing w:line="480" w:lineRule="auto"/>
        <w:ind w:left="720" w:hanging="720"/>
        <w:rPr>
          <w:ins w:id="1369" w:author="Angel Armenta" w:date="2021-06-29T20:19:00Z"/>
          <w:rFonts w:ascii="Times New Roman" w:hAnsi="Times New Roman" w:cs="Times New Roman"/>
          <w:rPrChange w:id="1370" w:author="Angel Armenta" w:date="2021-06-29T20:20:00Z">
            <w:rPr>
              <w:ins w:id="1371" w:author="Angel Armenta" w:date="2021-06-29T20:19:00Z"/>
              <w:rFonts w:ascii="Times New Roman" w:hAnsi="Times New Roman" w:cs="Times New Roman"/>
              <w:b/>
              <w:bCs/>
            </w:rPr>
          </w:rPrChange>
        </w:rPr>
      </w:pPr>
      <w:ins w:id="1372" w:author="Angel Armenta" w:date="2021-06-29T20:19:00Z">
        <w:r w:rsidRPr="002A71A9">
          <w:rPr>
            <w:rFonts w:ascii="Times New Roman" w:hAnsi="Times New Roman" w:cs="Times New Roman"/>
            <w:rPrChange w:id="1373" w:author="Angel Armenta" w:date="2021-06-29T20:20:00Z">
              <w:rPr>
                <w:rFonts w:ascii="Times New Roman" w:hAnsi="Times New Roman" w:cs="Times New Roman"/>
                <w:b/>
                <w:bCs/>
              </w:rPr>
            </w:rPrChange>
          </w:rPr>
          <w:t xml:space="preserve">White, K., Blackburn, J., </w:t>
        </w:r>
        <w:proofErr w:type="spellStart"/>
        <w:r w:rsidRPr="002A71A9">
          <w:rPr>
            <w:rFonts w:ascii="Times New Roman" w:hAnsi="Times New Roman" w:cs="Times New Roman"/>
            <w:rPrChange w:id="1374" w:author="Angel Armenta" w:date="2021-06-29T20:20:00Z">
              <w:rPr>
                <w:rFonts w:ascii="Times New Roman" w:hAnsi="Times New Roman" w:cs="Times New Roman"/>
                <w:b/>
                <w:bCs/>
              </w:rPr>
            </w:rPrChange>
          </w:rPr>
          <w:t>Manzella</w:t>
        </w:r>
        <w:proofErr w:type="spellEnd"/>
        <w:r w:rsidRPr="002A71A9">
          <w:rPr>
            <w:rFonts w:ascii="Times New Roman" w:hAnsi="Times New Roman" w:cs="Times New Roman"/>
            <w:rPrChange w:id="1375" w:author="Angel Armenta" w:date="2021-06-29T20:20:00Z">
              <w:rPr>
                <w:rFonts w:ascii="Times New Roman" w:hAnsi="Times New Roman" w:cs="Times New Roman"/>
                <w:b/>
                <w:bCs/>
              </w:rPr>
            </w:rPrChange>
          </w:rPr>
          <w:t xml:space="preserve">, B., Welty, E., &amp; </w:t>
        </w:r>
        <w:proofErr w:type="spellStart"/>
        <w:r w:rsidRPr="002A71A9">
          <w:rPr>
            <w:rFonts w:ascii="Times New Roman" w:hAnsi="Times New Roman" w:cs="Times New Roman"/>
            <w:rPrChange w:id="1376" w:author="Angel Armenta" w:date="2021-06-29T20:20:00Z">
              <w:rPr>
                <w:rFonts w:ascii="Times New Roman" w:hAnsi="Times New Roman" w:cs="Times New Roman"/>
                <w:b/>
                <w:bCs/>
              </w:rPr>
            </w:rPrChange>
          </w:rPr>
          <w:t>Menachemi</w:t>
        </w:r>
        <w:proofErr w:type="spellEnd"/>
        <w:r w:rsidRPr="002A71A9">
          <w:rPr>
            <w:rFonts w:ascii="Times New Roman" w:hAnsi="Times New Roman" w:cs="Times New Roman"/>
            <w:rPrChange w:id="1377" w:author="Angel Armenta" w:date="2021-06-29T20:20:00Z">
              <w:rPr>
                <w:rFonts w:ascii="Times New Roman" w:hAnsi="Times New Roman" w:cs="Times New Roman"/>
                <w:b/>
                <w:bCs/>
              </w:rPr>
            </w:rPrChange>
          </w:rPr>
          <w:t xml:space="preserve">, N. (2014). Changes in use of county public health services following implementation of Alabama’s immigration law. </w:t>
        </w:r>
        <w:r w:rsidRPr="002A71A9">
          <w:rPr>
            <w:rFonts w:ascii="Times New Roman" w:hAnsi="Times New Roman" w:cs="Times New Roman"/>
            <w:i/>
            <w:iCs/>
            <w:rPrChange w:id="1378" w:author="Angel Armenta" w:date="2021-06-29T20:20:00Z">
              <w:rPr>
                <w:rFonts w:ascii="Times New Roman" w:hAnsi="Times New Roman" w:cs="Times New Roman"/>
                <w:b/>
                <w:bCs/>
                <w:i/>
                <w:iCs/>
              </w:rPr>
            </w:rPrChange>
          </w:rPr>
          <w:t>Journal of Health Care for the Poor and Underserved, 25</w:t>
        </w:r>
        <w:r w:rsidRPr="002A71A9">
          <w:rPr>
            <w:rFonts w:ascii="Times New Roman" w:hAnsi="Times New Roman" w:cs="Times New Roman"/>
            <w:rPrChange w:id="1379" w:author="Angel Armenta" w:date="2021-06-29T20:20:00Z">
              <w:rPr>
                <w:rFonts w:ascii="Times New Roman" w:hAnsi="Times New Roman" w:cs="Times New Roman"/>
                <w:b/>
                <w:bCs/>
              </w:rPr>
            </w:rPrChange>
          </w:rPr>
          <w:t>(4), 1844–1852. https://doi.org/10.1353/hpu.2014.0194</w:t>
        </w:r>
      </w:ins>
    </w:p>
    <w:p w14:paraId="4B659047" w14:textId="77777777" w:rsidR="002A71A9" w:rsidRPr="002A71A9" w:rsidRDefault="002A71A9" w:rsidP="002A71A9">
      <w:pPr>
        <w:spacing w:line="480" w:lineRule="auto"/>
        <w:ind w:left="720" w:hanging="720"/>
        <w:rPr>
          <w:ins w:id="1380" w:author="Angel Armenta" w:date="2021-06-29T20:19:00Z"/>
          <w:rFonts w:ascii="Times New Roman" w:hAnsi="Times New Roman" w:cs="Times New Roman"/>
          <w:rPrChange w:id="1381" w:author="Angel Armenta" w:date="2021-06-29T20:20:00Z">
            <w:rPr>
              <w:ins w:id="1382" w:author="Angel Armenta" w:date="2021-06-29T20:19:00Z"/>
              <w:rFonts w:ascii="Times New Roman" w:hAnsi="Times New Roman" w:cs="Times New Roman"/>
              <w:b/>
              <w:bCs/>
            </w:rPr>
          </w:rPrChange>
        </w:rPr>
      </w:pPr>
      <w:ins w:id="1383" w:author="Angel Armenta" w:date="2021-06-29T20:19:00Z">
        <w:r w:rsidRPr="002A71A9">
          <w:rPr>
            <w:rFonts w:ascii="Times New Roman" w:hAnsi="Times New Roman" w:cs="Times New Roman"/>
            <w:rPrChange w:id="1384" w:author="Angel Armenta" w:date="2021-06-29T20:20:00Z">
              <w:rPr>
                <w:rFonts w:ascii="Times New Roman" w:hAnsi="Times New Roman" w:cs="Times New Roman"/>
                <w:b/>
                <w:bCs/>
              </w:rPr>
            </w:rPrChange>
          </w:rPr>
          <w:t xml:space="preserve">Williams, D. R., &amp; Medlock, M. M. (2017). Health effects of dramatic societal events—ramifications of the recent presidential election. </w:t>
        </w:r>
        <w:r w:rsidRPr="002A71A9">
          <w:rPr>
            <w:rFonts w:ascii="Times New Roman" w:hAnsi="Times New Roman" w:cs="Times New Roman"/>
            <w:i/>
            <w:iCs/>
            <w:rPrChange w:id="1385" w:author="Angel Armenta" w:date="2021-06-29T20:20:00Z">
              <w:rPr>
                <w:rFonts w:ascii="Times New Roman" w:hAnsi="Times New Roman" w:cs="Times New Roman"/>
                <w:b/>
                <w:bCs/>
                <w:i/>
                <w:iCs/>
              </w:rPr>
            </w:rPrChange>
          </w:rPr>
          <w:t>The New England Journal of Medicine, 376</w:t>
        </w:r>
        <w:r w:rsidRPr="002A71A9">
          <w:rPr>
            <w:rFonts w:ascii="Times New Roman" w:hAnsi="Times New Roman" w:cs="Times New Roman"/>
            <w:rPrChange w:id="1386" w:author="Angel Armenta" w:date="2021-06-29T20:20:00Z">
              <w:rPr>
                <w:rFonts w:ascii="Times New Roman" w:hAnsi="Times New Roman" w:cs="Times New Roman"/>
                <w:b/>
                <w:bCs/>
              </w:rPr>
            </w:rPrChange>
          </w:rPr>
          <w:t>(23), 2295–2299. https://doi.org/10.1056/NEJMms1702111</w:t>
        </w:r>
      </w:ins>
    </w:p>
    <w:p w14:paraId="125CCC4A" w14:textId="77777777" w:rsidR="002A71A9" w:rsidRPr="002A71A9" w:rsidRDefault="002A71A9" w:rsidP="002A71A9">
      <w:pPr>
        <w:spacing w:line="480" w:lineRule="auto"/>
        <w:ind w:left="720" w:hanging="720"/>
        <w:rPr>
          <w:ins w:id="1387" w:author="Angel Armenta" w:date="2021-06-29T20:19:00Z"/>
          <w:rFonts w:ascii="Times New Roman" w:hAnsi="Times New Roman" w:cs="Times New Roman"/>
          <w:rPrChange w:id="1388" w:author="Angel Armenta" w:date="2021-06-29T20:20:00Z">
            <w:rPr>
              <w:ins w:id="1389" w:author="Angel Armenta" w:date="2021-06-29T20:19:00Z"/>
              <w:rFonts w:ascii="Times New Roman" w:hAnsi="Times New Roman" w:cs="Times New Roman"/>
              <w:b/>
              <w:bCs/>
            </w:rPr>
          </w:rPrChange>
        </w:rPr>
      </w:pPr>
      <w:ins w:id="1390" w:author="Angel Armenta" w:date="2021-06-29T20:19:00Z">
        <w:r w:rsidRPr="002A71A9">
          <w:rPr>
            <w:rFonts w:ascii="Times New Roman" w:hAnsi="Times New Roman" w:cs="Times New Roman"/>
            <w:rPrChange w:id="1391" w:author="Angel Armenta" w:date="2021-06-29T20:20:00Z">
              <w:rPr>
                <w:rFonts w:ascii="Times New Roman" w:hAnsi="Times New Roman" w:cs="Times New Roman"/>
                <w:b/>
                <w:bCs/>
              </w:rPr>
            </w:rPrChange>
          </w:rPr>
          <w:t xml:space="preserve">Williams, D. R., &amp; Mohammed, S. A. (2013). Racism and health I: Pathways and scientific evidence. </w:t>
        </w:r>
        <w:r w:rsidRPr="002A71A9">
          <w:rPr>
            <w:rFonts w:ascii="Times New Roman" w:hAnsi="Times New Roman" w:cs="Times New Roman"/>
            <w:i/>
            <w:iCs/>
            <w:rPrChange w:id="1392" w:author="Angel Armenta" w:date="2021-06-29T20:20:00Z">
              <w:rPr>
                <w:rFonts w:ascii="Times New Roman" w:hAnsi="Times New Roman" w:cs="Times New Roman"/>
                <w:b/>
                <w:bCs/>
                <w:i/>
                <w:iCs/>
              </w:rPr>
            </w:rPrChange>
          </w:rPr>
          <w:t>The American Behavioral Scientist, 57</w:t>
        </w:r>
        <w:r w:rsidRPr="002A71A9">
          <w:rPr>
            <w:rFonts w:ascii="Times New Roman" w:hAnsi="Times New Roman" w:cs="Times New Roman"/>
            <w:rPrChange w:id="1393" w:author="Angel Armenta" w:date="2021-06-29T20:20:00Z">
              <w:rPr>
                <w:rFonts w:ascii="Times New Roman" w:hAnsi="Times New Roman" w:cs="Times New Roman"/>
                <w:b/>
                <w:bCs/>
              </w:rPr>
            </w:rPrChange>
          </w:rPr>
          <w:t>(8), 1152-1173. https://doi.org/10.1177/0002764213487340</w:t>
        </w:r>
      </w:ins>
    </w:p>
    <w:p w14:paraId="0D15EADC" w14:textId="77777777" w:rsidR="002A71A9" w:rsidRPr="002A71A9" w:rsidRDefault="002A71A9" w:rsidP="002A71A9">
      <w:pPr>
        <w:spacing w:line="480" w:lineRule="auto"/>
        <w:ind w:left="720" w:hanging="720"/>
        <w:rPr>
          <w:ins w:id="1394" w:author="Angel Armenta" w:date="2021-06-29T20:19:00Z"/>
          <w:rFonts w:ascii="Times New Roman" w:hAnsi="Times New Roman" w:cs="Times New Roman"/>
          <w:rPrChange w:id="1395" w:author="Angel Armenta" w:date="2021-06-29T20:20:00Z">
            <w:rPr>
              <w:ins w:id="1396" w:author="Angel Armenta" w:date="2021-06-29T20:19:00Z"/>
              <w:rFonts w:ascii="Times New Roman" w:hAnsi="Times New Roman" w:cs="Times New Roman"/>
              <w:b/>
              <w:bCs/>
            </w:rPr>
          </w:rPrChange>
        </w:rPr>
      </w:pPr>
      <w:ins w:id="1397" w:author="Angel Armenta" w:date="2021-06-29T20:19:00Z">
        <w:r w:rsidRPr="002A71A9">
          <w:rPr>
            <w:rFonts w:ascii="Times New Roman" w:hAnsi="Times New Roman" w:cs="Times New Roman"/>
            <w:rPrChange w:id="1398" w:author="Angel Armenta" w:date="2021-06-29T20:20:00Z">
              <w:rPr>
                <w:rFonts w:ascii="Times New Roman" w:hAnsi="Times New Roman" w:cs="Times New Roman"/>
                <w:b/>
                <w:bCs/>
              </w:rPr>
            </w:rPrChange>
          </w:rPr>
          <w:t xml:space="preserve">Wray-Lake, L., Wells, R., Alvis, L., Delgado, S., </w:t>
        </w:r>
        <w:proofErr w:type="spellStart"/>
        <w:r w:rsidRPr="002A71A9">
          <w:rPr>
            <w:rFonts w:ascii="Times New Roman" w:hAnsi="Times New Roman" w:cs="Times New Roman"/>
            <w:rPrChange w:id="1399" w:author="Angel Armenta" w:date="2021-06-29T20:20:00Z">
              <w:rPr>
                <w:rFonts w:ascii="Times New Roman" w:hAnsi="Times New Roman" w:cs="Times New Roman"/>
                <w:b/>
                <w:bCs/>
              </w:rPr>
            </w:rPrChange>
          </w:rPr>
          <w:t>Syvertsen</w:t>
        </w:r>
        <w:proofErr w:type="spellEnd"/>
        <w:r w:rsidRPr="002A71A9">
          <w:rPr>
            <w:rFonts w:ascii="Times New Roman" w:hAnsi="Times New Roman" w:cs="Times New Roman"/>
            <w:rPrChange w:id="1400" w:author="Angel Armenta" w:date="2021-06-29T20:20:00Z">
              <w:rPr>
                <w:rFonts w:ascii="Times New Roman" w:hAnsi="Times New Roman" w:cs="Times New Roman"/>
                <w:b/>
                <w:bCs/>
              </w:rPr>
            </w:rPrChange>
          </w:rPr>
          <w:t xml:space="preserve">, A. K., &amp; Metzger, A. (2018). Being a Latinx adolescent under a trump presidency: Analysis of Latinx youth’s reactions to </w:t>
        </w:r>
        <w:r w:rsidRPr="002A71A9">
          <w:rPr>
            <w:rFonts w:ascii="Times New Roman" w:hAnsi="Times New Roman" w:cs="Times New Roman"/>
            <w:rPrChange w:id="1401" w:author="Angel Armenta" w:date="2021-06-29T20:20:00Z">
              <w:rPr>
                <w:rFonts w:ascii="Times New Roman" w:hAnsi="Times New Roman" w:cs="Times New Roman"/>
                <w:b/>
                <w:bCs/>
              </w:rPr>
            </w:rPrChange>
          </w:rPr>
          <w:lastRenderedPageBreak/>
          <w:t xml:space="preserve">immigration politics. </w:t>
        </w:r>
        <w:r w:rsidRPr="002A71A9">
          <w:rPr>
            <w:rFonts w:ascii="Times New Roman" w:hAnsi="Times New Roman" w:cs="Times New Roman"/>
            <w:i/>
            <w:iCs/>
            <w:rPrChange w:id="1402" w:author="Angel Armenta" w:date="2021-06-29T20:20:00Z">
              <w:rPr>
                <w:rFonts w:ascii="Times New Roman" w:hAnsi="Times New Roman" w:cs="Times New Roman"/>
                <w:b/>
                <w:bCs/>
                <w:i/>
                <w:iCs/>
              </w:rPr>
            </w:rPrChange>
          </w:rPr>
          <w:t>Children and Youth Services Review, 87</w:t>
        </w:r>
        <w:r w:rsidRPr="002A71A9">
          <w:rPr>
            <w:rFonts w:ascii="Times New Roman" w:hAnsi="Times New Roman" w:cs="Times New Roman"/>
            <w:rPrChange w:id="1403" w:author="Angel Armenta" w:date="2021-06-29T20:20:00Z">
              <w:rPr>
                <w:rFonts w:ascii="Times New Roman" w:hAnsi="Times New Roman" w:cs="Times New Roman"/>
                <w:b/>
                <w:bCs/>
              </w:rPr>
            </w:rPrChange>
          </w:rPr>
          <w:t>, 192–204. https://doi.org/10.1016/j.childyouth.2018.02.032</w:t>
        </w:r>
      </w:ins>
    </w:p>
    <w:p w14:paraId="1CDFA156" w14:textId="403944C9" w:rsidR="002A71A9" w:rsidRDefault="002A71A9" w:rsidP="002A71A9">
      <w:pPr>
        <w:spacing w:line="480" w:lineRule="auto"/>
        <w:ind w:left="720" w:hanging="720"/>
        <w:rPr>
          <w:ins w:id="1404" w:author="Angel Armenta" w:date="2021-06-30T15:33:00Z"/>
          <w:rFonts w:ascii="Times New Roman" w:hAnsi="Times New Roman" w:cs="Times New Roman"/>
        </w:rPr>
      </w:pPr>
      <w:ins w:id="1405" w:author="Angel Armenta" w:date="2021-06-29T20:19:00Z">
        <w:r w:rsidRPr="002A71A9">
          <w:rPr>
            <w:rFonts w:ascii="Times New Roman" w:hAnsi="Times New Roman" w:cs="Times New Roman"/>
            <w:rPrChange w:id="1406" w:author="Angel Armenta" w:date="2021-06-29T20:20:00Z">
              <w:rPr>
                <w:rFonts w:ascii="Times New Roman" w:hAnsi="Times New Roman" w:cs="Times New Roman"/>
                <w:b/>
                <w:bCs/>
              </w:rPr>
            </w:rPrChange>
          </w:rPr>
          <w:t xml:space="preserve">Yip, T., Wang, Y., </w:t>
        </w:r>
        <w:proofErr w:type="spellStart"/>
        <w:r w:rsidRPr="002A71A9">
          <w:rPr>
            <w:rFonts w:ascii="Times New Roman" w:hAnsi="Times New Roman" w:cs="Times New Roman"/>
            <w:rPrChange w:id="1407" w:author="Angel Armenta" w:date="2021-06-29T20:20:00Z">
              <w:rPr>
                <w:rFonts w:ascii="Times New Roman" w:hAnsi="Times New Roman" w:cs="Times New Roman"/>
                <w:b/>
                <w:bCs/>
              </w:rPr>
            </w:rPrChange>
          </w:rPr>
          <w:t>Mootoo</w:t>
        </w:r>
        <w:proofErr w:type="spellEnd"/>
        <w:r w:rsidRPr="002A71A9">
          <w:rPr>
            <w:rFonts w:ascii="Times New Roman" w:hAnsi="Times New Roman" w:cs="Times New Roman"/>
            <w:rPrChange w:id="1408" w:author="Angel Armenta" w:date="2021-06-29T20:20:00Z">
              <w:rPr>
                <w:rFonts w:ascii="Times New Roman" w:hAnsi="Times New Roman" w:cs="Times New Roman"/>
                <w:b/>
                <w:bCs/>
              </w:rPr>
            </w:rPrChange>
          </w:rPr>
          <w:t xml:space="preserve">, C., &amp; Mirpuri, S. (2019). Moderating the association between discrimination and adjustment: A meta-analysis of ethnic/racial identity. </w:t>
        </w:r>
        <w:r w:rsidRPr="002A71A9">
          <w:rPr>
            <w:rFonts w:ascii="Times New Roman" w:hAnsi="Times New Roman" w:cs="Times New Roman"/>
            <w:i/>
            <w:iCs/>
            <w:rPrChange w:id="1409" w:author="Angel Armenta" w:date="2021-06-29T20:20:00Z">
              <w:rPr>
                <w:rFonts w:ascii="Times New Roman" w:hAnsi="Times New Roman" w:cs="Times New Roman"/>
                <w:b/>
                <w:bCs/>
                <w:i/>
                <w:iCs/>
              </w:rPr>
            </w:rPrChange>
          </w:rPr>
          <w:t>Developmental Psychology, 55</w:t>
        </w:r>
        <w:r w:rsidRPr="002A71A9">
          <w:rPr>
            <w:rFonts w:ascii="Times New Roman" w:hAnsi="Times New Roman" w:cs="Times New Roman"/>
            <w:rPrChange w:id="1410" w:author="Angel Armenta" w:date="2021-06-29T20:20:00Z">
              <w:rPr>
                <w:rFonts w:ascii="Times New Roman" w:hAnsi="Times New Roman" w:cs="Times New Roman"/>
                <w:b/>
                <w:bCs/>
              </w:rPr>
            </w:rPrChange>
          </w:rPr>
          <w:t xml:space="preserve">(6), 1274–1298. </w:t>
        </w:r>
      </w:ins>
      <w:ins w:id="1411" w:author="Angel Armenta" w:date="2021-06-30T15:32:00Z">
        <w:r w:rsidR="007D5089">
          <w:rPr>
            <w:rFonts w:ascii="Times New Roman" w:hAnsi="Times New Roman" w:cs="Times New Roman"/>
          </w:rPr>
          <w:fldChar w:fldCharType="begin"/>
        </w:r>
        <w:r w:rsidR="007D5089">
          <w:rPr>
            <w:rFonts w:ascii="Times New Roman" w:hAnsi="Times New Roman" w:cs="Times New Roman"/>
          </w:rPr>
          <w:instrText xml:space="preserve"> HYPERLINK "</w:instrText>
        </w:r>
      </w:ins>
      <w:ins w:id="1412" w:author="Angel Armenta" w:date="2021-06-29T20:19:00Z">
        <w:r w:rsidR="007D5089" w:rsidRPr="002A71A9">
          <w:rPr>
            <w:rFonts w:ascii="Times New Roman" w:hAnsi="Times New Roman" w:cs="Times New Roman"/>
            <w:rPrChange w:id="1413" w:author="Angel Armenta" w:date="2021-06-29T20:20:00Z">
              <w:rPr>
                <w:rFonts w:ascii="Times New Roman" w:hAnsi="Times New Roman" w:cs="Times New Roman"/>
                <w:b/>
                <w:bCs/>
              </w:rPr>
            </w:rPrChange>
          </w:rPr>
          <w:instrText>https://doi.org/10.1037/dev0000708</w:instrText>
        </w:r>
      </w:ins>
      <w:ins w:id="1414" w:author="Angel Armenta" w:date="2021-06-30T15:32:00Z">
        <w:r w:rsidR="007D5089">
          <w:rPr>
            <w:rFonts w:ascii="Times New Roman" w:hAnsi="Times New Roman" w:cs="Times New Roman"/>
          </w:rPr>
          <w:instrText xml:space="preserve">" </w:instrText>
        </w:r>
        <w:r w:rsidR="007D5089">
          <w:rPr>
            <w:rFonts w:ascii="Times New Roman" w:hAnsi="Times New Roman" w:cs="Times New Roman"/>
          </w:rPr>
          <w:fldChar w:fldCharType="separate"/>
        </w:r>
      </w:ins>
      <w:ins w:id="1415" w:author="Angel Armenta" w:date="2021-06-29T20:19:00Z">
        <w:r w:rsidR="007D5089" w:rsidRPr="00713347">
          <w:rPr>
            <w:rStyle w:val="Hyperlink"/>
            <w:rPrChange w:id="1416" w:author="Angel Armenta" w:date="2021-06-29T20:20:00Z">
              <w:rPr>
                <w:rFonts w:ascii="Times New Roman" w:hAnsi="Times New Roman" w:cs="Times New Roman"/>
                <w:b/>
                <w:bCs/>
              </w:rPr>
            </w:rPrChange>
          </w:rPr>
          <w:t>https://doi.org/10.1037/dev0000708</w:t>
        </w:r>
      </w:ins>
      <w:ins w:id="1417" w:author="Angel Armenta" w:date="2021-06-30T15:32:00Z">
        <w:r w:rsidR="007D5089">
          <w:rPr>
            <w:rFonts w:ascii="Times New Roman" w:hAnsi="Times New Roman" w:cs="Times New Roman"/>
          </w:rPr>
          <w:fldChar w:fldCharType="end"/>
        </w:r>
      </w:ins>
    </w:p>
    <w:p w14:paraId="70109F98" w14:textId="357AA5C3" w:rsidR="007D5089" w:rsidRPr="007D5089" w:rsidRDefault="007D5089" w:rsidP="002A71A9">
      <w:pPr>
        <w:spacing w:line="480" w:lineRule="auto"/>
        <w:ind w:left="720" w:hanging="720"/>
        <w:rPr>
          <w:ins w:id="1418" w:author="Angel Armenta" w:date="2021-06-30T15:32:00Z"/>
          <w:rFonts w:ascii="Times New Roman" w:hAnsi="Times New Roman" w:cs="Times New Roman"/>
        </w:rPr>
      </w:pPr>
      <w:ins w:id="1419" w:author="Angel Armenta" w:date="2021-06-30T15:33:00Z">
        <w:r w:rsidRPr="007D5089">
          <w:rPr>
            <w:rFonts w:ascii="Times New Roman" w:hAnsi="Times New Roman" w:cs="Times New Roman"/>
            <w:color w:val="000000"/>
            <w:rPrChange w:id="1420" w:author="Angel Armenta" w:date="2021-06-30T15:34:00Z">
              <w:rPr>
                <w:color w:val="000000"/>
              </w:rPr>
            </w:rPrChange>
          </w:rPr>
          <w:t xml:space="preserve">Zárate, M., Shaw, M., Marquez, J., &amp; </w:t>
        </w:r>
        <w:proofErr w:type="spellStart"/>
        <w:r w:rsidRPr="007D5089">
          <w:rPr>
            <w:rFonts w:ascii="Times New Roman" w:hAnsi="Times New Roman" w:cs="Times New Roman"/>
            <w:color w:val="000000"/>
            <w:rPrChange w:id="1421" w:author="Angel Armenta" w:date="2021-06-30T15:34:00Z">
              <w:rPr>
                <w:color w:val="000000"/>
              </w:rPr>
            </w:rPrChange>
          </w:rPr>
          <w:t>Biagas</w:t>
        </w:r>
        <w:proofErr w:type="spellEnd"/>
        <w:r w:rsidRPr="007D5089">
          <w:rPr>
            <w:rFonts w:ascii="Times New Roman" w:hAnsi="Times New Roman" w:cs="Times New Roman"/>
            <w:color w:val="000000"/>
            <w:rPrChange w:id="1422" w:author="Angel Armenta" w:date="2021-06-30T15:34:00Z">
              <w:rPr>
                <w:color w:val="000000"/>
              </w:rPr>
            </w:rPrChange>
          </w:rPr>
          <w:t>, D. (2012). Cultural inertia: The effects of cultural change on intergroup relations and the self-concept.</w:t>
        </w:r>
        <w:r w:rsidRPr="007D5089">
          <w:rPr>
            <w:rFonts w:ascii="Times New Roman" w:hAnsi="Times New Roman" w:cs="Times New Roman"/>
            <w:i/>
            <w:iCs/>
            <w:color w:val="000000"/>
            <w:rPrChange w:id="1423" w:author="Angel Armenta" w:date="2021-06-30T15:34:00Z">
              <w:rPr>
                <w:i/>
                <w:iCs/>
                <w:color w:val="000000"/>
              </w:rPr>
            </w:rPrChange>
          </w:rPr>
          <w:t xml:space="preserve"> Journal of Experimental Social Psychology, 48</w:t>
        </w:r>
        <w:r w:rsidRPr="007D5089">
          <w:rPr>
            <w:rFonts w:ascii="Times New Roman" w:hAnsi="Times New Roman" w:cs="Times New Roman"/>
            <w:color w:val="000000"/>
            <w:rPrChange w:id="1424" w:author="Angel Armenta" w:date="2021-06-30T15:34:00Z">
              <w:rPr>
                <w:color w:val="000000"/>
              </w:rPr>
            </w:rPrChange>
          </w:rPr>
          <w:t>(3</w:t>
        </w:r>
        <w:proofErr w:type="gramStart"/>
        <w:r w:rsidRPr="007D5089">
          <w:rPr>
            <w:rFonts w:ascii="Times New Roman" w:hAnsi="Times New Roman" w:cs="Times New Roman"/>
            <w:color w:val="000000"/>
            <w:rPrChange w:id="1425" w:author="Angel Armenta" w:date="2021-06-30T15:34:00Z">
              <w:rPr>
                <w:color w:val="000000"/>
              </w:rPr>
            </w:rPrChange>
          </w:rPr>
          <w:t>),</w:t>
        </w:r>
        <w:r w:rsidRPr="007D5089">
          <w:rPr>
            <w:rFonts w:ascii="Times New Roman" w:hAnsi="Times New Roman" w:cs="Times New Roman"/>
            <w:i/>
            <w:iCs/>
            <w:color w:val="000000"/>
            <w:rPrChange w:id="1426" w:author="Angel Armenta" w:date="2021-06-30T15:34:00Z">
              <w:rPr>
                <w:i/>
                <w:iCs/>
                <w:color w:val="000000"/>
              </w:rPr>
            </w:rPrChange>
          </w:rPr>
          <w:t>,</w:t>
        </w:r>
        <w:proofErr w:type="gramEnd"/>
        <w:r w:rsidRPr="007D5089">
          <w:rPr>
            <w:rFonts w:ascii="Times New Roman" w:hAnsi="Times New Roman" w:cs="Times New Roman"/>
            <w:i/>
            <w:iCs/>
            <w:color w:val="000000"/>
            <w:rPrChange w:id="1427" w:author="Angel Armenta" w:date="2021-06-30T15:34:00Z">
              <w:rPr>
                <w:i/>
                <w:iCs/>
                <w:color w:val="000000"/>
              </w:rPr>
            </w:rPrChange>
          </w:rPr>
          <w:t xml:space="preserve"> 634-645</w:t>
        </w:r>
        <w:r w:rsidRPr="007D5089">
          <w:rPr>
            <w:rFonts w:ascii="Times New Roman" w:hAnsi="Times New Roman" w:cs="Times New Roman"/>
            <w:color w:val="000000"/>
            <w:rPrChange w:id="1428" w:author="Angel Armenta" w:date="2021-06-30T15:34:00Z">
              <w:rPr>
                <w:color w:val="000000"/>
              </w:rPr>
            </w:rPrChange>
          </w:rPr>
          <w:t>.  Doi.org:10.1016/j.jesp.2011.12.014</w:t>
        </w:r>
      </w:ins>
    </w:p>
    <w:p w14:paraId="099437E2" w14:textId="3CEB5EDC" w:rsidR="007D5089" w:rsidRPr="007D5089" w:rsidRDefault="007D5089">
      <w:pPr>
        <w:spacing w:line="480" w:lineRule="auto"/>
        <w:ind w:left="720" w:hanging="720"/>
        <w:textAlignment w:val="baseline"/>
        <w:rPr>
          <w:ins w:id="1429" w:author="Angel Armenta" w:date="2021-06-29T20:19:00Z"/>
          <w:rFonts w:ascii="Times" w:hAnsi="Times"/>
          <w:rPrChange w:id="1430" w:author="Angel Armenta" w:date="2021-06-30T15:32:00Z">
            <w:rPr>
              <w:ins w:id="1431" w:author="Angel Armenta" w:date="2021-06-29T20:19:00Z"/>
              <w:rFonts w:ascii="Times New Roman" w:hAnsi="Times New Roman" w:cs="Times New Roman"/>
              <w:b/>
              <w:bCs/>
            </w:rPr>
          </w:rPrChange>
        </w:rPr>
        <w:pPrChange w:id="1432" w:author="Angel Armenta" w:date="2021-06-30T15:32:00Z">
          <w:pPr>
            <w:spacing w:line="480" w:lineRule="auto"/>
            <w:ind w:left="720" w:hanging="720"/>
          </w:pPr>
        </w:pPrChange>
      </w:pPr>
      <w:ins w:id="1433" w:author="Angel Armenta" w:date="2021-06-30T15:32:00Z">
        <w:r w:rsidRPr="008E1DF0">
          <w:rPr>
            <w:rFonts w:ascii="Times" w:hAnsi="Times"/>
          </w:rPr>
          <w:t>Zárate</w:t>
        </w:r>
        <w:r w:rsidRPr="008E1DF0">
          <w:rPr>
            <w:rFonts w:ascii="Times" w:hAnsi="Times"/>
            <w:bCs/>
          </w:rPr>
          <w:t xml:space="preserve">, M., Reyna, C., &amp; Alvarez, M. (2019). Cultural Inertia, </w:t>
        </w:r>
        <w:proofErr w:type="gramStart"/>
        <w:r w:rsidRPr="008E1DF0">
          <w:rPr>
            <w:rFonts w:ascii="Times" w:hAnsi="Times"/>
            <w:bCs/>
          </w:rPr>
          <w:t>Identity</w:t>
        </w:r>
        <w:proofErr w:type="gramEnd"/>
        <w:r w:rsidRPr="008E1DF0">
          <w:rPr>
            <w:rFonts w:ascii="Times" w:hAnsi="Times"/>
            <w:bCs/>
          </w:rPr>
          <w:t xml:space="preserve"> and Intergroup Dynamics in a Changing Context. In J. Olson (Ed.) </w:t>
        </w:r>
        <w:r w:rsidRPr="008E1DF0">
          <w:rPr>
            <w:rFonts w:ascii="Times" w:hAnsi="Times"/>
            <w:bCs/>
            <w:i/>
          </w:rPr>
          <w:t xml:space="preserve">Advances in Experimental Social Psychology </w:t>
        </w:r>
        <w:r w:rsidRPr="008E1DF0">
          <w:rPr>
            <w:rFonts w:ascii="Times" w:hAnsi="Times"/>
            <w:bCs/>
          </w:rPr>
          <w:t>(pp</w:t>
        </w:r>
        <w:r w:rsidRPr="008E1DF0">
          <w:rPr>
            <w:rFonts w:ascii="Times" w:hAnsi="Times"/>
            <w:bCs/>
            <w:i/>
          </w:rPr>
          <w:t xml:space="preserve">. </w:t>
        </w:r>
        <w:r w:rsidRPr="008E1DF0">
          <w:rPr>
            <w:rFonts w:ascii="Times" w:hAnsi="Times"/>
            <w:bCs/>
          </w:rPr>
          <w:t xml:space="preserve">176-234). </w:t>
        </w:r>
        <w:r w:rsidRPr="008E1DF0">
          <w:rPr>
            <w:rFonts w:ascii="Times" w:hAnsi="Times"/>
            <w:color w:val="000000"/>
          </w:rPr>
          <w:t>San Diego, CA: Elsevier Academic</w:t>
        </w:r>
        <w:r w:rsidRPr="008E1DF0">
          <w:rPr>
            <w:rFonts w:ascii="Times" w:hAnsi="Times"/>
            <w:bCs/>
          </w:rPr>
          <w:t>.</w:t>
        </w:r>
      </w:ins>
    </w:p>
    <w:p w14:paraId="0DD6C600" w14:textId="0EB2CBA7" w:rsidR="00BE7230" w:rsidRPr="002A71A9" w:rsidRDefault="00BE7230" w:rsidP="00BE7230">
      <w:pPr>
        <w:spacing w:line="480" w:lineRule="auto"/>
        <w:ind w:left="720" w:hanging="720"/>
        <w:rPr>
          <w:ins w:id="1434" w:author="Angel Armenta" w:date="2021-06-29T19:04:00Z"/>
        </w:rPr>
      </w:pPr>
      <w:ins w:id="1435" w:author="Angel Armenta" w:date="2021-06-29T19:04:00Z">
        <w:r w:rsidRPr="002A71A9">
          <w:rPr>
            <w:rFonts w:ascii="Arial" w:hAnsi="Arial" w:cs="Arial"/>
            <w:color w:val="333333"/>
            <w:sz w:val="21"/>
            <w:szCs w:val="21"/>
            <w:shd w:val="clear" w:color="auto" w:fill="FFFFFF"/>
          </w:rPr>
          <w:t xml:space="preserve"> </w:t>
        </w:r>
        <w:proofErr w:type="spellStart"/>
        <w:r w:rsidRPr="002A71A9">
          <w:rPr>
            <w:rFonts w:ascii="Times New Roman" w:hAnsi="Times New Roman" w:cs="Times New Roman"/>
          </w:rPr>
          <w:t>Zeiders</w:t>
        </w:r>
        <w:proofErr w:type="spellEnd"/>
        <w:r w:rsidRPr="002A71A9">
          <w:rPr>
            <w:rFonts w:ascii="Times New Roman" w:hAnsi="Times New Roman" w:cs="Times New Roman"/>
          </w:rPr>
          <w:t xml:space="preserve">, K. H., Nair, R. L., Hoyt, L. T., Pace, T. W. W., &amp; </w:t>
        </w:r>
        <w:proofErr w:type="spellStart"/>
        <w:r w:rsidRPr="002A71A9">
          <w:rPr>
            <w:rFonts w:ascii="Times New Roman" w:hAnsi="Times New Roman" w:cs="Times New Roman"/>
          </w:rPr>
          <w:t>Cruze</w:t>
        </w:r>
        <w:proofErr w:type="spellEnd"/>
        <w:r w:rsidRPr="002A71A9">
          <w:rPr>
            <w:rFonts w:ascii="Times New Roman" w:hAnsi="Times New Roman" w:cs="Times New Roman"/>
          </w:rPr>
          <w:t>, A. (2020). Latino early adolescents’ psychological and physiological responses during the 2016 U.S. presidential election. </w:t>
        </w:r>
        <w:r w:rsidRPr="002A71A9">
          <w:rPr>
            <w:rFonts w:ascii="Times New Roman" w:hAnsi="Times New Roman" w:cs="Times New Roman"/>
            <w:i/>
            <w:iCs/>
          </w:rPr>
          <w:t>Cultural Diversity and Ethnic Minority Psychology, 26</w:t>
        </w:r>
        <w:r w:rsidRPr="002A71A9">
          <w:rPr>
            <w:rFonts w:ascii="Times New Roman" w:hAnsi="Times New Roman" w:cs="Times New Roman"/>
          </w:rPr>
          <w:t>(2), 169–175. </w:t>
        </w:r>
        <w:r w:rsidRPr="002A71A9">
          <w:rPr>
            <w:rFonts w:ascii="Times New Roman" w:hAnsi="Times New Roman" w:cs="Times New Roman"/>
          </w:rPr>
          <w:fldChar w:fldCharType="begin"/>
        </w:r>
        <w:r w:rsidRPr="002A71A9">
          <w:rPr>
            <w:rFonts w:ascii="Times New Roman" w:hAnsi="Times New Roman" w:cs="Times New Roman"/>
          </w:rPr>
          <w:instrText xml:space="preserve"> HYPERLINK "https://psycnet.apa.org/doi/10.1037/cdp0000301" \t "_blank" </w:instrText>
        </w:r>
        <w:r w:rsidRPr="002A71A9">
          <w:rPr>
            <w:rFonts w:ascii="Times New Roman" w:hAnsi="Times New Roman" w:cs="Times New Roman"/>
          </w:rPr>
          <w:fldChar w:fldCharType="separate"/>
        </w:r>
        <w:r w:rsidRPr="002A71A9">
          <w:rPr>
            <w:rStyle w:val="Hyperlink"/>
            <w:rFonts w:ascii="Times New Roman" w:hAnsi="Times New Roman" w:cs="Times New Roman"/>
          </w:rPr>
          <w:t>https://doi.org/10.1037/cdp0000301</w:t>
        </w:r>
        <w:r w:rsidRPr="002A71A9">
          <w:rPr>
            <w:rFonts w:ascii="Times New Roman" w:hAnsi="Times New Roman" w:cs="Times New Roman"/>
          </w:rPr>
          <w:fldChar w:fldCharType="end"/>
        </w:r>
      </w:ins>
    </w:p>
    <w:p w14:paraId="1EE157D8" w14:textId="77777777" w:rsidR="00BE7230" w:rsidRDefault="00BE7230" w:rsidP="003B6B13">
      <w:pPr>
        <w:spacing w:line="480" w:lineRule="auto"/>
        <w:rPr>
          <w:ins w:id="1436" w:author="Angel Armenta" w:date="2021-06-29T19:04:00Z"/>
          <w:rFonts w:ascii="Times New Roman" w:hAnsi="Times New Roman" w:cs="Times New Roman"/>
        </w:rPr>
      </w:pPr>
    </w:p>
    <w:p w14:paraId="11264413" w14:textId="10251E97" w:rsidR="00F5083B" w:rsidRPr="004C37A8" w:rsidDel="00BE7230" w:rsidRDefault="00F5083B" w:rsidP="00F5083B">
      <w:pPr>
        <w:spacing w:line="480" w:lineRule="auto"/>
        <w:jc w:val="center"/>
        <w:rPr>
          <w:del w:id="1437" w:author="Angel Armenta" w:date="2021-06-29T19:04:00Z"/>
          <w:rFonts w:ascii="Times New Roman" w:hAnsi="Times New Roman" w:cs="Times New Roman"/>
          <w:b/>
          <w:bCs/>
          <w:rPrChange w:id="1438" w:author="Angel Armenta" w:date="2021-06-29T16:19:00Z">
            <w:rPr>
              <w:del w:id="1439" w:author="Angel Armenta" w:date="2021-06-29T19:04:00Z"/>
              <w:rFonts w:ascii="Times New Roman" w:hAnsi="Times New Roman" w:cs="Times New Roman"/>
            </w:rPr>
          </w:rPrChange>
        </w:rPr>
      </w:pPr>
      <w:bookmarkStart w:id="1440" w:name="_Hlk75873718"/>
      <w:del w:id="1441" w:author="Angel Armenta" w:date="2021-06-29T19:04:00Z">
        <w:r w:rsidRPr="004C37A8" w:rsidDel="00BE7230">
          <w:rPr>
            <w:rFonts w:ascii="Times New Roman" w:hAnsi="Times New Roman" w:cs="Times New Roman"/>
            <w:b/>
            <w:bCs/>
            <w:rPrChange w:id="1442" w:author="Angel Armenta" w:date="2021-06-29T16:19:00Z">
              <w:rPr>
                <w:rFonts w:ascii="Times New Roman" w:hAnsi="Times New Roman" w:cs="Times New Roman"/>
              </w:rPr>
            </w:rPrChange>
          </w:rPr>
          <w:delText>References</w:delText>
        </w:r>
      </w:del>
    </w:p>
    <w:p w14:paraId="0B99B5AD" w14:textId="4B281460" w:rsidR="00684AF4" w:rsidRPr="00684AF4" w:rsidDel="00BE7230" w:rsidRDefault="00A97D5E" w:rsidP="00684AF4">
      <w:pPr>
        <w:pStyle w:val="Bibliography"/>
        <w:rPr>
          <w:del w:id="1443" w:author="Angel Armenta" w:date="2021-06-29T19:04:00Z"/>
          <w:rFonts w:ascii="Times New Roman" w:hAnsi="Times New Roman" w:cs="Times New Roman"/>
        </w:rPr>
      </w:pPr>
      <w:del w:id="1444" w:author="Angel Armenta" w:date="2021-06-29T19:04:00Z">
        <w:r w:rsidDel="00BE7230">
          <w:fldChar w:fldCharType="begin"/>
        </w:r>
        <w:r w:rsidDel="00BE7230">
          <w:delInstrText xml:space="preserve"> ADDIN ZOTERO_BIBL {"uncited":[],"omitted":[],"custom":[]} CSL_BIBLIOGRAPHY </w:delInstrText>
        </w:r>
        <w:r w:rsidDel="00BE7230">
          <w:fldChar w:fldCharType="separate"/>
        </w:r>
        <w:r w:rsidR="00684AF4" w:rsidRPr="00684AF4" w:rsidDel="00BE7230">
          <w:rPr>
            <w:rFonts w:ascii="Times New Roman" w:hAnsi="Times New Roman" w:cs="Times New Roman"/>
          </w:rPr>
          <w:delText xml:space="preserve">Andoh-Arthur, J., &amp; Adjorlolo, S. (2021). Macro-level mental health system indicators and cross-national suicide rates. </w:delText>
        </w:r>
        <w:r w:rsidR="00684AF4" w:rsidRPr="00684AF4" w:rsidDel="00BE7230">
          <w:rPr>
            <w:rFonts w:ascii="Times New Roman" w:hAnsi="Times New Roman" w:cs="Times New Roman"/>
            <w:i/>
            <w:iCs/>
          </w:rPr>
          <w:delText>Global Health Action</w:delText>
        </w:r>
        <w:r w:rsidR="00684AF4" w:rsidRPr="00684AF4" w:rsidDel="00BE7230">
          <w:rPr>
            <w:rFonts w:ascii="Times New Roman" w:hAnsi="Times New Roman" w:cs="Times New Roman"/>
          </w:rPr>
          <w:delText xml:space="preserve">, </w:delText>
        </w:r>
        <w:r w:rsidR="00684AF4" w:rsidRPr="00684AF4" w:rsidDel="00BE7230">
          <w:rPr>
            <w:rFonts w:ascii="Times New Roman" w:hAnsi="Times New Roman" w:cs="Times New Roman"/>
            <w:i/>
            <w:iCs/>
          </w:rPr>
          <w:delText>14</w:delText>
        </w:r>
        <w:r w:rsidR="00684AF4" w:rsidRPr="00684AF4" w:rsidDel="00BE7230">
          <w:rPr>
            <w:rFonts w:ascii="Times New Roman" w:hAnsi="Times New Roman" w:cs="Times New Roman"/>
          </w:rPr>
          <w:delText>(1), 1839999. https://doi.org/10.1080/16549716.2020.1839999</w:delText>
        </w:r>
      </w:del>
    </w:p>
    <w:p w14:paraId="426827AD" w14:textId="2DC4D7EF" w:rsidR="00374612" w:rsidRPr="0068110B" w:rsidDel="00BE7230" w:rsidRDefault="00684AF4">
      <w:pPr>
        <w:spacing w:line="480" w:lineRule="auto"/>
        <w:ind w:left="720" w:hanging="720"/>
        <w:rPr>
          <w:del w:id="1445" w:author="Angel Armenta" w:date="2021-06-29T19:04:00Z"/>
          <w:rFonts w:ascii="Times New Roman" w:hAnsi="Times New Roman" w:cs="Times New Roman"/>
        </w:rPr>
        <w:pPrChange w:id="1446" w:author="Angel Armenta" w:date="2021-06-29T17:04:00Z">
          <w:pPr>
            <w:pStyle w:val="Bibliography"/>
          </w:pPr>
        </w:pPrChange>
      </w:pPr>
      <w:del w:id="1447" w:author="Angel Armenta" w:date="2021-06-29T19:04:00Z">
        <w:r w:rsidRPr="00684AF4" w:rsidDel="00BE7230">
          <w:rPr>
            <w:rFonts w:ascii="Times New Roman" w:hAnsi="Times New Roman" w:cs="Times New Roman"/>
          </w:rPr>
          <w:delText xml:space="preserve">Booker, B. (2020, November 2). </w:delText>
        </w:r>
        <w:r w:rsidRPr="00684AF4" w:rsidDel="00BE7230">
          <w:rPr>
            <w:rFonts w:ascii="Times New Roman" w:hAnsi="Times New Roman" w:cs="Times New Roman"/>
            <w:i/>
            <w:iCs/>
          </w:rPr>
          <w:delText>El Paso, Texas, Gets 4th Mobile Morgue As COVID-19 Deaths Rise</w:delText>
        </w:r>
        <w:r w:rsidRPr="00684AF4" w:rsidDel="00BE7230">
          <w:rPr>
            <w:rFonts w:ascii="Times New Roman" w:hAnsi="Times New Roman" w:cs="Times New Roman"/>
          </w:rPr>
          <w:delText>. NPR.Org. https://www.npr.org/sections/coronavirus-live-updates/2020/11/02/930304129/el-paso-official-says-fourth-mobile-morgue-is-delivered-as-coronavirus-deaths-mo</w:delText>
        </w:r>
      </w:del>
    </w:p>
    <w:p w14:paraId="5417CB7F" w14:textId="62BF5613" w:rsidR="00684AF4" w:rsidRPr="00684AF4" w:rsidDel="00BE7230" w:rsidRDefault="00684AF4" w:rsidP="00684AF4">
      <w:pPr>
        <w:pStyle w:val="Bibliography"/>
        <w:rPr>
          <w:del w:id="1448" w:author="Angel Armenta" w:date="2021-06-29T19:04:00Z"/>
          <w:rFonts w:ascii="Times New Roman" w:hAnsi="Times New Roman" w:cs="Times New Roman"/>
        </w:rPr>
      </w:pPr>
      <w:del w:id="1449" w:author="Angel Armenta" w:date="2021-06-29T19:04:00Z">
        <w:r w:rsidRPr="009F2F38" w:rsidDel="00BE7230">
          <w:rPr>
            <w:rFonts w:ascii="Times New Roman" w:hAnsi="Times New Roman" w:cs="Times New Roman"/>
            <w:i/>
            <w:iCs/>
          </w:rPr>
          <w:delText>City of El Paso COVID-19 Cases | El Paso Strong</w:delText>
        </w:r>
        <w:r w:rsidRPr="009F2F38" w:rsidDel="00BE7230">
          <w:rPr>
            <w:rFonts w:ascii="Times New Roman" w:hAnsi="Times New Roman" w:cs="Times New Roman"/>
          </w:rPr>
          <w:delText xml:space="preserve">. </w:delText>
        </w:r>
      </w:del>
      <w:del w:id="1450" w:author="Angel Armenta" w:date="2021-06-29T16:30:00Z">
        <w:r w:rsidRPr="00684AF4" w:rsidDel="009F2F38">
          <w:rPr>
            <w:rFonts w:ascii="Times New Roman" w:hAnsi="Times New Roman" w:cs="Times New Roman"/>
          </w:rPr>
          <w:delText xml:space="preserve">(n.d.). </w:delText>
        </w:r>
      </w:del>
      <w:del w:id="1451" w:author="Angel Armenta" w:date="2021-06-29T16:29:00Z">
        <w:r w:rsidRPr="00684AF4" w:rsidDel="009F2F38">
          <w:rPr>
            <w:rFonts w:ascii="Times New Roman" w:hAnsi="Times New Roman" w:cs="Times New Roman"/>
          </w:rPr>
          <w:delText xml:space="preserve">Retrieved June 18, 2021, from </w:delText>
        </w:r>
      </w:del>
      <w:del w:id="1452" w:author="Angel Armenta" w:date="2021-06-29T19:04:00Z">
        <w:r w:rsidRPr="00684AF4" w:rsidDel="00BE7230">
          <w:rPr>
            <w:rFonts w:ascii="Times New Roman" w:hAnsi="Times New Roman" w:cs="Times New Roman"/>
          </w:rPr>
          <w:delText>https://www.epstrong.org/results.php</w:delText>
        </w:r>
      </w:del>
    </w:p>
    <w:p w14:paraId="2FE6B4C2" w14:textId="3211B92A" w:rsidR="00684AF4" w:rsidRPr="00684AF4" w:rsidDel="00BE7230" w:rsidRDefault="00684AF4" w:rsidP="00684AF4">
      <w:pPr>
        <w:pStyle w:val="Bibliography"/>
        <w:rPr>
          <w:del w:id="1453" w:author="Angel Armenta" w:date="2021-06-29T19:04:00Z"/>
          <w:rFonts w:ascii="Times New Roman" w:hAnsi="Times New Roman" w:cs="Times New Roman"/>
        </w:rPr>
      </w:pPr>
      <w:del w:id="1454" w:author="Angel Armenta" w:date="2021-06-29T19:04:00Z">
        <w:r w:rsidRPr="00684AF4" w:rsidDel="00BE7230">
          <w:rPr>
            <w:rFonts w:ascii="Times New Roman" w:hAnsi="Times New Roman" w:cs="Times New Roman"/>
          </w:rPr>
          <w:delText xml:space="preserve">Clark, R., Benkert, R. A., &amp; Flack, J. M. (2006). Large Arterial Elasticity Varies as a Function of Gender and Racism-Related Vigilance in Black Youth. </w:delText>
        </w:r>
        <w:r w:rsidRPr="00684AF4" w:rsidDel="00BE7230">
          <w:rPr>
            <w:rFonts w:ascii="Times New Roman" w:hAnsi="Times New Roman" w:cs="Times New Roman"/>
            <w:i/>
            <w:iCs/>
          </w:rPr>
          <w:delText>Journal of Adolescent Health</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39</w:delText>
        </w:r>
        <w:r w:rsidRPr="00684AF4" w:rsidDel="00BE7230">
          <w:rPr>
            <w:rFonts w:ascii="Times New Roman" w:hAnsi="Times New Roman" w:cs="Times New Roman"/>
          </w:rPr>
          <w:delText>(4), 562–569. https://doi.org/10.1016/j.jadohealth.2006.02.012</w:delText>
        </w:r>
      </w:del>
    </w:p>
    <w:p w14:paraId="40B1465A" w14:textId="6855FF78" w:rsidR="00684AF4" w:rsidRPr="00684AF4" w:rsidDel="00BE7230" w:rsidRDefault="00684AF4" w:rsidP="00684AF4">
      <w:pPr>
        <w:pStyle w:val="Bibliography"/>
        <w:rPr>
          <w:del w:id="1455" w:author="Angel Armenta" w:date="2021-06-29T19:04:00Z"/>
          <w:rFonts w:ascii="Times New Roman" w:hAnsi="Times New Roman" w:cs="Times New Roman"/>
        </w:rPr>
      </w:pPr>
      <w:del w:id="1456" w:author="Angel Armenta" w:date="2021-06-29T19:04:00Z">
        <w:r w:rsidRPr="00684AF4" w:rsidDel="00BE7230">
          <w:rPr>
            <w:rFonts w:ascii="Times New Roman" w:hAnsi="Times New Roman" w:cs="Times New Roman"/>
            <w:i/>
            <w:iCs/>
          </w:rPr>
          <w:delText>El Paso County Voter Registration Figures</w:delText>
        </w:r>
        <w:r w:rsidRPr="00684AF4" w:rsidDel="00BE7230">
          <w:rPr>
            <w:rFonts w:ascii="Times New Roman" w:hAnsi="Times New Roman" w:cs="Times New Roman"/>
          </w:rPr>
          <w:delText xml:space="preserve">. </w:delText>
        </w:r>
      </w:del>
      <w:del w:id="1457" w:author="Angel Armenta" w:date="2021-06-29T16:31:00Z">
        <w:r w:rsidRPr="00684AF4" w:rsidDel="006D3E3D">
          <w:rPr>
            <w:rFonts w:ascii="Times New Roman" w:hAnsi="Times New Roman" w:cs="Times New Roman"/>
          </w:rPr>
          <w:delText xml:space="preserve">(n.d.). Retrieved June 18, 2021, from </w:delText>
        </w:r>
      </w:del>
      <w:del w:id="1458" w:author="Angel Armenta" w:date="2021-06-29T19:04:00Z">
        <w:r w:rsidRPr="00684AF4" w:rsidDel="00BE7230">
          <w:rPr>
            <w:rFonts w:ascii="Times New Roman" w:hAnsi="Times New Roman" w:cs="Times New Roman"/>
          </w:rPr>
          <w:delText>https://www.sos.state.tx.us/elections/historical/elpaso.shtml</w:delText>
        </w:r>
      </w:del>
    </w:p>
    <w:p w14:paraId="6BE4B64C" w14:textId="02F9945E" w:rsidR="00684AF4" w:rsidRPr="00684AF4" w:rsidDel="00BE7230" w:rsidRDefault="00684AF4" w:rsidP="00684AF4">
      <w:pPr>
        <w:pStyle w:val="Bibliography"/>
        <w:rPr>
          <w:del w:id="1459" w:author="Angel Armenta" w:date="2021-06-29T19:04:00Z"/>
          <w:rFonts w:ascii="Times New Roman" w:hAnsi="Times New Roman" w:cs="Times New Roman"/>
        </w:rPr>
      </w:pPr>
      <w:del w:id="1460" w:author="Angel Armenta" w:date="2021-06-29T19:04:00Z">
        <w:r w:rsidRPr="00684AF4" w:rsidDel="00BE7230">
          <w:rPr>
            <w:rFonts w:ascii="Times New Roman" w:hAnsi="Times New Roman" w:cs="Times New Roman"/>
          </w:rPr>
          <w:delText xml:space="preserve">Elia, C., Karamanos, A., Dregan, A., O’keeffe, M., Wolfe, I., Sandall, J., Morgan, C., Cruickshank, J. K., Gobin, R., Wilks, R., &amp; Harding, S. (n.d.). </w:delText>
        </w:r>
        <w:r w:rsidRPr="00684AF4" w:rsidDel="00BE7230">
          <w:rPr>
            <w:rFonts w:ascii="Times New Roman" w:hAnsi="Times New Roman" w:cs="Times New Roman"/>
            <w:i/>
            <w:iCs/>
          </w:rPr>
          <w:delText>Association of macro-level determinants with adolescent overweight and suicidal ideation with planning: A cross-sectional study of 21 Latin American and Caribbean Countries</w:delText>
        </w:r>
        <w:r w:rsidRPr="00684AF4" w:rsidDel="00BE7230">
          <w:rPr>
            <w:rFonts w:ascii="Times New Roman" w:hAnsi="Times New Roman" w:cs="Times New Roman"/>
          </w:rPr>
          <w:delText xml:space="preserve">. </w:delText>
        </w:r>
      </w:del>
      <w:del w:id="1461" w:author="Angel Armenta" w:date="2021-06-29T16:31:00Z">
        <w:r w:rsidRPr="00684AF4" w:rsidDel="006D3E3D">
          <w:rPr>
            <w:rFonts w:ascii="Times New Roman" w:hAnsi="Times New Roman" w:cs="Times New Roman"/>
          </w:rPr>
          <w:delText xml:space="preserve">Retrieved June 15, 2021, </w:delText>
        </w:r>
      </w:del>
      <w:del w:id="1462" w:author="Angel Armenta" w:date="2021-06-29T16:32:00Z">
        <w:r w:rsidRPr="00684AF4" w:rsidDel="006D3E3D">
          <w:rPr>
            <w:rFonts w:ascii="Times New Roman" w:hAnsi="Times New Roman" w:cs="Times New Roman"/>
          </w:rPr>
          <w:delText>f</w:delText>
        </w:r>
      </w:del>
      <w:del w:id="1463" w:author="Angel Armenta" w:date="2021-06-29T16:31:00Z">
        <w:r w:rsidRPr="00684AF4" w:rsidDel="006D3E3D">
          <w:rPr>
            <w:rFonts w:ascii="Times New Roman" w:hAnsi="Times New Roman" w:cs="Times New Roman"/>
          </w:rPr>
          <w:delText xml:space="preserve">rom </w:delText>
        </w:r>
      </w:del>
      <w:del w:id="1464" w:author="Angel Armenta" w:date="2021-06-29T19:04:00Z">
        <w:r w:rsidRPr="00684AF4" w:rsidDel="00BE7230">
          <w:rPr>
            <w:rFonts w:ascii="Times New Roman" w:hAnsi="Times New Roman" w:cs="Times New Roman"/>
          </w:rPr>
          <w:delText>https://journals.plos.org/plosmedicine/article?id=10.1371/journal.pmed.1003443</w:delText>
        </w:r>
      </w:del>
    </w:p>
    <w:p w14:paraId="40326603" w14:textId="622A2538" w:rsidR="00684AF4" w:rsidRPr="00684AF4" w:rsidDel="00BE7230" w:rsidRDefault="00684AF4" w:rsidP="00684AF4">
      <w:pPr>
        <w:pStyle w:val="Bibliography"/>
        <w:rPr>
          <w:del w:id="1465" w:author="Angel Armenta" w:date="2021-06-29T19:04:00Z"/>
          <w:rFonts w:ascii="Times New Roman" w:hAnsi="Times New Roman" w:cs="Times New Roman"/>
        </w:rPr>
      </w:pPr>
      <w:del w:id="1466" w:author="Angel Armenta" w:date="2021-06-29T19:04:00Z">
        <w:r w:rsidRPr="00684AF4" w:rsidDel="00BE7230">
          <w:rPr>
            <w:rFonts w:ascii="Times New Roman" w:hAnsi="Times New Roman" w:cs="Times New Roman"/>
          </w:rPr>
          <w:delText xml:space="preserve">Gordon, A. M., Prather, A. A., Dover, T., Espino-Pérez, K., Small, P., &amp; Major, B. (2020). Anticipated and Experienced Ethnic/Racial Discrimination and Sleep: A Longitudinal Study. </w:delText>
        </w:r>
        <w:r w:rsidRPr="00684AF4" w:rsidDel="00BE7230">
          <w:rPr>
            <w:rFonts w:ascii="Times New Roman" w:hAnsi="Times New Roman" w:cs="Times New Roman"/>
            <w:i/>
            <w:iCs/>
          </w:rPr>
          <w:delText>Personality and Social Psychology Bulletin</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46</w:delText>
        </w:r>
        <w:r w:rsidRPr="00684AF4" w:rsidDel="00BE7230">
          <w:rPr>
            <w:rFonts w:ascii="Times New Roman" w:hAnsi="Times New Roman" w:cs="Times New Roman"/>
          </w:rPr>
          <w:delText>(12), 1724–1735. https://doi.org/10.1177/0146167220928859</w:delText>
        </w:r>
      </w:del>
    </w:p>
    <w:p w14:paraId="68806A36" w14:textId="17167E78" w:rsidR="00684AF4" w:rsidRPr="00684AF4" w:rsidDel="00BE7230" w:rsidRDefault="00684AF4" w:rsidP="00684AF4">
      <w:pPr>
        <w:pStyle w:val="Bibliography"/>
        <w:rPr>
          <w:del w:id="1467" w:author="Angel Armenta" w:date="2021-06-29T19:04:00Z"/>
          <w:rFonts w:ascii="Times New Roman" w:hAnsi="Times New Roman" w:cs="Times New Roman"/>
        </w:rPr>
      </w:pPr>
      <w:del w:id="1468" w:author="Angel Armenta" w:date="2021-06-29T19:04:00Z">
        <w:r w:rsidRPr="00684AF4" w:rsidDel="00BE7230">
          <w:rPr>
            <w:rFonts w:ascii="Times New Roman" w:hAnsi="Times New Roman" w:cs="Times New Roman"/>
          </w:rPr>
          <w:delText xml:space="preserve">Hicken, M. T., Lee, H., Ailshire, J., Burgard, S. A., &amp; Williams, D. R. (2013). “Every Shut Eye, Ain’t Sleep”: The Role of Racism-Related Vigilance in Racial/Ethnic Disparities in Sleep Difficulty. </w:delText>
        </w:r>
        <w:r w:rsidRPr="00684AF4" w:rsidDel="00BE7230">
          <w:rPr>
            <w:rFonts w:ascii="Times New Roman" w:hAnsi="Times New Roman" w:cs="Times New Roman"/>
            <w:i/>
            <w:iCs/>
          </w:rPr>
          <w:delText>Race and Social Problems</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5</w:delText>
        </w:r>
        <w:r w:rsidRPr="00684AF4" w:rsidDel="00BE7230">
          <w:rPr>
            <w:rFonts w:ascii="Times New Roman" w:hAnsi="Times New Roman" w:cs="Times New Roman"/>
          </w:rPr>
          <w:delText>(2), 100–112. https://doi.org/10.1007/s12552-013-9095-9</w:delText>
        </w:r>
      </w:del>
    </w:p>
    <w:p w14:paraId="217793C1" w14:textId="5C49DCF7" w:rsidR="00684AF4" w:rsidRPr="00684AF4" w:rsidDel="00BE7230" w:rsidRDefault="00684AF4" w:rsidP="00684AF4">
      <w:pPr>
        <w:pStyle w:val="Bibliography"/>
        <w:rPr>
          <w:del w:id="1469" w:author="Angel Armenta" w:date="2021-06-29T19:04:00Z"/>
          <w:rFonts w:ascii="Times New Roman" w:hAnsi="Times New Roman" w:cs="Times New Roman"/>
        </w:rPr>
      </w:pPr>
      <w:del w:id="1470" w:author="Angel Armenta" w:date="2021-06-29T19:04:00Z">
        <w:r w:rsidRPr="00684AF4" w:rsidDel="00BE7230">
          <w:rPr>
            <w:rFonts w:ascii="Times New Roman" w:hAnsi="Times New Roman" w:cs="Times New Roman"/>
          </w:rPr>
          <w:delText xml:space="preserve">Hicken, M. T., Lee, H., &amp; Hing, A. K. (2018). The weight of racism: Vigilance and racial inequalities in weight-related measures. </w:delText>
        </w:r>
        <w:r w:rsidRPr="00684AF4" w:rsidDel="00BE7230">
          <w:rPr>
            <w:rFonts w:ascii="Times New Roman" w:hAnsi="Times New Roman" w:cs="Times New Roman"/>
            <w:i/>
            <w:iCs/>
          </w:rPr>
          <w:delText>Social Science &amp; Medicine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199</w:delText>
        </w:r>
        <w:r w:rsidRPr="00684AF4" w:rsidDel="00BE7230">
          <w:rPr>
            <w:rFonts w:ascii="Times New Roman" w:hAnsi="Times New Roman" w:cs="Times New Roman"/>
          </w:rPr>
          <w:delText>, 157–166. https://doi.org/10.1016/j.socscimed.2017.03.058</w:delText>
        </w:r>
      </w:del>
    </w:p>
    <w:p w14:paraId="036C0971" w14:textId="0897D0D0" w:rsidR="00684AF4" w:rsidRPr="00684AF4" w:rsidDel="00BE7230" w:rsidRDefault="00684AF4" w:rsidP="00684AF4">
      <w:pPr>
        <w:pStyle w:val="Bibliography"/>
        <w:rPr>
          <w:del w:id="1471" w:author="Angel Armenta" w:date="2021-06-29T19:04:00Z"/>
          <w:rFonts w:ascii="Times New Roman" w:hAnsi="Times New Roman" w:cs="Times New Roman"/>
        </w:rPr>
      </w:pPr>
      <w:del w:id="1472" w:author="Angel Armenta" w:date="2021-06-29T19:04:00Z">
        <w:r w:rsidRPr="00684AF4" w:rsidDel="00BE7230">
          <w:rPr>
            <w:rFonts w:ascii="Times New Roman" w:hAnsi="Times New Roman" w:cs="Times New Roman"/>
          </w:rPr>
          <w:delText xml:space="preserve">Hicken, M. T., Lee, H., Morenoff, J., House, J. S., &amp; Williams, D. R. (2014). Racial/Ethnic Disparities in Hypertension Prevalence: Reconsidering the Role of Chronic Stress. </w:delText>
        </w:r>
        <w:r w:rsidRPr="00684AF4" w:rsidDel="00BE7230">
          <w:rPr>
            <w:rFonts w:ascii="Times New Roman" w:hAnsi="Times New Roman" w:cs="Times New Roman"/>
            <w:i/>
            <w:iCs/>
          </w:rPr>
          <w:delText>American Journal of Public Health</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104</w:delText>
        </w:r>
        <w:r w:rsidRPr="00684AF4" w:rsidDel="00BE7230">
          <w:rPr>
            <w:rFonts w:ascii="Times New Roman" w:hAnsi="Times New Roman" w:cs="Times New Roman"/>
          </w:rPr>
          <w:delText>(1), 117–123. https://doi.org/10.2105/AJPH.2013.301395</w:delText>
        </w:r>
      </w:del>
    </w:p>
    <w:p w14:paraId="62B2DB9C" w14:textId="77620F5C" w:rsidR="00684AF4" w:rsidRPr="00684AF4" w:rsidDel="00BE7230" w:rsidRDefault="00684AF4" w:rsidP="00684AF4">
      <w:pPr>
        <w:pStyle w:val="Bibliography"/>
        <w:rPr>
          <w:del w:id="1473" w:author="Angel Armenta" w:date="2021-06-29T19:04:00Z"/>
          <w:rFonts w:ascii="Times New Roman" w:hAnsi="Times New Roman" w:cs="Times New Roman"/>
        </w:rPr>
      </w:pPr>
      <w:del w:id="1474" w:author="Angel Armenta" w:date="2021-06-29T19:04:00Z">
        <w:r w:rsidRPr="00684AF4" w:rsidDel="00BE7230">
          <w:rPr>
            <w:rFonts w:ascii="Times New Roman" w:hAnsi="Times New Roman" w:cs="Times New Roman"/>
          </w:rPr>
          <w:delText xml:space="preserve">Himmelstein, M. S., Young, D. M., Sanchez, D. T., &amp; Jackson, J. S. (2015). Vigilance in the discrimination-stress model for Black Americans. </w:delText>
        </w:r>
        <w:r w:rsidRPr="00684AF4" w:rsidDel="00BE7230">
          <w:rPr>
            <w:rFonts w:ascii="Times New Roman" w:hAnsi="Times New Roman" w:cs="Times New Roman"/>
            <w:i/>
            <w:iCs/>
          </w:rPr>
          <w:delText>Psychology &amp; Health</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30</w:delText>
        </w:r>
        <w:r w:rsidRPr="00684AF4" w:rsidDel="00BE7230">
          <w:rPr>
            <w:rFonts w:ascii="Times New Roman" w:hAnsi="Times New Roman" w:cs="Times New Roman"/>
          </w:rPr>
          <w:delText>(3), 253–267. https://doi.org/10.1080/08870446.2014.966104</w:delText>
        </w:r>
      </w:del>
    </w:p>
    <w:p w14:paraId="029FEC48" w14:textId="6E2F9DB9" w:rsidR="00684AF4" w:rsidRPr="00684AF4" w:rsidDel="00BE7230" w:rsidRDefault="00684AF4" w:rsidP="00684AF4">
      <w:pPr>
        <w:pStyle w:val="Bibliography"/>
        <w:rPr>
          <w:del w:id="1475" w:author="Angel Armenta" w:date="2021-06-29T19:04:00Z"/>
          <w:rFonts w:ascii="Times New Roman" w:hAnsi="Times New Roman" w:cs="Times New Roman"/>
        </w:rPr>
      </w:pPr>
      <w:del w:id="1476" w:author="Angel Armenta" w:date="2021-06-29T19:04:00Z">
        <w:r w:rsidRPr="00684AF4" w:rsidDel="00BE7230">
          <w:rPr>
            <w:rFonts w:ascii="Times New Roman" w:hAnsi="Times New Roman" w:cs="Times New Roman"/>
          </w:rPr>
          <w:delText xml:space="preserve">Johnson, M. R., &amp; Ferguson, M. Jr. (2018). The Role of Political Engagement in College Students’ Civic Identity: Longitudinal Findings From Recent Graduates. </w:delText>
        </w:r>
        <w:r w:rsidRPr="00684AF4" w:rsidDel="00BE7230">
          <w:rPr>
            <w:rFonts w:ascii="Times New Roman" w:hAnsi="Times New Roman" w:cs="Times New Roman"/>
            <w:i/>
            <w:iCs/>
          </w:rPr>
          <w:delText>Journal of College Student Development</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59</w:delText>
        </w:r>
        <w:r w:rsidRPr="00684AF4" w:rsidDel="00BE7230">
          <w:rPr>
            <w:rFonts w:ascii="Times New Roman" w:hAnsi="Times New Roman" w:cs="Times New Roman"/>
          </w:rPr>
          <w:delText>(5), 511–527. https://doi.org/10.1353/csd.2018.0050</w:delText>
        </w:r>
      </w:del>
    </w:p>
    <w:p w14:paraId="4C383C41" w14:textId="7A976FC9" w:rsidR="00684AF4" w:rsidRPr="00684AF4" w:rsidDel="00BE7230" w:rsidRDefault="00684AF4" w:rsidP="00684AF4">
      <w:pPr>
        <w:pStyle w:val="Bibliography"/>
        <w:rPr>
          <w:del w:id="1477" w:author="Angel Armenta" w:date="2021-06-29T19:04:00Z"/>
          <w:rFonts w:ascii="Times New Roman" w:hAnsi="Times New Roman" w:cs="Times New Roman"/>
        </w:rPr>
      </w:pPr>
      <w:del w:id="1478" w:author="Angel Armenta" w:date="2021-06-29T19:04:00Z">
        <w:r w:rsidRPr="00684AF4" w:rsidDel="00BE7230">
          <w:rPr>
            <w:rFonts w:ascii="Times New Roman" w:hAnsi="Times New Roman" w:cs="Times New Roman"/>
          </w:rPr>
          <w:delText xml:space="preserve">Knight, G. P., Gonzales, N. A., Saenz, D. S., Bonds, D. D., Germán, M., Deardorff, J., Roosa, M. W., &amp; Updegraff, K. A. (2010). The Mexican American Cultural Values scales for Adolescents and Adults. </w:delText>
        </w:r>
        <w:r w:rsidRPr="00684AF4" w:rsidDel="00BE7230">
          <w:rPr>
            <w:rFonts w:ascii="Times New Roman" w:hAnsi="Times New Roman" w:cs="Times New Roman"/>
            <w:i/>
            <w:iCs/>
          </w:rPr>
          <w:delText>The Journal of Early Adolescence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30</w:delText>
        </w:r>
        <w:r w:rsidRPr="00684AF4" w:rsidDel="00BE7230">
          <w:rPr>
            <w:rFonts w:ascii="Times New Roman" w:hAnsi="Times New Roman" w:cs="Times New Roman"/>
          </w:rPr>
          <w:delText>(3), 444–481. https://doi.org/10.1177/0272431609338178</w:delText>
        </w:r>
      </w:del>
    </w:p>
    <w:p w14:paraId="454F55F5" w14:textId="744D4CE2" w:rsidR="005E3059" w:rsidRPr="005E3059" w:rsidDel="00BE7230" w:rsidRDefault="00684AF4">
      <w:pPr>
        <w:rPr>
          <w:del w:id="1479" w:author="Angel Armenta" w:date="2021-06-29T19:04:00Z"/>
          <w:rPrChange w:id="1480" w:author="Angel Armenta" w:date="2021-06-29T17:16:00Z">
            <w:rPr>
              <w:del w:id="1481" w:author="Angel Armenta" w:date="2021-06-29T19:04:00Z"/>
              <w:rFonts w:ascii="Times New Roman" w:hAnsi="Times New Roman" w:cs="Times New Roman"/>
            </w:rPr>
          </w:rPrChange>
        </w:rPr>
        <w:pPrChange w:id="1482" w:author="Angel Armenta" w:date="2021-06-29T17:16:00Z">
          <w:pPr>
            <w:pStyle w:val="Bibliography"/>
          </w:pPr>
        </w:pPrChange>
      </w:pPr>
      <w:del w:id="1483" w:author="Angel Armenta" w:date="2021-06-29T19:04:00Z">
        <w:r w:rsidRPr="00684AF4" w:rsidDel="00BE7230">
          <w:rPr>
            <w:rFonts w:ascii="Times New Roman" w:hAnsi="Times New Roman" w:cs="Times New Roman"/>
          </w:rPr>
          <w:delText xml:space="preserve">Kroenke, K., &amp; Spitzer, R. L. (2002). The PHQ-9: A new depression diagnostic and severity measure. </w:delText>
        </w:r>
        <w:r w:rsidRPr="00684AF4" w:rsidDel="00BE7230">
          <w:rPr>
            <w:rFonts w:ascii="Times New Roman" w:hAnsi="Times New Roman" w:cs="Times New Roman"/>
            <w:i/>
            <w:iCs/>
          </w:rPr>
          <w:delText>Psychiatric Annals</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32</w:delText>
        </w:r>
        <w:r w:rsidRPr="00684AF4" w:rsidDel="00BE7230">
          <w:rPr>
            <w:rFonts w:ascii="Times New Roman" w:hAnsi="Times New Roman" w:cs="Times New Roman"/>
          </w:rPr>
          <w:delText>(9), 509–515. https://doi.org/10.3928/0048-5713-20020901-06</w:delText>
        </w:r>
      </w:del>
    </w:p>
    <w:p w14:paraId="6E04F83E" w14:textId="02BAE8B5" w:rsidR="00684AF4" w:rsidRPr="00684AF4" w:rsidDel="00BE7230" w:rsidRDefault="00684AF4" w:rsidP="00684AF4">
      <w:pPr>
        <w:pStyle w:val="Bibliography"/>
        <w:rPr>
          <w:del w:id="1484" w:author="Angel Armenta" w:date="2021-06-29T19:04:00Z"/>
          <w:rFonts w:ascii="Times New Roman" w:hAnsi="Times New Roman" w:cs="Times New Roman"/>
        </w:rPr>
      </w:pPr>
      <w:del w:id="1485" w:author="Angel Armenta" w:date="2021-06-29T19:04:00Z">
        <w:r w:rsidRPr="00684AF4" w:rsidDel="00BE7230">
          <w:rPr>
            <w:rFonts w:ascii="Times New Roman" w:hAnsi="Times New Roman" w:cs="Times New Roman"/>
          </w:rPr>
          <w:delText xml:space="preserve">LaVeist, T. A., Thorpe, R. J., Pierre, G., Mance, G. A., &amp; Williams, D. R. (2014). The Relationships among Vigilant Coping Style, Race, and Depression. </w:delText>
        </w:r>
        <w:r w:rsidRPr="00684AF4" w:rsidDel="00BE7230">
          <w:rPr>
            <w:rFonts w:ascii="Times New Roman" w:hAnsi="Times New Roman" w:cs="Times New Roman"/>
            <w:i/>
            <w:iCs/>
          </w:rPr>
          <w:delText>Journal of Social Issues</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70</w:delText>
        </w:r>
        <w:r w:rsidRPr="00684AF4" w:rsidDel="00BE7230">
          <w:rPr>
            <w:rFonts w:ascii="Times New Roman" w:hAnsi="Times New Roman" w:cs="Times New Roman"/>
          </w:rPr>
          <w:delText>(2), 241–255. https://doi.org/10.1111/josi.12058</w:delText>
        </w:r>
      </w:del>
    </w:p>
    <w:p w14:paraId="4FB45B28" w14:textId="1FB984CD" w:rsidR="00684AF4" w:rsidRPr="00684AF4" w:rsidDel="00BE7230" w:rsidRDefault="00684AF4">
      <w:pPr>
        <w:pStyle w:val="Bibliography"/>
        <w:rPr>
          <w:del w:id="1486" w:author="Angel Armenta" w:date="2021-06-29T19:04:00Z"/>
          <w:rFonts w:ascii="Times New Roman" w:hAnsi="Times New Roman" w:cs="Times New Roman"/>
        </w:rPr>
      </w:pPr>
      <w:del w:id="1487" w:author="Angel Armenta" w:date="2021-06-29T19:04:00Z">
        <w:r w:rsidRPr="00684AF4" w:rsidDel="00BE7230">
          <w:rPr>
            <w:rFonts w:ascii="Times New Roman" w:hAnsi="Times New Roman" w:cs="Times New Roman"/>
          </w:rPr>
          <w:delText xml:space="preserve">Lewis, T. T., Lampert, R., Charles, D., &amp; Katz, S. (2019, October 8). </w:delText>
        </w:r>
        <w:r w:rsidRPr="00684AF4" w:rsidDel="00BE7230">
          <w:rPr>
            <w:rFonts w:ascii="Times New Roman" w:hAnsi="Times New Roman" w:cs="Times New Roman"/>
            <w:i/>
            <w:iCs/>
          </w:rPr>
          <w:delText>Expectations of Racism and Carotid Intima-Media Thickness in... : Psychosomatic Medicine</w:delText>
        </w:r>
        <w:r w:rsidRPr="00684AF4" w:rsidDel="00BE7230">
          <w:rPr>
            <w:rFonts w:ascii="Times New Roman" w:hAnsi="Times New Roman" w:cs="Times New Roman"/>
          </w:rPr>
          <w:delText>. https://journals.lww.com/psychosomaticmedicine/Abstract/2019/10000/Expectations_of_Racism_and_Carotid_Intima_Media.11.aspx</w:delText>
        </w:r>
      </w:del>
    </w:p>
    <w:p w14:paraId="5519F874" w14:textId="75E1A675" w:rsidR="00684AF4" w:rsidRPr="00684AF4" w:rsidDel="00BE7230" w:rsidRDefault="00684AF4" w:rsidP="00684AF4">
      <w:pPr>
        <w:pStyle w:val="Bibliography"/>
        <w:rPr>
          <w:del w:id="1488" w:author="Angel Armenta" w:date="2021-06-29T19:04:00Z"/>
          <w:rFonts w:ascii="Times New Roman" w:hAnsi="Times New Roman" w:cs="Times New Roman"/>
        </w:rPr>
      </w:pPr>
      <w:del w:id="1489" w:author="Angel Armenta" w:date="2021-06-29T19:04:00Z">
        <w:r w:rsidRPr="00684AF4" w:rsidDel="00BE7230">
          <w:rPr>
            <w:rFonts w:ascii="Times New Roman" w:hAnsi="Times New Roman" w:cs="Times New Roman"/>
          </w:rPr>
          <w:delText xml:space="preserve">Lopez, G. (2017, November 13). </w:delText>
        </w:r>
        <w:r w:rsidRPr="00684AF4" w:rsidDel="00BE7230">
          <w:rPr>
            <w:rFonts w:ascii="Times New Roman" w:hAnsi="Times New Roman" w:cs="Times New Roman"/>
            <w:i/>
            <w:iCs/>
          </w:rPr>
          <w:delText>A new FBI report says hate crimes—Especially against Muslims—Went up in 2016</w:delText>
        </w:r>
        <w:r w:rsidRPr="00684AF4" w:rsidDel="00BE7230">
          <w:rPr>
            <w:rFonts w:ascii="Times New Roman" w:hAnsi="Times New Roman" w:cs="Times New Roman"/>
          </w:rPr>
          <w:delText>. Vox. https://www.vox.com/identities/2017/11/13/16643448/fbi-hate-crimes-2016</w:delText>
        </w:r>
      </w:del>
    </w:p>
    <w:p w14:paraId="605D5BB2" w14:textId="6432B4A9" w:rsidR="00684AF4" w:rsidRPr="00684AF4" w:rsidDel="00BE7230" w:rsidRDefault="00684AF4" w:rsidP="00684AF4">
      <w:pPr>
        <w:pStyle w:val="Bibliography"/>
        <w:rPr>
          <w:del w:id="1490" w:author="Angel Armenta" w:date="2021-06-29T19:04:00Z"/>
          <w:rFonts w:ascii="Times New Roman" w:hAnsi="Times New Roman" w:cs="Times New Roman"/>
        </w:rPr>
      </w:pPr>
      <w:del w:id="1491" w:author="Angel Armenta" w:date="2021-06-29T19:04:00Z">
        <w:r w:rsidRPr="00684AF4" w:rsidDel="00BE7230">
          <w:rPr>
            <w:rFonts w:ascii="Times New Roman" w:hAnsi="Times New Roman" w:cs="Times New Roman"/>
          </w:rPr>
          <w:delText xml:space="preserve">Moore, R., October 13, E. P. M., &amp; 2020. (2020, October 14). El Paso shatters record for first day of early voting. </w:delText>
        </w:r>
        <w:r w:rsidRPr="00684AF4" w:rsidDel="00BE7230">
          <w:rPr>
            <w:rFonts w:ascii="Times New Roman" w:hAnsi="Times New Roman" w:cs="Times New Roman"/>
            <w:i/>
            <w:iCs/>
          </w:rPr>
          <w:delText>El Paso Matters</w:delText>
        </w:r>
        <w:r w:rsidRPr="00684AF4" w:rsidDel="00BE7230">
          <w:rPr>
            <w:rFonts w:ascii="Times New Roman" w:hAnsi="Times New Roman" w:cs="Times New Roman"/>
          </w:rPr>
          <w:delText>. https://elpasomatters.org/2020/10/13/el-paso-shatters-record-for-first-day-of-early-voting/</w:delText>
        </w:r>
      </w:del>
    </w:p>
    <w:p w14:paraId="7893A888" w14:textId="284032C9" w:rsidR="00684AF4" w:rsidRPr="00684AF4" w:rsidDel="00BE7230" w:rsidRDefault="00684AF4" w:rsidP="00684AF4">
      <w:pPr>
        <w:pStyle w:val="Bibliography"/>
        <w:rPr>
          <w:del w:id="1492" w:author="Angel Armenta" w:date="2021-06-29T19:04:00Z"/>
          <w:rFonts w:ascii="Times New Roman" w:hAnsi="Times New Roman" w:cs="Times New Roman"/>
        </w:rPr>
      </w:pPr>
      <w:del w:id="1493" w:author="Angel Armenta" w:date="2021-06-29T19:04:00Z">
        <w:r w:rsidRPr="00684AF4" w:rsidDel="00BE7230">
          <w:rPr>
            <w:rFonts w:ascii="Times New Roman" w:hAnsi="Times New Roman" w:cs="Times New Roman"/>
          </w:rPr>
          <w:delText xml:space="preserve">Murphy, H. (2019, September 12). El Paso Shooting Suspect Indicted on Capital Murder Charge. </w:delText>
        </w:r>
        <w:r w:rsidRPr="00684AF4" w:rsidDel="00BE7230">
          <w:rPr>
            <w:rFonts w:ascii="Times New Roman" w:hAnsi="Times New Roman" w:cs="Times New Roman"/>
            <w:i/>
            <w:iCs/>
          </w:rPr>
          <w:delText>The New York Times</w:delText>
        </w:r>
        <w:r w:rsidRPr="00684AF4" w:rsidDel="00BE7230">
          <w:rPr>
            <w:rFonts w:ascii="Times New Roman" w:hAnsi="Times New Roman" w:cs="Times New Roman"/>
          </w:rPr>
          <w:delText>. https://www.nytimes.com/2019/09/12/us/el-paso-suspect-capital-murder.html</w:delText>
        </w:r>
      </w:del>
    </w:p>
    <w:p w14:paraId="53B566AF" w14:textId="60130912" w:rsidR="00684AF4" w:rsidRPr="00684AF4" w:rsidDel="00BE7230" w:rsidRDefault="00684AF4" w:rsidP="00684AF4">
      <w:pPr>
        <w:pStyle w:val="Bibliography"/>
        <w:rPr>
          <w:del w:id="1494" w:author="Angel Armenta" w:date="2021-06-29T19:04:00Z"/>
          <w:rFonts w:ascii="Times New Roman" w:hAnsi="Times New Roman" w:cs="Times New Roman"/>
        </w:rPr>
      </w:pPr>
      <w:del w:id="1495" w:author="Angel Armenta" w:date="2021-06-29T16:33:00Z">
        <w:r w:rsidRPr="00684AF4" w:rsidDel="006D3E3D">
          <w:rPr>
            <w:rFonts w:ascii="Times New Roman" w:hAnsi="Times New Roman" w:cs="Times New Roman"/>
          </w:rPr>
          <w:delText>NETWORK, D. G</w:delText>
        </w:r>
      </w:del>
      <w:del w:id="1496" w:author="Angel Armenta" w:date="2021-06-29T19:04:00Z">
        <w:r w:rsidRPr="00684AF4" w:rsidDel="00BE7230">
          <w:rPr>
            <w:rFonts w:ascii="Times New Roman" w:hAnsi="Times New Roman" w:cs="Times New Roman"/>
          </w:rPr>
          <w:delText xml:space="preserve">. </w:delText>
        </w:r>
      </w:del>
      <w:del w:id="1497" w:author="Angel Armenta" w:date="2021-06-29T16:33:00Z">
        <w:r w:rsidRPr="00684AF4" w:rsidDel="006D3E3D">
          <w:rPr>
            <w:rFonts w:ascii="Times New Roman" w:hAnsi="Times New Roman" w:cs="Times New Roman"/>
          </w:rPr>
          <w:delText xml:space="preserve">| azcentral com | U. T. </w:delText>
        </w:r>
      </w:del>
      <w:del w:id="1498" w:author="Angel Armenta" w:date="2021-06-29T19:04:00Z">
        <w:r w:rsidRPr="00684AF4" w:rsidDel="00BE7230">
          <w:rPr>
            <w:rFonts w:ascii="Times New Roman" w:hAnsi="Times New Roman" w:cs="Times New Roman"/>
          </w:rPr>
          <w:delText xml:space="preserve">(n.d.). </w:delText>
        </w:r>
      </w:del>
      <w:del w:id="1499" w:author="Angel Armenta" w:date="2021-06-29T16:35:00Z">
        <w:r w:rsidRPr="00684AF4" w:rsidDel="006D3E3D">
          <w:rPr>
            <w:rFonts w:ascii="Times New Roman" w:hAnsi="Times New Roman" w:cs="Times New Roman"/>
            <w:i/>
            <w:iCs/>
          </w:rPr>
          <w:delText>Border commerce, and who will really pay for the wall</w:delText>
        </w:r>
      </w:del>
      <w:del w:id="1500" w:author="Angel Armenta" w:date="2021-06-29T19:04:00Z">
        <w:r w:rsidRPr="00684AF4" w:rsidDel="00BE7230">
          <w:rPr>
            <w:rFonts w:ascii="Times New Roman" w:hAnsi="Times New Roman" w:cs="Times New Roman"/>
          </w:rPr>
          <w:delText>. USA</w:delText>
        </w:r>
      </w:del>
      <w:del w:id="1501" w:author="Angel Armenta" w:date="2021-06-29T16:34:00Z">
        <w:r w:rsidRPr="00684AF4" w:rsidDel="006D3E3D">
          <w:rPr>
            <w:rFonts w:ascii="Times New Roman" w:hAnsi="Times New Roman" w:cs="Times New Roman"/>
          </w:rPr>
          <w:delText>Today.Com</w:delText>
        </w:r>
      </w:del>
      <w:del w:id="1502" w:author="Angel Armenta" w:date="2021-06-29T19:04:00Z">
        <w:r w:rsidRPr="00684AF4" w:rsidDel="00BE7230">
          <w:rPr>
            <w:rFonts w:ascii="Times New Roman" w:hAnsi="Times New Roman" w:cs="Times New Roman"/>
          </w:rPr>
          <w:delText xml:space="preserve">. </w:delText>
        </w:r>
      </w:del>
      <w:del w:id="1503" w:author="Angel Armenta" w:date="2021-06-29T16:33:00Z">
        <w:r w:rsidRPr="00684AF4" w:rsidDel="006D3E3D">
          <w:rPr>
            <w:rFonts w:ascii="Times New Roman" w:hAnsi="Times New Roman" w:cs="Times New Roman"/>
          </w:rPr>
          <w:delText xml:space="preserve">Retrieved June 14, 2021, from </w:delText>
        </w:r>
      </w:del>
      <w:del w:id="1504" w:author="Angel Armenta" w:date="2021-06-29T19:04:00Z">
        <w:r w:rsidRPr="00684AF4" w:rsidDel="00BE7230">
          <w:rPr>
            <w:rFonts w:ascii="Times New Roman" w:hAnsi="Times New Roman" w:cs="Times New Roman"/>
          </w:rPr>
          <w:delText>https://www.usatoday.com/border-wall/us-trade-mexico-imports-tomatoes/585350001/</w:delText>
        </w:r>
      </w:del>
    </w:p>
    <w:p w14:paraId="71313C62" w14:textId="6D3E8291" w:rsidR="00684AF4" w:rsidRPr="00684AF4" w:rsidDel="00BE7230" w:rsidRDefault="00684AF4" w:rsidP="00684AF4">
      <w:pPr>
        <w:pStyle w:val="Bibliography"/>
        <w:rPr>
          <w:del w:id="1505" w:author="Angel Armenta" w:date="2021-06-29T19:04:00Z"/>
          <w:rFonts w:ascii="Times New Roman" w:hAnsi="Times New Roman" w:cs="Times New Roman"/>
        </w:rPr>
      </w:pPr>
      <w:del w:id="1506" w:author="Angel Armenta" w:date="2021-06-29T19:04:00Z">
        <w:r w:rsidRPr="00684AF4" w:rsidDel="00BE7230">
          <w:rPr>
            <w:rFonts w:ascii="Times New Roman" w:hAnsi="Times New Roman" w:cs="Times New Roman"/>
          </w:rPr>
          <w:delText xml:space="preserve">Ottova, V., Erhart, M., Vollebergh, W., Kökönyei, G., Morgan, A., Gobina, I., Jericek, H., Cavallo, F., Välimaa, R., de Matos, M. G., Gaspar, T., Schnohr, C. W., &amp; Ravens-Sieberer, U. (2012). The Role of Individual- and Macro-Level Social Determinants on Young Adolescents’ Psychosomatic Complaints. </w:delText>
        </w:r>
        <w:r w:rsidRPr="00684AF4" w:rsidDel="00BE7230">
          <w:rPr>
            <w:rFonts w:ascii="Times New Roman" w:hAnsi="Times New Roman" w:cs="Times New Roman"/>
            <w:i/>
            <w:iCs/>
          </w:rPr>
          <w:delText>The Journal of Early Adolescence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32</w:delText>
        </w:r>
        <w:r w:rsidRPr="00684AF4" w:rsidDel="00BE7230">
          <w:rPr>
            <w:rFonts w:ascii="Times New Roman" w:hAnsi="Times New Roman" w:cs="Times New Roman"/>
          </w:rPr>
          <w:delText>(1), 126–158. https://doi.org/10.1177/0272431611419510</w:delText>
        </w:r>
      </w:del>
    </w:p>
    <w:p w14:paraId="08E682A0" w14:textId="31FA4ED0" w:rsidR="00684AF4" w:rsidRPr="00684AF4" w:rsidDel="00BE7230" w:rsidRDefault="00684AF4" w:rsidP="00684AF4">
      <w:pPr>
        <w:pStyle w:val="Bibliography"/>
        <w:rPr>
          <w:del w:id="1507" w:author="Angel Armenta" w:date="2021-06-29T19:04:00Z"/>
          <w:rFonts w:ascii="Times New Roman" w:hAnsi="Times New Roman" w:cs="Times New Roman"/>
        </w:rPr>
      </w:pPr>
      <w:del w:id="1508" w:author="Angel Armenta" w:date="2021-06-29T19:04:00Z">
        <w:r w:rsidRPr="00684AF4" w:rsidDel="00BE7230">
          <w:rPr>
            <w:rFonts w:ascii="Times New Roman" w:hAnsi="Times New Roman" w:cs="Times New Roman"/>
          </w:rPr>
          <w:delText xml:space="preserve">Phinney, J. S., &amp; Ong, A. D. (2007). Conceptualization and measurement of ethnic identity: Current status and future directions. </w:delText>
        </w:r>
        <w:r w:rsidRPr="00684AF4" w:rsidDel="00BE7230">
          <w:rPr>
            <w:rFonts w:ascii="Times New Roman" w:hAnsi="Times New Roman" w:cs="Times New Roman"/>
            <w:i/>
            <w:iCs/>
          </w:rPr>
          <w:delText>Journal of Counseling Psychology</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54</w:delText>
        </w:r>
        <w:r w:rsidRPr="00684AF4" w:rsidDel="00BE7230">
          <w:rPr>
            <w:rFonts w:ascii="Times New Roman" w:hAnsi="Times New Roman" w:cs="Times New Roman"/>
          </w:rPr>
          <w:delText>(3), 271–281. https://doi.org/10.1037/0022-0167.54.3.271</w:delText>
        </w:r>
      </w:del>
    </w:p>
    <w:p w14:paraId="0E2DF3E4" w14:textId="56A7692A" w:rsidR="00684AF4" w:rsidRPr="00684AF4" w:rsidDel="00BE7230" w:rsidRDefault="00684AF4" w:rsidP="00684AF4">
      <w:pPr>
        <w:pStyle w:val="Bibliography"/>
        <w:rPr>
          <w:del w:id="1509" w:author="Angel Armenta" w:date="2021-06-29T19:04:00Z"/>
          <w:rFonts w:ascii="Times New Roman" w:hAnsi="Times New Roman" w:cs="Times New Roman"/>
        </w:rPr>
      </w:pPr>
      <w:del w:id="1510" w:author="Angel Armenta" w:date="2021-06-29T19:04:00Z">
        <w:r w:rsidRPr="00684AF4" w:rsidDel="00BE7230">
          <w:rPr>
            <w:rFonts w:ascii="Times New Roman" w:hAnsi="Times New Roman" w:cs="Times New Roman"/>
          </w:rPr>
          <w:delText xml:space="preserve">Powell, L. R., Jesdale, W. M., &amp; Lemon, S. C. (2016). On edge: The impact of race-related vigilance on obesity status in African–Americans. </w:delText>
        </w:r>
        <w:r w:rsidRPr="00684AF4" w:rsidDel="00BE7230">
          <w:rPr>
            <w:rFonts w:ascii="Times New Roman" w:hAnsi="Times New Roman" w:cs="Times New Roman"/>
            <w:i/>
            <w:iCs/>
          </w:rPr>
          <w:delText>Obesity Science &amp; Practice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2</w:delText>
        </w:r>
        <w:r w:rsidRPr="00684AF4" w:rsidDel="00BE7230">
          <w:rPr>
            <w:rFonts w:ascii="Times New Roman" w:hAnsi="Times New Roman" w:cs="Times New Roman"/>
          </w:rPr>
          <w:delText>(2), 136–143. https://doi.org/10.1002/osp4.42</w:delText>
        </w:r>
      </w:del>
    </w:p>
    <w:p w14:paraId="13F23B69" w14:textId="08023346" w:rsidR="00684AF4" w:rsidRPr="00684AF4" w:rsidDel="00BE7230" w:rsidRDefault="00684AF4" w:rsidP="00684AF4">
      <w:pPr>
        <w:pStyle w:val="Bibliography"/>
        <w:rPr>
          <w:del w:id="1511" w:author="Angel Armenta" w:date="2021-06-29T19:04:00Z"/>
          <w:rFonts w:ascii="Times New Roman" w:hAnsi="Times New Roman" w:cs="Times New Roman"/>
        </w:rPr>
      </w:pPr>
      <w:del w:id="1512" w:author="Angel Armenta" w:date="2021-06-29T19:04:00Z">
        <w:r w:rsidRPr="00684AF4" w:rsidDel="00BE7230">
          <w:rPr>
            <w:rFonts w:ascii="Times New Roman" w:hAnsi="Times New Roman" w:cs="Times New Roman"/>
          </w:rPr>
          <w:delText xml:space="preserve">Spitzer, R. L., Kroenke, K., Williams, J. B. W., &amp; Löwe, B. (2006). A brief measure for assessing generalized anxiety disorder: The GAD-7. </w:delText>
        </w:r>
        <w:r w:rsidRPr="00684AF4" w:rsidDel="00BE7230">
          <w:rPr>
            <w:rFonts w:ascii="Times New Roman" w:hAnsi="Times New Roman" w:cs="Times New Roman"/>
            <w:i/>
            <w:iCs/>
          </w:rPr>
          <w:delText>Archives of Internal Medicine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166</w:delText>
        </w:r>
        <w:r w:rsidRPr="00684AF4" w:rsidDel="00BE7230">
          <w:rPr>
            <w:rFonts w:ascii="Times New Roman" w:hAnsi="Times New Roman" w:cs="Times New Roman"/>
          </w:rPr>
          <w:delText>(10), 1092–1097. https://doi.org/10.1001/archinte.166.10.1092</w:delText>
        </w:r>
      </w:del>
    </w:p>
    <w:p w14:paraId="4EDDECDB" w14:textId="738BBC82" w:rsidR="00684AF4" w:rsidRPr="00684AF4" w:rsidDel="00BE7230" w:rsidRDefault="00684AF4" w:rsidP="00684AF4">
      <w:pPr>
        <w:pStyle w:val="Bibliography"/>
        <w:rPr>
          <w:del w:id="1513" w:author="Angel Armenta" w:date="2021-06-29T19:04:00Z"/>
          <w:rFonts w:ascii="Times New Roman" w:hAnsi="Times New Roman" w:cs="Times New Roman"/>
        </w:rPr>
      </w:pPr>
      <w:del w:id="1514" w:author="Angel Armenta" w:date="2021-06-29T19:04:00Z">
        <w:r w:rsidRPr="00684AF4" w:rsidDel="00BE7230">
          <w:rPr>
            <w:rFonts w:ascii="Times New Roman" w:hAnsi="Times New Roman" w:cs="Times New Roman"/>
          </w:rPr>
          <w:delText xml:space="preserve">Torres, V., &amp; Baxter Magolda, M. B. (2004). Reconstructing Latino Identity: The Influence of Cognitive Development on the Ethnic Identity Process of Latino Students. </w:delText>
        </w:r>
        <w:r w:rsidRPr="00684AF4" w:rsidDel="00BE7230">
          <w:rPr>
            <w:rFonts w:ascii="Times New Roman" w:hAnsi="Times New Roman" w:cs="Times New Roman"/>
            <w:i/>
            <w:iCs/>
          </w:rPr>
          <w:delText>Journal of College Student Development</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45</w:delText>
        </w:r>
        <w:r w:rsidRPr="00684AF4" w:rsidDel="00BE7230">
          <w:rPr>
            <w:rFonts w:ascii="Times New Roman" w:hAnsi="Times New Roman" w:cs="Times New Roman"/>
          </w:rPr>
          <w:delText>(3), 333–347. https://doi.org/10.1353/csd.2004.0043</w:delText>
        </w:r>
      </w:del>
    </w:p>
    <w:p w14:paraId="32D472DD" w14:textId="66D1145E" w:rsidR="00684AF4" w:rsidRPr="00684AF4" w:rsidDel="00BE7230" w:rsidRDefault="00684AF4" w:rsidP="00684AF4">
      <w:pPr>
        <w:pStyle w:val="Bibliography"/>
        <w:rPr>
          <w:del w:id="1515" w:author="Angel Armenta" w:date="2021-06-29T19:04:00Z"/>
          <w:rFonts w:ascii="Times New Roman" w:hAnsi="Times New Roman" w:cs="Times New Roman"/>
        </w:rPr>
      </w:pPr>
      <w:del w:id="1516" w:author="Angel Armenta" w:date="2021-06-29T19:04:00Z">
        <w:r w:rsidRPr="00684AF4" w:rsidDel="00BE7230">
          <w:rPr>
            <w:rFonts w:ascii="Times New Roman" w:hAnsi="Times New Roman" w:cs="Times New Roman"/>
          </w:rPr>
          <w:delText xml:space="preserve">U.S. Census Bureau. (n.d.). </w:delText>
        </w:r>
        <w:r w:rsidRPr="00684AF4" w:rsidDel="00BE7230">
          <w:rPr>
            <w:rFonts w:ascii="Times New Roman" w:hAnsi="Times New Roman" w:cs="Times New Roman"/>
            <w:i/>
            <w:iCs/>
          </w:rPr>
          <w:delText>The Hispanic Population in the United States: 2019</w:delText>
        </w:r>
        <w:r w:rsidRPr="00684AF4" w:rsidDel="00BE7230">
          <w:rPr>
            <w:rFonts w:ascii="Times New Roman" w:hAnsi="Times New Roman" w:cs="Times New Roman"/>
          </w:rPr>
          <w:delText xml:space="preserve">. The United States Census Bureau. </w:delText>
        </w:r>
      </w:del>
      <w:del w:id="1517" w:author="Angel Armenta" w:date="2021-06-29T16:35:00Z">
        <w:r w:rsidRPr="00684AF4" w:rsidDel="006D3E3D">
          <w:rPr>
            <w:rFonts w:ascii="Times New Roman" w:hAnsi="Times New Roman" w:cs="Times New Roman"/>
          </w:rPr>
          <w:delText xml:space="preserve">Retrieved April 2, 2021, from </w:delText>
        </w:r>
      </w:del>
      <w:del w:id="1518" w:author="Angel Armenta" w:date="2021-06-29T19:04:00Z">
        <w:r w:rsidRPr="00684AF4" w:rsidDel="00BE7230">
          <w:rPr>
            <w:rFonts w:ascii="Times New Roman" w:hAnsi="Times New Roman" w:cs="Times New Roman"/>
          </w:rPr>
          <w:delText>https://www.census.gov/data/tables/2019/demo/hispanic-origin/2019-cps.html</w:delText>
        </w:r>
      </w:del>
    </w:p>
    <w:p w14:paraId="1B4751F1" w14:textId="2480697F" w:rsidR="00684AF4" w:rsidRPr="006D3E3D" w:rsidDel="00BE7230" w:rsidRDefault="00684AF4" w:rsidP="00684AF4">
      <w:pPr>
        <w:pStyle w:val="Bibliography"/>
        <w:rPr>
          <w:del w:id="1519" w:author="Angel Armenta" w:date="2021-06-29T19:04:00Z"/>
          <w:rFonts w:ascii="Times New Roman" w:hAnsi="Times New Roman" w:cs="Times New Roman"/>
        </w:rPr>
      </w:pPr>
      <w:del w:id="1520" w:author="Angel Armenta" w:date="2021-06-29T19:04:00Z">
        <w:r w:rsidRPr="00684AF4" w:rsidDel="00BE7230">
          <w:rPr>
            <w:rFonts w:ascii="Times New Roman" w:hAnsi="Times New Roman" w:cs="Times New Roman"/>
          </w:rPr>
          <w:delText>Walker, M., &amp; Iverson, E. (2015</w:delText>
        </w:r>
      </w:del>
      <w:del w:id="1521" w:author="Angel Armenta" w:date="2021-06-29T16:36:00Z">
        <w:r w:rsidRPr="00684AF4" w:rsidDel="006D3E3D">
          <w:rPr>
            <w:rFonts w:ascii="Times New Roman" w:hAnsi="Times New Roman" w:cs="Times New Roman"/>
          </w:rPr>
          <w:delText>, May 11</w:delText>
        </w:r>
      </w:del>
      <w:del w:id="1522" w:author="Angel Armenta" w:date="2021-06-29T19:04:00Z">
        <w:r w:rsidRPr="00684AF4" w:rsidDel="00BE7230">
          <w:rPr>
            <w:rFonts w:ascii="Times New Roman" w:hAnsi="Times New Roman" w:cs="Times New Roman"/>
          </w:rPr>
          <w:delText xml:space="preserve">). </w:delText>
        </w:r>
        <w:r w:rsidRPr="006D3E3D" w:rsidDel="00BE7230">
          <w:rPr>
            <w:rFonts w:ascii="Times New Roman" w:hAnsi="Times New Roman" w:cs="Times New Roman"/>
            <w:rPrChange w:id="1523" w:author="Angel Armenta" w:date="2021-06-29T16:36:00Z">
              <w:rPr>
                <w:rFonts w:ascii="Times New Roman" w:hAnsi="Times New Roman" w:cs="Times New Roman"/>
                <w:i/>
                <w:iCs/>
              </w:rPr>
            </w:rPrChange>
          </w:rPr>
          <w:delText>Identity Development and Political Self-Regulation in Emerging Adult Political Attitudes and Behavior—Marie Walker, Emma Iverson, 2016</w:delText>
        </w:r>
        <w:r w:rsidRPr="006D3E3D" w:rsidDel="00BE7230">
          <w:rPr>
            <w:rFonts w:ascii="Times New Roman" w:hAnsi="Times New Roman" w:cs="Times New Roman"/>
          </w:rPr>
          <w:delText xml:space="preserve">. </w:delText>
        </w:r>
      </w:del>
      <w:del w:id="1524" w:author="Angel Armenta" w:date="2021-06-29T16:36:00Z">
        <w:r w:rsidRPr="006D3E3D" w:rsidDel="006D3E3D">
          <w:rPr>
            <w:rFonts w:ascii="Times New Roman" w:hAnsi="Times New Roman" w:cs="Times New Roman"/>
          </w:rPr>
          <w:delText>https://journals.sagepub.com/doi/10.1177/2167696815585052</w:delText>
        </w:r>
      </w:del>
    </w:p>
    <w:p w14:paraId="1A1F533C" w14:textId="43245C2F" w:rsidR="00684AF4" w:rsidRPr="00684AF4" w:rsidDel="00BE7230" w:rsidRDefault="00684AF4" w:rsidP="00684AF4">
      <w:pPr>
        <w:pStyle w:val="Bibliography"/>
        <w:rPr>
          <w:del w:id="1525" w:author="Angel Armenta" w:date="2021-06-29T19:04:00Z"/>
          <w:rFonts w:ascii="Times New Roman" w:hAnsi="Times New Roman" w:cs="Times New Roman"/>
        </w:rPr>
      </w:pPr>
      <w:del w:id="1526" w:author="Angel Armenta" w:date="2021-06-29T19:04:00Z">
        <w:r w:rsidRPr="00684AF4" w:rsidDel="00BE7230">
          <w:rPr>
            <w:rFonts w:ascii="Times New Roman" w:hAnsi="Times New Roman" w:cs="Times New Roman"/>
          </w:rPr>
          <w:delText xml:space="preserve">Watson, D., &amp; Clark, L. A. (1994). </w:delText>
        </w:r>
        <w:r w:rsidRPr="00684AF4" w:rsidDel="00BE7230">
          <w:rPr>
            <w:rFonts w:ascii="Times New Roman" w:hAnsi="Times New Roman" w:cs="Times New Roman"/>
            <w:i/>
            <w:iCs/>
          </w:rPr>
          <w:delText>The PANAS-X: Manual for the Positive and Negative Affect Schedule - Expanded Form</w:delText>
        </w:r>
        <w:r w:rsidRPr="00684AF4" w:rsidDel="00BE7230">
          <w:rPr>
            <w:rFonts w:ascii="Times New Roman" w:hAnsi="Times New Roman" w:cs="Times New Roman"/>
          </w:rPr>
          <w:delText xml:space="preserve"> </w:delText>
        </w:r>
      </w:del>
      <w:del w:id="1527" w:author="Angel Armenta" w:date="2021-06-29T16:38:00Z">
        <w:r w:rsidRPr="00684AF4" w:rsidDel="006D3E3D">
          <w:rPr>
            <w:rFonts w:ascii="Times New Roman" w:hAnsi="Times New Roman" w:cs="Times New Roman"/>
          </w:rPr>
          <w:delText>[Data set]</w:delText>
        </w:r>
      </w:del>
      <w:del w:id="1528" w:author="Angel Armenta" w:date="2021-06-29T19:04:00Z">
        <w:r w:rsidRPr="00684AF4" w:rsidDel="00BE7230">
          <w:rPr>
            <w:rFonts w:ascii="Times New Roman" w:hAnsi="Times New Roman" w:cs="Times New Roman"/>
          </w:rPr>
          <w:delText>. University of Iowa. https://doi.org/10.17077/48vt-m4t2</w:delText>
        </w:r>
      </w:del>
    </w:p>
    <w:p w14:paraId="3EC8DF9E" w14:textId="78CEE441" w:rsidR="00684AF4" w:rsidRPr="00684AF4" w:rsidDel="00BE7230" w:rsidRDefault="00684AF4" w:rsidP="00684AF4">
      <w:pPr>
        <w:pStyle w:val="Bibliography"/>
        <w:rPr>
          <w:del w:id="1529" w:author="Angel Armenta" w:date="2021-06-29T19:04:00Z"/>
          <w:rFonts w:ascii="Times New Roman" w:hAnsi="Times New Roman" w:cs="Times New Roman"/>
        </w:rPr>
      </w:pPr>
      <w:del w:id="1530" w:author="Angel Armenta" w:date="2021-06-29T19:04:00Z">
        <w:r w:rsidRPr="00684AF4" w:rsidDel="00BE7230">
          <w:rPr>
            <w:rFonts w:ascii="Times New Roman" w:hAnsi="Times New Roman" w:cs="Times New Roman"/>
          </w:rPr>
          <w:delText xml:space="preserve">Wray-Lake, L., Wells, R., Alvis, L., Delgado, S., Syvertsen, A. K., &amp; Metzger, A. (2018). Being a Latinx adolescent under a trump presidency: Analysis of Latinx youth’s reactions to immigration politics. </w:delText>
        </w:r>
        <w:r w:rsidRPr="00684AF4" w:rsidDel="00BE7230">
          <w:rPr>
            <w:rFonts w:ascii="Times New Roman" w:hAnsi="Times New Roman" w:cs="Times New Roman"/>
            <w:i/>
            <w:iCs/>
          </w:rPr>
          <w:delText>Children and Youth Services Review</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87</w:delText>
        </w:r>
        <w:r w:rsidRPr="00684AF4" w:rsidDel="00BE7230">
          <w:rPr>
            <w:rFonts w:ascii="Times New Roman" w:hAnsi="Times New Roman" w:cs="Times New Roman"/>
          </w:rPr>
          <w:delText>, 192–204. https://doi.org/10.1016/j.childyouth.2018.02.032</w:delText>
        </w:r>
      </w:del>
    </w:p>
    <w:p w14:paraId="3D9E9B3A" w14:textId="34179111" w:rsidR="003B6B13" w:rsidRPr="003B6B13" w:rsidRDefault="00A97D5E" w:rsidP="003B6B13">
      <w:pPr>
        <w:spacing w:line="480" w:lineRule="auto"/>
        <w:rPr>
          <w:rFonts w:ascii="Times New Roman" w:hAnsi="Times New Roman" w:cs="Times New Roman"/>
        </w:rPr>
      </w:pPr>
      <w:del w:id="1531" w:author="Angel Armenta" w:date="2021-06-29T19:04:00Z">
        <w:r w:rsidDel="00BE7230">
          <w:rPr>
            <w:rFonts w:ascii="Times New Roman" w:hAnsi="Times New Roman" w:cs="Times New Roman"/>
          </w:rPr>
          <w:fldChar w:fldCharType="end"/>
        </w:r>
      </w:del>
      <w:bookmarkEnd w:id="1440"/>
    </w:p>
    <w:sectPr w:rsidR="003B6B13" w:rsidRPr="003B6B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Volpert-Esmond" w:date="2021-05-04T10:18:00Z" w:initials="HVE">
    <w:p w14:paraId="6AF3EB69" w14:textId="5CFB4B32" w:rsidR="00A07B91" w:rsidRDefault="00A07B91">
      <w:pPr>
        <w:pStyle w:val="CommentText"/>
      </w:pPr>
      <w:r>
        <w:rPr>
          <w:rStyle w:val="CommentReference"/>
        </w:rPr>
        <w:annotationRef/>
      </w:r>
      <w:r>
        <w:t>Other suggestions for title?</w:t>
      </w:r>
    </w:p>
  </w:comment>
  <w:comment w:id="1" w:author="Angel Armenta" w:date="2021-06-30T16:14:00Z" w:initials="AA">
    <w:p w14:paraId="66E6ABED" w14:textId="77777777" w:rsidR="002C2B04" w:rsidRDefault="002C2B04">
      <w:pPr>
        <w:pStyle w:val="CommentText"/>
      </w:pPr>
      <w:r>
        <w:rPr>
          <w:rStyle w:val="CommentReference"/>
        </w:rPr>
        <w:annotationRef/>
      </w:r>
      <w:r>
        <w:t xml:space="preserve">I know we </w:t>
      </w:r>
      <w:proofErr w:type="gramStart"/>
      <w:r>
        <w:t>aren’t</w:t>
      </w:r>
      <w:proofErr w:type="gramEnd"/>
      <w:r>
        <w:t xml:space="preserve"> directly testing physiological outcomes, but could self-reported levels of anxiety be a physiological outcome? If so, we might want to change this to Health of Hispanics, rather than mental health? Hmm. </w:t>
      </w:r>
    </w:p>
    <w:p w14:paraId="5FB4181D" w14:textId="5EC28149" w:rsidR="002C2B04" w:rsidRDefault="002C2B04">
      <w:pPr>
        <w:pStyle w:val="CommentText"/>
      </w:pPr>
    </w:p>
  </w:comment>
  <w:comment w:id="4" w:author="Hannah Volpert-Esmond" w:date="2021-05-04T10:17:00Z" w:initials="HVE">
    <w:p w14:paraId="42E8F02A" w14:textId="027C05B7" w:rsidR="00A07B91" w:rsidRDefault="00A07B91">
      <w:pPr>
        <w:pStyle w:val="CommentText"/>
      </w:pPr>
      <w:r>
        <w:rPr>
          <w:rStyle w:val="CommentReference"/>
        </w:rPr>
        <w:annotationRef/>
      </w:r>
      <w:r>
        <w:t>Do you want to use a middle initial?</w:t>
      </w:r>
    </w:p>
  </w:comment>
  <w:comment w:id="11" w:author="Hannah Volpert-Esmond" w:date="2021-05-04T10:17:00Z" w:initials="HVE">
    <w:p w14:paraId="3B75F6FF" w14:textId="77777777" w:rsidR="00A95BAA" w:rsidRDefault="00A95BAA" w:rsidP="00A95BAA">
      <w:pPr>
        <w:pStyle w:val="CommentText"/>
      </w:pPr>
      <w:r>
        <w:rPr>
          <w:rStyle w:val="CommentReference"/>
        </w:rPr>
        <w:annotationRef/>
      </w:r>
      <w:r>
        <w:t>Do you want to use a middle initial?</w:t>
      </w:r>
    </w:p>
  </w:comment>
  <w:comment w:id="14" w:author="Angel Armenta" w:date="2021-06-30T15:51:00Z" w:initials="AA">
    <w:p w14:paraId="5FD144E6" w14:textId="2B14E7E7" w:rsidR="00706476" w:rsidRDefault="00706476">
      <w:pPr>
        <w:pStyle w:val="CommentText"/>
      </w:pPr>
      <w:r>
        <w:rPr>
          <w:rStyle w:val="CommentReference"/>
        </w:rPr>
        <w:annotationRef/>
      </w:r>
      <w:r>
        <w:t xml:space="preserve">Feel free to use this or not for the abstract. You should probably check for </w:t>
      </w:r>
      <w:proofErr w:type="gramStart"/>
      <w:r>
        <w:t>accuracy</w:t>
      </w:r>
      <w:proofErr w:type="gramEnd"/>
      <w:r>
        <w:t xml:space="preserve"> and we should shorten it depending on where we submit. </w:t>
      </w:r>
    </w:p>
  </w:comment>
  <w:comment w:id="53" w:author="Hannah Volpert-Esmond" w:date="2021-05-04T10:18:00Z" w:initials="HVE">
    <w:p w14:paraId="4C6C8D1E" w14:textId="77777777" w:rsidR="00EF5498" w:rsidRDefault="00EF5498" w:rsidP="00EF5498">
      <w:pPr>
        <w:pStyle w:val="CommentText"/>
      </w:pPr>
      <w:r>
        <w:rPr>
          <w:rStyle w:val="CommentReference"/>
        </w:rPr>
        <w:annotationRef/>
      </w:r>
      <w:r>
        <w:t>Other suggestions for title?</w:t>
      </w:r>
    </w:p>
  </w:comment>
  <w:comment w:id="57" w:author="Hannah Volpert-Esmond" w:date="2021-05-11T11:36:00Z" w:initials="HVE">
    <w:p w14:paraId="0CBC9D34" w14:textId="44F180B8" w:rsidR="00EF4D19" w:rsidRDefault="00EF4D19">
      <w:pPr>
        <w:pStyle w:val="CommentText"/>
      </w:pPr>
      <w:r>
        <w:rPr>
          <w:rStyle w:val="CommentReference"/>
        </w:rPr>
        <w:annotationRef/>
      </w:r>
      <w:r>
        <w:t xml:space="preserve">Need to address news engagement </w:t>
      </w:r>
      <w:proofErr w:type="gramStart"/>
      <w:r>
        <w:t>somewhere</w:t>
      </w:r>
      <w:proofErr w:type="gramEnd"/>
    </w:p>
  </w:comment>
  <w:comment w:id="61" w:author="A H" w:date="2021-06-16T18:12:00Z" w:initials="AH">
    <w:p w14:paraId="170C7A8F" w14:textId="77777777" w:rsidR="00230A37" w:rsidRDefault="00230A37" w:rsidP="002844A5">
      <w:pPr>
        <w:pStyle w:val="CommentText"/>
      </w:pPr>
      <w:r>
        <w:rPr>
          <w:rStyle w:val="CommentReference"/>
        </w:rPr>
        <w:annotationRef/>
      </w:r>
      <w:r>
        <w:t>I put a source that I found that closely resembles. I think it would be better though if we match it with what is said with the Trump speech time citation below and change it to this.</w:t>
      </w:r>
    </w:p>
  </w:comment>
  <w:comment w:id="84" w:author="A H" w:date="2021-06-16T18:18:00Z" w:initials="AH">
    <w:p w14:paraId="51FC7357" w14:textId="77777777" w:rsidR="005354DB" w:rsidRDefault="005354DB" w:rsidP="001742F2">
      <w:pPr>
        <w:pStyle w:val="CommentText"/>
      </w:pPr>
      <w:r>
        <w:rPr>
          <w:rStyle w:val="CommentReference"/>
        </w:rPr>
        <w:annotationRef/>
      </w:r>
      <w:r>
        <w:t>I found these sources on my own if you want to double check them to make sure their acceptable.</w:t>
      </w:r>
    </w:p>
  </w:comment>
  <w:comment w:id="93" w:author="Hannah Volpert-Esmond" w:date="2021-05-18T11:59:00Z" w:initials="HVE">
    <w:p w14:paraId="6120AAB4" w14:textId="5CE1B2C3" w:rsidR="00101A54" w:rsidRDefault="00101A54" w:rsidP="005354DB">
      <w:pPr>
        <w:pStyle w:val="CommentText"/>
      </w:pPr>
      <w:r>
        <w:rPr>
          <w:rStyle w:val="CommentReference"/>
        </w:rPr>
        <w:annotationRef/>
      </w:r>
      <w:r>
        <w:rPr>
          <w:rStyle w:val="CommentReference"/>
        </w:rPr>
        <w:annotationRef/>
      </w:r>
      <w:r>
        <w:t>Martin (2017). Migration Letters</w:t>
      </w:r>
    </w:p>
    <w:p w14:paraId="1C89F85F" w14:textId="3D41AD5B" w:rsidR="00101A54" w:rsidRDefault="00101A54">
      <w:pPr>
        <w:pStyle w:val="CommentText"/>
      </w:pPr>
    </w:p>
  </w:comment>
  <w:comment w:id="94" w:author="A H" w:date="2021-06-14T19:37:00Z" w:initials="AH">
    <w:p w14:paraId="1E2BAB55" w14:textId="77777777" w:rsidR="00230A37" w:rsidRDefault="0008303F" w:rsidP="001D4797">
      <w:pPr>
        <w:pStyle w:val="CommentText"/>
      </w:pPr>
      <w:r>
        <w:rPr>
          <w:rStyle w:val="CommentReference"/>
        </w:rPr>
        <w:annotationRef/>
      </w:r>
      <w:r w:rsidR="00230A37">
        <w:t>Added in-text citation with info given here but could not find article to put on the Zotero (Might need page number if quoting specifically from page)</w:t>
      </w:r>
    </w:p>
  </w:comment>
  <w:comment w:id="106" w:author="A H" w:date="2021-06-20T14:28:00Z" w:initials="AH">
    <w:p w14:paraId="64D83BB5" w14:textId="77777777" w:rsidR="005E4E0C" w:rsidRDefault="005E4E0C" w:rsidP="00D245F4">
      <w:pPr>
        <w:pStyle w:val="CommentText"/>
      </w:pPr>
      <w:r>
        <w:rPr>
          <w:rStyle w:val="CommentReference"/>
        </w:rPr>
        <w:annotationRef/>
      </w:r>
      <w:r>
        <w:t xml:space="preserve">Word didn't keep track of Zotero </w:t>
      </w:r>
      <w:proofErr w:type="gramStart"/>
      <w:r>
        <w:t>changes</w:t>
      </w:r>
      <w:proofErr w:type="gramEnd"/>
      <w:r>
        <w:t xml:space="preserve"> so I highlighted them in blue</w:t>
      </w:r>
    </w:p>
  </w:comment>
  <w:comment w:id="114" w:author="A H" w:date="2021-06-20T14:39:00Z" w:initials="AH">
    <w:p w14:paraId="691A7BAD" w14:textId="77777777" w:rsidR="006A5907" w:rsidRDefault="006A5907" w:rsidP="00A765F6">
      <w:pPr>
        <w:pStyle w:val="CommentText"/>
      </w:pPr>
      <w:r>
        <w:rPr>
          <w:rStyle w:val="CommentReference"/>
        </w:rPr>
        <w:annotationRef/>
      </w:r>
      <w:r>
        <w:t xml:space="preserve">Should we explain what a cortisol cycle is? It is mentioned </w:t>
      </w:r>
      <w:proofErr w:type="gramStart"/>
      <w:r>
        <w:t>again</w:t>
      </w:r>
      <w:proofErr w:type="gramEnd"/>
      <w:r>
        <w:t xml:space="preserve"> and I feel like it doesn't fall under common knowledge. </w:t>
      </w:r>
    </w:p>
  </w:comment>
  <w:comment w:id="115" w:author="Angel Armenta" w:date="2021-06-30T14:10:00Z" w:initials="AA">
    <w:p w14:paraId="5AA83A84" w14:textId="53354257" w:rsidR="00805A27" w:rsidRDefault="00805A27">
      <w:pPr>
        <w:pStyle w:val="CommentText"/>
      </w:pPr>
      <w:r>
        <w:rPr>
          <w:rStyle w:val="CommentReference"/>
        </w:rPr>
        <w:annotationRef/>
      </w:r>
      <w:r>
        <w:t xml:space="preserve">I think it is fine as is. </w:t>
      </w:r>
    </w:p>
  </w:comment>
  <w:comment w:id="116" w:author="Angel Armenta" w:date="2021-06-30T14:10:00Z" w:initials="AA">
    <w:p w14:paraId="3D3EDCFF" w14:textId="2FB0F0DD" w:rsidR="00805A27" w:rsidRDefault="00805A27">
      <w:pPr>
        <w:pStyle w:val="CommentText"/>
      </w:pPr>
      <w:r>
        <w:rPr>
          <w:rStyle w:val="CommentReference"/>
        </w:rPr>
        <w:annotationRef/>
      </w:r>
    </w:p>
  </w:comment>
  <w:comment w:id="228" w:author="A H" w:date="2021-06-16T18:07:00Z" w:initials="AH">
    <w:p w14:paraId="3A839836" w14:textId="38078366" w:rsidR="00230A37" w:rsidRDefault="00230A37" w:rsidP="006A5907">
      <w:pPr>
        <w:pStyle w:val="CommentText"/>
      </w:pPr>
      <w:r>
        <w:rPr>
          <w:rStyle w:val="CommentReference"/>
        </w:rPr>
        <w:annotationRef/>
      </w:r>
      <w:r>
        <w:t xml:space="preserve">Added great to match the direct quote from the </w:t>
      </w:r>
      <w:proofErr w:type="gramStart"/>
      <w:r>
        <w:t>source</w:t>
      </w:r>
      <w:proofErr w:type="gramEnd"/>
    </w:p>
  </w:comment>
  <w:comment w:id="246" w:author="Hannah Volpert-Esmond" w:date="2021-05-05T11:09:00Z" w:initials="HVE">
    <w:p w14:paraId="5814E709" w14:textId="65731A65" w:rsidR="00804899" w:rsidRDefault="00804899" w:rsidP="00230A37">
      <w:pPr>
        <w:pStyle w:val="CommentText"/>
      </w:pPr>
      <w:r>
        <w:rPr>
          <w:rStyle w:val="CommentReference"/>
        </w:rPr>
        <w:annotationRef/>
      </w:r>
      <w:r w:rsidRPr="00804899">
        <w:t>https://www.latimes.com/politics/la-na-pol-donald-trump-immigration-speech-transcript-20160831-snap-htmlstory.html</w:t>
      </w:r>
    </w:p>
  </w:comment>
  <w:comment w:id="249" w:author="Hannah Volpert-Esmond" w:date="2021-05-05T11:29:00Z" w:initials="HVE">
    <w:p w14:paraId="7A604357" w14:textId="653EA8DC" w:rsidR="00215499" w:rsidRDefault="00215499">
      <w:pPr>
        <w:pStyle w:val="CommentText"/>
      </w:pPr>
      <w:r>
        <w:rPr>
          <w:rStyle w:val="CommentReference"/>
        </w:rPr>
        <w:annotationRef/>
      </w:r>
      <w:r>
        <w:t>Martin (2017). Migration Letters</w:t>
      </w:r>
    </w:p>
  </w:comment>
  <w:comment w:id="250" w:author="A H" w:date="2021-06-16T17:58:00Z" w:initials="AH">
    <w:p w14:paraId="4A59D9DF" w14:textId="77777777" w:rsidR="00230A37" w:rsidRDefault="00E05A31" w:rsidP="00945DFD">
      <w:pPr>
        <w:pStyle w:val="CommentText"/>
      </w:pPr>
      <w:r>
        <w:rPr>
          <w:rStyle w:val="CommentReference"/>
        </w:rPr>
        <w:annotationRef/>
      </w:r>
      <w:r w:rsidR="00230A37">
        <w:t>Same as above, cited, but not on Zotero (Need page number if specific page is quoted)</w:t>
      </w:r>
    </w:p>
  </w:comment>
  <w:comment w:id="278" w:author="Hannah Volpert-Esmond" w:date="2021-05-05T11:37:00Z" w:initials="HVE">
    <w:p w14:paraId="11F9F2B8" w14:textId="74082E27" w:rsidR="00D91061" w:rsidRPr="00D91061" w:rsidRDefault="00D91061" w:rsidP="00230A37">
      <w:pPr>
        <w:pStyle w:val="CommentText"/>
      </w:pPr>
      <w:r>
        <w:rPr>
          <w:rStyle w:val="CommentReference"/>
        </w:rPr>
        <w:annotationRef/>
      </w:r>
      <w:proofErr w:type="spellStart"/>
      <w:r w:rsidRPr="00D91061">
        <w:t>DeJonckheere</w:t>
      </w:r>
      <w:proofErr w:type="spellEnd"/>
      <w:r w:rsidRPr="00D91061">
        <w:t xml:space="preserve">, Fisher, &amp; Chang, 2018 </w:t>
      </w:r>
    </w:p>
    <w:p w14:paraId="78745EAB" w14:textId="77777777" w:rsidR="00D91061" w:rsidRDefault="00D91061">
      <w:pPr>
        <w:pStyle w:val="CommentText"/>
      </w:pPr>
    </w:p>
    <w:p w14:paraId="1A3FA115" w14:textId="26A92AD1" w:rsidR="00D91061" w:rsidRPr="00D91061" w:rsidRDefault="00D91061" w:rsidP="00D91061">
      <w:pPr>
        <w:spacing w:before="100" w:beforeAutospacing="1" w:after="100" w:afterAutospacing="1"/>
        <w:rPr>
          <w:rFonts w:ascii="Times New Roman" w:eastAsia="Times New Roman" w:hAnsi="Times New Roman" w:cs="Times New Roman"/>
        </w:rPr>
      </w:pPr>
      <w:r w:rsidRPr="00D91061">
        <w:rPr>
          <w:rFonts w:ascii="Times" w:eastAsia="Times New Roman" w:hAnsi="Times" w:cs="Times New Roman"/>
          <w:sz w:val="18"/>
          <w:szCs w:val="18"/>
        </w:rPr>
        <w:t xml:space="preserve">Wray-Lake et al., 2017 </w:t>
      </w:r>
    </w:p>
    <w:p w14:paraId="0CD56BFF" w14:textId="70F169CA" w:rsidR="00D91061" w:rsidRDefault="00D91061">
      <w:pPr>
        <w:pStyle w:val="CommentText"/>
      </w:pPr>
    </w:p>
  </w:comment>
  <w:comment w:id="279" w:author="A H" w:date="2021-06-16T18:28:00Z" w:initials="AH">
    <w:p w14:paraId="60B35909" w14:textId="77777777" w:rsidR="005354DB" w:rsidRDefault="005354DB" w:rsidP="005A53A0">
      <w:pPr>
        <w:pStyle w:val="CommentText"/>
      </w:pPr>
      <w:r>
        <w:rPr>
          <w:rStyle w:val="CommentReference"/>
        </w:rPr>
        <w:annotationRef/>
      </w:r>
      <w:r>
        <w:t xml:space="preserve">Cited in text, but not on </w:t>
      </w:r>
      <w:proofErr w:type="gramStart"/>
      <w:r>
        <w:t>Zotero</w:t>
      </w:r>
      <w:proofErr w:type="gramEnd"/>
    </w:p>
  </w:comment>
  <w:comment w:id="337" w:author="Hannah Volpert-Esmond" w:date="2021-05-07T09:54:00Z" w:initials="HVE">
    <w:p w14:paraId="1FB702DF" w14:textId="5B6B9BE3" w:rsidR="006349E8" w:rsidRDefault="006349E8" w:rsidP="005354DB">
      <w:pPr>
        <w:pStyle w:val="CommentText"/>
      </w:pPr>
      <w:r>
        <w:rPr>
          <w:rStyle w:val="CommentReference"/>
        </w:rPr>
        <w:annotationRef/>
      </w:r>
      <w:proofErr w:type="spellStart"/>
      <w:r>
        <w:t>Vivimos</w:t>
      </w:r>
      <w:proofErr w:type="spellEnd"/>
      <w:r>
        <w:t xml:space="preserve"> </w:t>
      </w:r>
      <w:proofErr w:type="spellStart"/>
      <w:r>
        <w:t>en</w:t>
      </w:r>
      <w:proofErr w:type="spellEnd"/>
      <w:r>
        <w:t xml:space="preserve"> </w:t>
      </w:r>
      <w:proofErr w:type="spellStart"/>
      <w:r>
        <w:t>Juala</w:t>
      </w:r>
      <w:proofErr w:type="spellEnd"/>
      <w:r>
        <w:t xml:space="preserve"> de Oro</w:t>
      </w:r>
    </w:p>
  </w:comment>
  <w:comment w:id="361" w:author="Hannah Volpert-Esmond" w:date="2021-05-18T12:30:00Z" w:initials="HVE">
    <w:p w14:paraId="6153163F" w14:textId="77777777" w:rsidR="002E3F79" w:rsidRPr="002E3F79" w:rsidRDefault="002E3F79" w:rsidP="002E3F79">
      <w:pPr>
        <w:rPr>
          <w:rFonts w:ascii="Times New Roman" w:eastAsia="Times New Roman" w:hAnsi="Times New Roman" w:cs="Times New Roman"/>
        </w:rPr>
      </w:pPr>
      <w:r>
        <w:rPr>
          <w:rStyle w:val="CommentReference"/>
        </w:rPr>
        <w:annotationRef/>
      </w:r>
      <w:r w:rsidRPr="002E3F79">
        <w:rPr>
          <w:rFonts w:ascii="Arial" w:eastAsia="Times New Roman" w:hAnsi="Arial" w:cs="Arial"/>
          <w:color w:val="222222"/>
          <w:sz w:val="20"/>
          <w:szCs w:val="20"/>
          <w:shd w:val="clear" w:color="auto" w:fill="FFFFFF"/>
        </w:rPr>
        <w:t>Monat, A., Averill, J. R., &amp; Lazarus, R. S. (1972). Anticipatory stress and coping reactions under various conditions of uncertainty. </w:t>
      </w:r>
      <w:r w:rsidRPr="002E3F79">
        <w:rPr>
          <w:rFonts w:ascii="Arial" w:eastAsia="Times New Roman" w:hAnsi="Arial" w:cs="Arial"/>
          <w:i/>
          <w:iCs/>
          <w:color w:val="222222"/>
          <w:sz w:val="20"/>
          <w:szCs w:val="20"/>
          <w:shd w:val="clear" w:color="auto" w:fill="FFFFFF"/>
        </w:rPr>
        <w:t>Journal of personality and social psychology</w:t>
      </w:r>
      <w:r w:rsidRPr="002E3F79">
        <w:rPr>
          <w:rFonts w:ascii="Arial" w:eastAsia="Times New Roman" w:hAnsi="Arial" w:cs="Arial"/>
          <w:color w:val="222222"/>
          <w:sz w:val="20"/>
          <w:szCs w:val="20"/>
          <w:shd w:val="clear" w:color="auto" w:fill="FFFFFF"/>
        </w:rPr>
        <w:t>, </w:t>
      </w:r>
      <w:r w:rsidRPr="002E3F79">
        <w:rPr>
          <w:rFonts w:ascii="Arial" w:eastAsia="Times New Roman" w:hAnsi="Arial" w:cs="Arial"/>
          <w:i/>
          <w:iCs/>
          <w:color w:val="222222"/>
          <w:sz w:val="20"/>
          <w:szCs w:val="20"/>
          <w:shd w:val="clear" w:color="auto" w:fill="FFFFFF"/>
        </w:rPr>
        <w:t>24</w:t>
      </w:r>
      <w:r w:rsidRPr="002E3F79">
        <w:rPr>
          <w:rFonts w:ascii="Arial" w:eastAsia="Times New Roman" w:hAnsi="Arial" w:cs="Arial"/>
          <w:color w:val="222222"/>
          <w:sz w:val="20"/>
          <w:szCs w:val="20"/>
          <w:shd w:val="clear" w:color="auto" w:fill="FFFFFF"/>
        </w:rPr>
        <w:t>(2), 237.</w:t>
      </w:r>
    </w:p>
    <w:p w14:paraId="1A7BF8B6" w14:textId="4B8963C6" w:rsidR="002E3F79" w:rsidRDefault="002E3F79">
      <w:pPr>
        <w:pStyle w:val="CommentText"/>
      </w:pPr>
    </w:p>
  </w:comment>
  <w:comment w:id="380" w:author="Hannah Volpert-Esmond" w:date="2021-05-07T11:30:00Z" w:initials="HVE">
    <w:p w14:paraId="5C6B6422" w14:textId="08141C26" w:rsidR="00FC4B96" w:rsidRDefault="00C75C60">
      <w:pPr>
        <w:pStyle w:val="CommentText"/>
      </w:pPr>
      <w:r>
        <w:rPr>
          <w:rStyle w:val="CommentReference"/>
        </w:rPr>
        <w:annotationRef/>
      </w:r>
      <w:r w:rsidRPr="00C75C60">
        <w:t xml:space="preserve">Clark, </w:t>
      </w:r>
      <w:proofErr w:type="spellStart"/>
      <w:r w:rsidRPr="00C75C60">
        <w:t>Benkert</w:t>
      </w:r>
      <w:proofErr w:type="spellEnd"/>
      <w:r w:rsidRPr="00C75C60">
        <w:t xml:space="preserve"> &amp; Flack, 2006; Gordon</w:t>
      </w:r>
      <w:r w:rsidR="00082F74">
        <w:t>, Prather, Dover</w:t>
      </w:r>
      <w:r w:rsidRPr="00C75C60">
        <w:t xml:space="preserve"> et al., 2020; Hicken</w:t>
      </w:r>
      <w:r w:rsidR="00082F74">
        <w:t xml:space="preserve">, Lee, </w:t>
      </w:r>
      <w:proofErr w:type="spellStart"/>
      <w:r w:rsidR="00082F74">
        <w:t>Ailshire</w:t>
      </w:r>
      <w:proofErr w:type="spellEnd"/>
      <w:r w:rsidRPr="00C75C60">
        <w:t xml:space="preserve"> et al., 2013</w:t>
      </w:r>
      <w:r w:rsidR="00082F74">
        <w:t xml:space="preserve">; Hicken, Lee, </w:t>
      </w:r>
      <w:proofErr w:type="spellStart"/>
      <w:r w:rsidR="00082F74">
        <w:t>Morenoff</w:t>
      </w:r>
      <w:proofErr w:type="spellEnd"/>
      <w:r w:rsidR="00082F74">
        <w:t xml:space="preserve"> et al.</w:t>
      </w:r>
      <w:r w:rsidRPr="00C75C60">
        <w:t xml:space="preserve"> 2014</w:t>
      </w:r>
      <w:r w:rsidR="00082F74">
        <w:t>; Hicken, Lee, Hing,</w:t>
      </w:r>
      <w:r w:rsidRPr="00C75C60">
        <w:t xml:space="preserve"> 2018; Himmelstein</w:t>
      </w:r>
      <w:r w:rsidR="00082F74">
        <w:t>, Young, Sanchez</w:t>
      </w:r>
      <w:r w:rsidRPr="00C75C60">
        <w:t xml:space="preserve"> et al., 2015; </w:t>
      </w:r>
      <w:proofErr w:type="spellStart"/>
      <w:r w:rsidRPr="00C75C60">
        <w:t>LaViest</w:t>
      </w:r>
      <w:proofErr w:type="spellEnd"/>
      <w:r w:rsidR="00082F74">
        <w:t>, Thorpe, Pierre</w:t>
      </w:r>
      <w:r w:rsidRPr="00C75C60">
        <w:t>, 2014; Lewis</w:t>
      </w:r>
      <w:r w:rsidR="00082F74">
        <w:t>, Lampert, Charles et al</w:t>
      </w:r>
      <w:r w:rsidRPr="00C75C60">
        <w:t>, 2019; Pichardo</w:t>
      </w:r>
      <w:r w:rsidR="00082F74">
        <w:t>, Molina, Rosas</w:t>
      </w:r>
      <w:r w:rsidRPr="00C75C60">
        <w:t xml:space="preserve">, 2020; Powell, </w:t>
      </w:r>
      <w:proofErr w:type="spellStart"/>
      <w:r w:rsidRPr="00C75C60">
        <w:t>Jesdale</w:t>
      </w:r>
      <w:proofErr w:type="spellEnd"/>
      <w:r w:rsidRPr="00C75C60">
        <w:t xml:space="preserve"> &amp; Lemon, 2016; Watson-Singleton, Hill &amp; Case, 2019</w:t>
      </w:r>
    </w:p>
  </w:comment>
  <w:comment w:id="381" w:author="A H" w:date="2021-06-23T16:27:00Z" w:initials="AH">
    <w:p w14:paraId="0CFFF03B" w14:textId="77777777" w:rsidR="00684AF4" w:rsidRDefault="00684AF4" w:rsidP="001B46FD">
      <w:pPr>
        <w:pStyle w:val="CommentText"/>
      </w:pPr>
      <w:r>
        <w:rPr>
          <w:rStyle w:val="CommentReference"/>
        </w:rPr>
        <w:annotationRef/>
      </w:r>
      <w:r>
        <w:t xml:space="preserve">I found all of these except for the Hill and case which is not on the </w:t>
      </w:r>
      <w:proofErr w:type="gramStart"/>
      <w:r>
        <w:t>Zotero</w:t>
      </w:r>
      <w:proofErr w:type="gramEnd"/>
    </w:p>
  </w:comment>
  <w:comment w:id="398" w:author="Hannah Volpert-Esmond" w:date="2021-05-17T10:10:00Z" w:initials="HVE">
    <w:p w14:paraId="239C7678" w14:textId="51AFAFAB" w:rsidR="009D1F2E" w:rsidRPr="009D1F2E" w:rsidRDefault="009D1F2E" w:rsidP="00684AF4">
      <w:pPr>
        <w:pStyle w:val="CommentText"/>
        <w:rPr>
          <w:rFonts w:ascii="Times New Roman" w:hAnsi="Times New Roman" w:cs="Times New Roman"/>
        </w:rPr>
      </w:pPr>
      <w:r>
        <w:rPr>
          <w:rStyle w:val="CommentReference"/>
        </w:rPr>
        <w:annotationRef/>
      </w:r>
      <w:r w:rsidRPr="009D1F2E">
        <w:rPr>
          <w:shd w:val="clear" w:color="auto" w:fill="FFFFFF"/>
        </w:rPr>
        <w:t>Lash, S. J., Gillespie, B. L., Eisler, R. M., &amp; Southard, D. R. (1991). Sex differences in cardiovascular reactivity: Effects of the gender relevance of the stressor. </w:t>
      </w:r>
      <w:r w:rsidRPr="009D1F2E">
        <w:rPr>
          <w:i/>
          <w:iCs/>
          <w:shd w:val="clear" w:color="auto" w:fill="FFFFFF"/>
        </w:rPr>
        <w:t>Health Psychology</w:t>
      </w:r>
      <w:r w:rsidRPr="009D1F2E">
        <w:rPr>
          <w:shd w:val="clear" w:color="auto" w:fill="FFFFFF"/>
        </w:rPr>
        <w:t>, </w:t>
      </w:r>
      <w:r w:rsidRPr="009D1F2E">
        <w:rPr>
          <w:i/>
          <w:iCs/>
          <w:shd w:val="clear" w:color="auto" w:fill="FFFFFF"/>
        </w:rPr>
        <w:t>10</w:t>
      </w:r>
      <w:r w:rsidRPr="009D1F2E">
        <w:rPr>
          <w:shd w:val="clear" w:color="auto" w:fill="FFFFFF"/>
        </w:rPr>
        <w:t>(6), 392.</w:t>
      </w:r>
    </w:p>
    <w:p w14:paraId="6EC09CAE" w14:textId="44799F21" w:rsidR="009D1F2E" w:rsidRDefault="009D1F2E">
      <w:pPr>
        <w:pStyle w:val="CommentText"/>
      </w:pPr>
    </w:p>
  </w:comment>
  <w:comment w:id="399" w:author="Angel Armenta" w:date="2021-06-30T14:34:00Z" w:initials="AA">
    <w:p w14:paraId="167FD534" w14:textId="18F35AAE" w:rsidR="00095D68" w:rsidRDefault="00095D68">
      <w:pPr>
        <w:pStyle w:val="CommentText"/>
      </w:pPr>
      <w:r>
        <w:rPr>
          <w:rStyle w:val="CommentReference"/>
        </w:rPr>
        <w:annotationRef/>
      </w:r>
      <w:r>
        <w:t xml:space="preserve">These are exploratory factors, but should we not include any literature about them in the literature? If so, I think we may need to shorten the intro a bit and include research on these variables. </w:t>
      </w:r>
    </w:p>
  </w:comment>
  <w:comment w:id="400" w:author="Hannah Volpert-Esmond" w:date="2021-05-10T10:01:00Z" w:initials="HVE">
    <w:p w14:paraId="7191BC00" w14:textId="77777777" w:rsidR="00E70B9D" w:rsidRDefault="00E70B9D">
      <w:pPr>
        <w:pStyle w:val="CommentText"/>
      </w:pPr>
      <w:r>
        <w:rPr>
          <w:rStyle w:val="CommentReference"/>
        </w:rPr>
        <w:annotationRef/>
      </w:r>
      <w:r>
        <w:t xml:space="preserve">Add info about uniqueness of </w:t>
      </w:r>
      <w:proofErr w:type="gramStart"/>
      <w:r>
        <w:t>election</w:t>
      </w:r>
      <w:proofErr w:type="gramEnd"/>
    </w:p>
    <w:p w14:paraId="5FAC07AF" w14:textId="12CA95A9" w:rsidR="00E70B9D" w:rsidRDefault="00E70B9D" w:rsidP="00E70B9D">
      <w:pPr>
        <w:pStyle w:val="CommentText"/>
        <w:numPr>
          <w:ilvl w:val="0"/>
          <w:numId w:val="3"/>
        </w:numPr>
      </w:pPr>
      <w:r>
        <w:t>Pandemic</w:t>
      </w:r>
    </w:p>
    <w:p w14:paraId="2F500184" w14:textId="7A7B1A47" w:rsidR="00E70B9D" w:rsidRDefault="00E70B9D" w:rsidP="00E70B9D">
      <w:pPr>
        <w:pStyle w:val="CommentText"/>
        <w:numPr>
          <w:ilvl w:val="0"/>
          <w:numId w:val="3"/>
        </w:numPr>
      </w:pPr>
      <w:r>
        <w:t>Early voting</w:t>
      </w:r>
    </w:p>
    <w:p w14:paraId="05070C9A" w14:textId="77777777" w:rsidR="00E70B9D" w:rsidRDefault="00E70B9D" w:rsidP="00E70B9D">
      <w:pPr>
        <w:pStyle w:val="CommentText"/>
        <w:numPr>
          <w:ilvl w:val="0"/>
          <w:numId w:val="3"/>
        </w:numPr>
      </w:pPr>
      <w:r>
        <w:t xml:space="preserve">Results </w:t>
      </w:r>
      <w:proofErr w:type="gramStart"/>
      <w:r>
        <w:t>delayed</w:t>
      </w:r>
      <w:proofErr w:type="gramEnd"/>
    </w:p>
    <w:p w14:paraId="39705882" w14:textId="23A4D188" w:rsidR="00E70B9D" w:rsidRDefault="00E70B9D" w:rsidP="00E70B9D">
      <w:pPr>
        <w:pStyle w:val="CommentText"/>
        <w:numPr>
          <w:ilvl w:val="0"/>
          <w:numId w:val="3"/>
        </w:numPr>
      </w:pPr>
    </w:p>
  </w:comment>
  <w:comment w:id="404" w:author="Hannah Volpert-Esmond" w:date="2021-05-19T10:47:00Z" w:initials="HVE">
    <w:p w14:paraId="15124203" w14:textId="37B01FF3" w:rsidR="0062339C" w:rsidRDefault="0062339C">
      <w:pPr>
        <w:pStyle w:val="CommentText"/>
      </w:pPr>
      <w:r>
        <w:rPr>
          <w:rStyle w:val="CommentReference"/>
        </w:rPr>
        <w:annotationRef/>
      </w:r>
      <w:hyperlink r:id="rId1" w:history="1">
        <w:r w:rsidRPr="00B872C9">
          <w:rPr>
            <w:rStyle w:val="Hyperlink"/>
          </w:rPr>
          <w:t>https://www.census.gov/quickfacts/elpasocountytexas</w:t>
        </w:r>
      </w:hyperlink>
    </w:p>
    <w:p w14:paraId="2A8B5A7B" w14:textId="77777777" w:rsidR="0062339C" w:rsidRDefault="0062339C">
      <w:pPr>
        <w:pStyle w:val="CommentText"/>
      </w:pPr>
    </w:p>
    <w:p w14:paraId="2EE31C55" w14:textId="762A94AB" w:rsidR="0062339C" w:rsidRDefault="0062339C">
      <w:pPr>
        <w:pStyle w:val="CommentText"/>
      </w:pPr>
      <w:r>
        <w:t xml:space="preserve">Need to figure out how to </w:t>
      </w:r>
      <w:proofErr w:type="gramStart"/>
      <w:r>
        <w:t>cite</w:t>
      </w:r>
      <w:proofErr w:type="gramEnd"/>
    </w:p>
  </w:comment>
  <w:comment w:id="405" w:author="A H" w:date="2021-06-18T14:45:00Z" w:initials="AH">
    <w:p w14:paraId="399ADE1E" w14:textId="77777777" w:rsidR="00BF60A3" w:rsidRDefault="00BF60A3" w:rsidP="00354425">
      <w:pPr>
        <w:pStyle w:val="CommentText"/>
      </w:pPr>
      <w:r>
        <w:rPr>
          <w:rStyle w:val="CommentReference"/>
        </w:rPr>
        <w:annotationRef/>
      </w:r>
      <w:r>
        <w:t xml:space="preserve">I cited it how it told me too online. But doing it this way makes the two Census citations we have look like the same citation. It might be? because </w:t>
      </w:r>
      <w:proofErr w:type="gramStart"/>
      <w:r>
        <w:t>both of the information</w:t>
      </w:r>
      <w:proofErr w:type="gramEnd"/>
      <w:r>
        <w:t xml:space="preserve"> is coming from the 2019 Census but if you want to double check me.</w:t>
      </w:r>
    </w:p>
  </w:comment>
  <w:comment w:id="412" w:author="A H" w:date="2021-06-18T15:05:00Z" w:initials="AH">
    <w:p w14:paraId="52E9A1EA" w14:textId="77777777" w:rsidR="0043417F" w:rsidRDefault="0043417F" w:rsidP="00070CF5">
      <w:pPr>
        <w:pStyle w:val="CommentText"/>
      </w:pPr>
      <w:r>
        <w:rPr>
          <w:rStyle w:val="CommentReference"/>
        </w:rPr>
        <w:annotationRef/>
      </w:r>
      <w:r>
        <w:t xml:space="preserve">I double checked the source Hannah provided and the 2020 numbers are there? </w:t>
      </w:r>
      <w:proofErr w:type="gramStart"/>
      <w:r>
        <w:t>We're</w:t>
      </w:r>
      <w:proofErr w:type="gramEnd"/>
      <w:r>
        <w:t xml:space="preserve"> they added between you adding it and when I worked on it? can you double check it in order to see if that's what you want?</w:t>
      </w:r>
    </w:p>
  </w:comment>
  <w:comment w:id="424" w:author="Hannah Volpert-Esmond" w:date="2021-05-19T11:37:00Z" w:initials="HVE">
    <w:p w14:paraId="3D61484A" w14:textId="67F57867" w:rsidR="00AF7964" w:rsidRDefault="00AF7964" w:rsidP="0043417F">
      <w:pPr>
        <w:pStyle w:val="CommentText"/>
      </w:pPr>
      <w:r>
        <w:rPr>
          <w:rStyle w:val="CommentReference"/>
        </w:rPr>
        <w:annotationRef/>
      </w:r>
      <w:hyperlink r:id="rId2" w:history="1">
        <w:r w:rsidR="00660BB8" w:rsidRPr="00B872C9">
          <w:rPr>
            <w:rStyle w:val="Hyperlink"/>
          </w:rPr>
          <w:t>https://www.theguardian.com/us-news/2020/oct/27/covid-coronavirus-el-paso-texas-surge</w:t>
        </w:r>
      </w:hyperlink>
    </w:p>
    <w:p w14:paraId="03D94907" w14:textId="14CC8757" w:rsidR="00660BB8" w:rsidRDefault="00B13711">
      <w:pPr>
        <w:pStyle w:val="CommentText"/>
      </w:pPr>
      <w:hyperlink r:id="rId3" w:history="1">
        <w:r w:rsidR="00660BB8" w:rsidRPr="00B872C9">
          <w:rPr>
            <w:rStyle w:val="Hyperlink"/>
          </w:rPr>
          <w:t>https://www.npr.org/sections/coronavirus-live-updates/2020/11/02/930304129/el-paso-official-says-fourth-mobile-morgue-is-delivered-as-coronavirus-deaths-mo</w:t>
        </w:r>
      </w:hyperlink>
    </w:p>
    <w:p w14:paraId="678CF46B" w14:textId="0147C6BF" w:rsidR="00660BB8" w:rsidRDefault="00B13711">
      <w:pPr>
        <w:pStyle w:val="CommentText"/>
      </w:pPr>
      <w:hyperlink r:id="rId4" w:history="1">
        <w:r w:rsidR="00660BB8" w:rsidRPr="00B872C9">
          <w:rPr>
            <w:rStyle w:val="Hyperlink"/>
          </w:rPr>
          <w:t>https://www.nytimes.com/2020/11/10/us/coronavirus-hospitalizations-el-paso-texas.html</w:t>
        </w:r>
      </w:hyperlink>
    </w:p>
    <w:p w14:paraId="5DACF4EA" w14:textId="77777777" w:rsidR="00660BB8" w:rsidRDefault="00660BB8">
      <w:pPr>
        <w:pStyle w:val="CommentText"/>
      </w:pPr>
    </w:p>
    <w:p w14:paraId="793CAE99" w14:textId="77777777" w:rsidR="00660BB8" w:rsidRDefault="00660BB8">
      <w:pPr>
        <w:pStyle w:val="CommentText"/>
      </w:pPr>
    </w:p>
    <w:p w14:paraId="31CD0C5F" w14:textId="3D119A72" w:rsidR="00660BB8" w:rsidRDefault="00B13711">
      <w:pPr>
        <w:pStyle w:val="CommentText"/>
      </w:pPr>
      <w:hyperlink r:id="rId5" w:history="1">
        <w:r w:rsidR="00660BB8" w:rsidRPr="00B872C9">
          <w:rPr>
            <w:rStyle w:val="Hyperlink"/>
          </w:rPr>
          <w:t>https://www.epstrong.org/results.php</w:t>
        </w:r>
      </w:hyperlink>
      <w:r w:rsidR="00660BB8">
        <w:t xml:space="preserve"> - don’t know how to </w:t>
      </w:r>
      <w:proofErr w:type="gramStart"/>
      <w:r w:rsidR="00660BB8">
        <w:t>cite</w:t>
      </w:r>
      <w:proofErr w:type="gramEnd"/>
    </w:p>
    <w:p w14:paraId="1049CD0F" w14:textId="1CDBA81C" w:rsidR="00660BB8" w:rsidRDefault="00660BB8">
      <w:pPr>
        <w:pStyle w:val="CommentText"/>
      </w:pPr>
    </w:p>
  </w:comment>
  <w:comment w:id="425" w:author="A H" w:date="2021-06-18T15:21:00Z" w:initials="AH">
    <w:p w14:paraId="2D27F885" w14:textId="77777777" w:rsidR="00212589" w:rsidRDefault="00212589" w:rsidP="00E9233F">
      <w:pPr>
        <w:pStyle w:val="CommentText"/>
      </w:pPr>
      <w:r>
        <w:rPr>
          <w:rStyle w:val="CommentReference"/>
        </w:rPr>
        <w:annotationRef/>
      </w:r>
      <w:r>
        <w:t xml:space="preserve">I see you put multiple citations </w:t>
      </w:r>
      <w:proofErr w:type="gramStart"/>
      <w:r>
        <w:t>here</w:t>
      </w:r>
      <w:proofErr w:type="gramEnd"/>
      <w:r>
        <w:t xml:space="preserve"> but I notice they all individually say the point being made in the article and I think we only need one. I cited the one that has the most info in the title because I thought that makes the most sense. Let me know if you want me to add the rest.</w:t>
      </w:r>
    </w:p>
  </w:comment>
  <w:comment w:id="429" w:author="Hannah Volpert-Esmond" w:date="2021-05-19T11:37:00Z" w:initials="HVE">
    <w:p w14:paraId="3FBC5329" w14:textId="7175D3DD" w:rsidR="00AF7964" w:rsidRDefault="00AF7964" w:rsidP="00212589">
      <w:pPr>
        <w:pStyle w:val="CommentText"/>
      </w:pPr>
      <w:r>
        <w:rPr>
          <w:rStyle w:val="CommentReference"/>
        </w:rPr>
        <w:annotationRef/>
      </w:r>
      <w:r w:rsidRPr="00AF7964">
        <w:t>https://www.npr.org/sections/coronavirus-live-updates/2020/10/26/927866489/el-paso-judge-issues-2-week-curfew-to-stem-surge-of-covid-19-cases</w:t>
      </w:r>
    </w:p>
  </w:comment>
  <w:comment w:id="434" w:author="Angel Armenta" w:date="2021-06-29T16:07:00Z" w:initials="AA">
    <w:p w14:paraId="7B6E9807" w14:textId="2A8F1F3B" w:rsidR="00EF5498" w:rsidRDefault="00EF5498">
      <w:pPr>
        <w:pStyle w:val="CommentText"/>
      </w:pPr>
      <w:r>
        <w:rPr>
          <w:rStyle w:val="CommentReference"/>
        </w:rPr>
        <w:annotationRef/>
      </w:r>
      <w:r>
        <w:t xml:space="preserve">include statement on how our sample size was determined. I included one. Not sure whether it is accurate/needed. </w:t>
      </w:r>
    </w:p>
  </w:comment>
  <w:comment w:id="444" w:author="Angel Armenta" w:date="2021-06-30T14:39:00Z" w:initials="AA">
    <w:p w14:paraId="7C719130" w14:textId="6B4BCD15" w:rsidR="00095D68" w:rsidRDefault="00095D68">
      <w:pPr>
        <w:pStyle w:val="CommentText"/>
      </w:pPr>
      <w:r>
        <w:rPr>
          <w:rStyle w:val="CommentReference"/>
        </w:rPr>
        <w:annotationRef/>
      </w:r>
      <w:r>
        <w:t xml:space="preserve">Do we need </w:t>
      </w:r>
      <w:proofErr w:type="spellStart"/>
      <w:r>
        <w:t>chron</w:t>
      </w:r>
      <w:proofErr w:type="spellEnd"/>
      <w:r>
        <w:t xml:space="preserve"> </w:t>
      </w:r>
      <w:proofErr w:type="spellStart"/>
      <w:r>
        <w:t>bachs</w:t>
      </w:r>
      <w:proofErr w:type="spellEnd"/>
      <w:r>
        <w:t xml:space="preserve"> alphas for these measures and/or correlations for the scales with 2 items? </w:t>
      </w:r>
    </w:p>
  </w:comment>
  <w:comment w:id="456" w:author="Angel Armenta" w:date="2021-06-30T14:40:00Z" w:initials="AA">
    <w:p w14:paraId="09112E22" w14:textId="141E2C69" w:rsidR="006A26B6" w:rsidRDefault="006A26B6">
      <w:pPr>
        <w:pStyle w:val="CommentText"/>
      </w:pPr>
      <w:r>
        <w:rPr>
          <w:rStyle w:val="CommentReference"/>
        </w:rPr>
        <w:annotationRef/>
      </w:r>
      <w:r>
        <w:t xml:space="preserve">Needs to be included. </w:t>
      </w:r>
    </w:p>
  </w:comment>
  <w:comment w:id="469" w:author="Angel Armenta" w:date="2021-06-30T14:45:00Z" w:initials="AA">
    <w:p w14:paraId="10FA214B" w14:textId="38214F4B" w:rsidR="006A26B6" w:rsidRDefault="006A26B6">
      <w:pPr>
        <w:pStyle w:val="CommentText"/>
      </w:pPr>
      <w:r>
        <w:rPr>
          <w:rStyle w:val="CommentReference"/>
        </w:rPr>
        <w:annotationRef/>
      </w:r>
      <w:r>
        <w:t xml:space="preserve">Include statement on whether the data and code can be found online. </w:t>
      </w:r>
    </w:p>
  </w:comment>
  <w:comment w:id="472" w:author="Hannah Volpert-Esmond" w:date="2021-04-01T09:00:00Z" w:initials="HVE">
    <w:p w14:paraId="2226C940" w14:textId="536B63DD" w:rsidR="00063163" w:rsidRDefault="00063163">
      <w:pPr>
        <w:pStyle w:val="CommentText"/>
      </w:pPr>
      <w:r>
        <w:rPr>
          <w:rStyle w:val="CommentReference"/>
        </w:rPr>
        <w:annotationRef/>
      </w:r>
      <w:r>
        <w:t>Stage? If need to cut words</w:t>
      </w:r>
    </w:p>
  </w:comment>
  <w:comment w:id="484" w:author="Hannah Volpert-Esmond" w:date="2021-04-15T11:23:00Z" w:initials="HVE">
    <w:p w14:paraId="7AFD552D" w14:textId="20D0DD70" w:rsidR="00337C9A" w:rsidRPr="00337C9A" w:rsidRDefault="00337C9A">
      <w:pPr>
        <w:pStyle w:val="CommentText"/>
      </w:pPr>
      <w:r>
        <w:rPr>
          <w:rStyle w:val="CommentReference"/>
        </w:rPr>
        <w:annotationRef/>
      </w:r>
      <w:r>
        <w:t>Using conditional R</w:t>
      </w:r>
      <w:r>
        <w:rPr>
          <w:vertAlign w:val="superscript"/>
        </w:rPr>
        <w:t>2</w:t>
      </w:r>
      <w:r>
        <w:t xml:space="preserve"> (fixed and random)</w:t>
      </w:r>
    </w:p>
  </w:comment>
  <w:comment w:id="487" w:author="Hannah Volpert-Esmond" w:date="2021-04-01T09:14:00Z" w:initials="HVE">
    <w:p w14:paraId="35F4E751" w14:textId="14932AEA" w:rsidR="00465AAC" w:rsidRDefault="00465AAC">
      <w:pPr>
        <w:pStyle w:val="CommentText"/>
      </w:pPr>
      <w:r>
        <w:rPr>
          <w:rStyle w:val="CommentReference"/>
        </w:rPr>
        <w:annotationRef/>
      </w:r>
      <w:r>
        <w:t xml:space="preserve">Needs </w:t>
      </w:r>
      <w:proofErr w:type="gramStart"/>
      <w:r>
        <w:t>revision</w:t>
      </w:r>
      <w:proofErr w:type="gramEnd"/>
    </w:p>
  </w:comment>
  <w:comment w:id="488" w:author="Angel Armenta" w:date="2021-06-30T14:57:00Z" w:initials="AA">
    <w:p w14:paraId="31B50FDB" w14:textId="0B940F8A" w:rsidR="00FF577C" w:rsidRDefault="00FF577C">
      <w:pPr>
        <w:pStyle w:val="CommentText"/>
      </w:pPr>
      <w:r>
        <w:rPr>
          <w:rStyle w:val="CommentReference"/>
        </w:rPr>
        <w:annotationRef/>
      </w:r>
      <w:r>
        <w:t xml:space="preserve">I thought this read well. What were you thinking? </w:t>
      </w:r>
    </w:p>
  </w:comment>
  <w:comment w:id="497" w:author="Hannah Volpert-Esmond" w:date="2021-04-01T08:56:00Z" w:initials="HVE">
    <w:p w14:paraId="3CC7F461" w14:textId="6A206577" w:rsidR="003B665F" w:rsidRDefault="003B665F">
      <w:pPr>
        <w:pStyle w:val="CommentText"/>
      </w:pPr>
      <w:r>
        <w:rPr>
          <w:rStyle w:val="CommentReference"/>
        </w:rPr>
        <w:annotationRef/>
      </w:r>
      <w:r>
        <w:t>Abbreviate to NA and PA?</w:t>
      </w:r>
    </w:p>
  </w:comment>
  <w:comment w:id="498" w:author="Angel Armenta" w:date="2021-06-30T14:57:00Z" w:initials="AA">
    <w:p w14:paraId="4A24C8FF" w14:textId="4EB13B75" w:rsidR="00FF577C" w:rsidRDefault="00FF577C">
      <w:pPr>
        <w:pStyle w:val="CommentText"/>
      </w:pPr>
      <w:r>
        <w:rPr>
          <w:rStyle w:val="CommentReference"/>
        </w:rPr>
        <w:annotationRef/>
      </w:r>
      <w:r>
        <w:t xml:space="preserve">Na. I liked reading it out. </w:t>
      </w:r>
    </w:p>
  </w:comment>
  <w:comment w:id="525" w:author="Hannah Volpert-Esmond" w:date="2021-04-16T10:48:00Z" w:initials="HVE">
    <w:p w14:paraId="42618C0B" w14:textId="77777777" w:rsidR="009F2F38" w:rsidRDefault="009F2F38" w:rsidP="009F2F38">
      <w:pPr>
        <w:pStyle w:val="CommentText"/>
      </w:pPr>
      <w:r>
        <w:rPr>
          <w:rStyle w:val="CommentReference"/>
        </w:rPr>
        <w:annotationRef/>
      </w:r>
      <w:r>
        <w:t xml:space="preserve">Need to redo effect size—reduced model should include main effect but not </w:t>
      </w:r>
      <w:proofErr w:type="gramStart"/>
      <w:r>
        <w:t>interaction</w:t>
      </w:r>
      <w:proofErr w:type="gramEnd"/>
    </w:p>
  </w:comment>
  <w:comment w:id="527" w:author="Hannah Volpert-Esmond" w:date="2021-05-14T15:34:00Z" w:initials="HVE">
    <w:p w14:paraId="1601624A" w14:textId="77777777" w:rsidR="00931250" w:rsidRDefault="00931250">
      <w:pPr>
        <w:pStyle w:val="CommentText"/>
      </w:pPr>
      <w:r>
        <w:rPr>
          <w:rStyle w:val="CommentReference"/>
        </w:rPr>
        <w:annotationRef/>
      </w:r>
      <w:r>
        <w:t xml:space="preserve">Switch order so that nativity comes </w:t>
      </w:r>
      <w:proofErr w:type="gramStart"/>
      <w:r>
        <w:t>first</w:t>
      </w:r>
      <w:proofErr w:type="gramEnd"/>
    </w:p>
    <w:p w14:paraId="67D15092" w14:textId="77777777" w:rsidR="005535A4" w:rsidRDefault="005535A4">
      <w:pPr>
        <w:pStyle w:val="CommentText"/>
      </w:pPr>
    </w:p>
    <w:p w14:paraId="6FC10F04" w14:textId="32821663" w:rsidR="005535A4" w:rsidRDefault="005535A4">
      <w:pPr>
        <w:pStyle w:val="CommentText"/>
      </w:pPr>
      <w:r>
        <w:t xml:space="preserve">Fill out table for fam obligation and </w:t>
      </w:r>
      <w:proofErr w:type="gramStart"/>
      <w:r>
        <w:t>referent</w:t>
      </w:r>
      <w:proofErr w:type="gramEnd"/>
    </w:p>
  </w:comment>
  <w:comment w:id="530" w:author="Hannah Volpert-Esmond" w:date="2021-04-16T10:48:00Z" w:initials="HVE">
    <w:p w14:paraId="5A8AFEF4" w14:textId="3F468713" w:rsidR="00973D86" w:rsidRDefault="00973D86">
      <w:pPr>
        <w:pStyle w:val="CommentText"/>
      </w:pPr>
      <w:r>
        <w:rPr>
          <w:rStyle w:val="CommentReference"/>
        </w:rPr>
        <w:annotationRef/>
      </w:r>
      <w:r>
        <w:t xml:space="preserve">Need to redo effect size—reduced model should include main effect but not </w:t>
      </w:r>
      <w:proofErr w:type="gramStart"/>
      <w:r>
        <w:t>interaction</w:t>
      </w:r>
      <w:proofErr w:type="gramEnd"/>
    </w:p>
  </w:comment>
  <w:comment w:id="540" w:author="Hannah Volpert-Esmond" w:date="2021-05-11T11:36:00Z" w:initials="HVE">
    <w:p w14:paraId="224F65C0" w14:textId="11201F9B" w:rsidR="003F2E7B" w:rsidRDefault="003F2E7B">
      <w:pPr>
        <w:pStyle w:val="CommentText"/>
      </w:pPr>
      <w:r>
        <w:rPr>
          <w:rStyle w:val="CommentReference"/>
        </w:rPr>
        <w:annotationRef/>
      </w:r>
      <w:r>
        <w:t xml:space="preserve">Do analysis </w:t>
      </w:r>
      <w:proofErr w:type="gramStart"/>
      <w:r>
        <w:t>separating</w:t>
      </w:r>
      <w:proofErr w:type="gramEnd"/>
      <w:r>
        <w:t xml:space="preserve"> into before and after</w:t>
      </w:r>
      <w:r w:rsidR="005535A4">
        <w:t>?</w:t>
      </w:r>
    </w:p>
  </w:comment>
  <w:comment w:id="541" w:author="Hannah Volpert-Esmond" w:date="2021-04-20T11:39:00Z" w:initials="HVE">
    <w:p w14:paraId="00E02141" w14:textId="77777777" w:rsidR="00571461" w:rsidRDefault="00571461">
      <w:pPr>
        <w:pStyle w:val="CommentText"/>
      </w:pPr>
      <w:r>
        <w:rPr>
          <w:rStyle w:val="CommentReference"/>
        </w:rPr>
        <w:annotationRef/>
      </w:r>
      <w:r>
        <w:t>Conditional R</w:t>
      </w:r>
      <w:r>
        <w:rPr>
          <w:vertAlign w:val="superscript"/>
        </w:rPr>
        <w:t>2</w:t>
      </w:r>
      <w:r>
        <w:t xml:space="preserve"> (fixed and random)</w:t>
      </w:r>
    </w:p>
    <w:p w14:paraId="7EDF0835" w14:textId="626C4779" w:rsidR="00571461" w:rsidRPr="00571461" w:rsidRDefault="00571461" w:rsidP="00571461">
      <w:pPr>
        <w:pStyle w:val="CommentText"/>
        <w:numPr>
          <w:ilvl w:val="0"/>
          <w:numId w:val="1"/>
        </w:numPr>
      </w:pPr>
      <w:r>
        <w:t xml:space="preserve">Marginal is </w:t>
      </w:r>
      <w:proofErr w:type="gramStart"/>
      <w:r>
        <w:t>bigger</w:t>
      </w:r>
      <w:proofErr w:type="gramEnd"/>
    </w:p>
  </w:comment>
  <w:comment w:id="568" w:author="Hannah Volpert-Esmond" w:date="2021-04-20T11:59:00Z" w:initials="HVE">
    <w:p w14:paraId="5BD4A0D4" w14:textId="6FB2ACB7" w:rsidR="00A27498" w:rsidRDefault="00A27498">
      <w:pPr>
        <w:pStyle w:val="CommentText"/>
      </w:pPr>
      <w:r>
        <w:rPr>
          <w:rStyle w:val="CommentReference"/>
        </w:rPr>
        <w:annotationRef/>
      </w:r>
      <w:r>
        <w:t>Weird that betas are positive for positive affect – higher news engagement related to higher positive affect (both between and within)</w:t>
      </w:r>
    </w:p>
  </w:comment>
  <w:comment w:id="620" w:author="Angel Armenta" w:date="2021-06-30T16:08:00Z" w:initials="AA">
    <w:p w14:paraId="577BEE3F" w14:textId="1346E79D" w:rsidR="0069461F" w:rsidRDefault="0069461F">
      <w:pPr>
        <w:pStyle w:val="CommentText"/>
      </w:pPr>
      <w:r>
        <w:rPr>
          <w:rStyle w:val="CommentReference"/>
        </w:rPr>
        <w:annotationRef/>
      </w:r>
      <w:r>
        <w:t xml:space="preserve">I have been checking but I cannot find an article stating the actual number. Just predictions from like October of last year. </w:t>
      </w:r>
      <w:r w:rsidR="00A960AD">
        <w:t xml:space="preserve">Maybe I am blind. </w:t>
      </w:r>
    </w:p>
  </w:comment>
  <w:comment w:id="626" w:author="Angel Armenta" w:date="2021-06-30T16:01:00Z" w:initials="AA">
    <w:p w14:paraId="3F743FC8" w14:textId="77777777" w:rsidR="003D0A55" w:rsidRDefault="003D0A55">
      <w:pPr>
        <w:pStyle w:val="CommentText"/>
      </w:pPr>
      <w:r>
        <w:rPr>
          <w:rStyle w:val="CommentReference"/>
        </w:rPr>
        <w:annotationRef/>
      </w:r>
      <w:r>
        <w:t>Add to this/</w:t>
      </w:r>
      <w:proofErr w:type="gramStart"/>
      <w:r>
        <w:t>edit</w:t>
      </w:r>
      <w:proofErr w:type="gramEnd"/>
    </w:p>
    <w:p w14:paraId="1692A099" w14:textId="0E00601F" w:rsidR="003D0A55" w:rsidRDefault="003D0A55">
      <w:pPr>
        <w:pStyle w:val="CommentText"/>
      </w:pPr>
    </w:p>
  </w:comment>
  <w:comment w:id="630" w:author="A H" w:date="2021-06-23T14:06:00Z" w:initials="AH">
    <w:p w14:paraId="77620B02" w14:textId="77777777" w:rsidR="001D451B" w:rsidRDefault="001D451B" w:rsidP="00591E14">
      <w:pPr>
        <w:pStyle w:val="CommentText"/>
      </w:pPr>
      <w:r>
        <w:rPr>
          <w:rStyle w:val="CommentReference"/>
        </w:rPr>
        <w:annotationRef/>
      </w:r>
      <w:r>
        <w:t xml:space="preserve">Angel A, can you do this and ask Hannah for </w:t>
      </w:r>
      <w:proofErr w:type="gramStart"/>
      <w:r>
        <w:t>questions</w:t>
      </w:r>
      <w:proofErr w:type="gramEnd"/>
    </w:p>
  </w:comment>
  <w:comment w:id="631" w:author="Angel Armenta" w:date="2021-06-30T15:05:00Z" w:initials="AA">
    <w:p w14:paraId="01BAA9C6" w14:textId="17EAE4BD" w:rsidR="00B33197" w:rsidRDefault="00B33197">
      <w:pPr>
        <w:pStyle w:val="CommentText"/>
      </w:pPr>
      <w:r>
        <w:rPr>
          <w:rStyle w:val="CommentReference"/>
        </w:rPr>
        <w:annotationRef/>
      </w:r>
      <w:r>
        <w:t>include</w:t>
      </w:r>
    </w:p>
  </w:comment>
  <w:comment w:id="638" w:author="Hannah Volpert-Esmond" w:date="2021-05-10T14:56:00Z" w:initials="HVE">
    <w:p w14:paraId="50563A04" w14:textId="074D32C2" w:rsidR="00A9534D" w:rsidRDefault="00A9534D" w:rsidP="001D451B">
      <w:pPr>
        <w:pStyle w:val="CommentText"/>
      </w:pPr>
      <w:r>
        <w:rPr>
          <w:rStyle w:val="CommentReference"/>
        </w:rPr>
        <w:annotationRef/>
      </w:r>
      <w:hyperlink r:id="rId6" w:history="1">
        <w:r w:rsidR="00404FA9" w:rsidRPr="00FC70D3">
          <w:rPr>
            <w:rStyle w:val="Hyperlink"/>
          </w:rPr>
          <w:t>https://www.nytimes.com/2019/09/12/us/el-paso-suspect-capital-murder.html</w:t>
        </w:r>
      </w:hyperlink>
    </w:p>
    <w:p w14:paraId="04C5850D" w14:textId="6C99F413" w:rsidR="00404FA9" w:rsidRDefault="00B13711">
      <w:pPr>
        <w:pStyle w:val="CommentText"/>
      </w:pPr>
      <w:hyperlink r:id="rId7" w:history="1">
        <w:r w:rsidR="00404FA9" w:rsidRPr="00FC70D3">
          <w:rPr>
            <w:rStyle w:val="Hyperlink"/>
          </w:rPr>
          <w:t>https://www.nbcnews.com/news/us-news/active-shooter-near-el-paso-mall-police-responding-n1039001</w:t>
        </w:r>
      </w:hyperlink>
    </w:p>
    <w:p w14:paraId="0790A0A2" w14:textId="368AC572" w:rsidR="00404FA9" w:rsidRDefault="00404FA9">
      <w:pPr>
        <w:pStyle w:val="CommentText"/>
      </w:pPr>
    </w:p>
  </w:comment>
  <w:comment w:id="641" w:author="Hannah Volpert-Esmond" w:date="2021-05-14T15:11:00Z" w:initials="HVE">
    <w:p w14:paraId="2A787259"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Ai, A. L., </w:t>
      </w:r>
      <w:proofErr w:type="spellStart"/>
      <w:r w:rsidRPr="00805A23">
        <w:rPr>
          <w:rFonts w:ascii="Arial" w:eastAsia="Times New Roman" w:hAnsi="Arial" w:cs="Arial"/>
          <w:color w:val="222222"/>
          <w:sz w:val="20"/>
          <w:szCs w:val="20"/>
          <w:shd w:val="clear" w:color="auto" w:fill="FFFFFF"/>
        </w:rPr>
        <w:t>Aisenberg</w:t>
      </w:r>
      <w:proofErr w:type="spellEnd"/>
      <w:r w:rsidRPr="00805A23">
        <w:rPr>
          <w:rFonts w:ascii="Arial" w:eastAsia="Times New Roman" w:hAnsi="Arial" w:cs="Arial"/>
          <w:color w:val="222222"/>
          <w:sz w:val="20"/>
          <w:szCs w:val="20"/>
          <w:shd w:val="clear" w:color="auto" w:fill="FFFFFF"/>
        </w:rPr>
        <w:t xml:space="preserve">, E., Weiss, S. I., &amp; Salazar, D. (2014). Racial/ethnic identity and subjective physical and mental health of Latino Americans: An asset </w:t>
      </w:r>
      <w:proofErr w:type="gramStart"/>
      <w:r w:rsidRPr="00805A23">
        <w:rPr>
          <w:rFonts w:ascii="Arial" w:eastAsia="Times New Roman" w:hAnsi="Arial" w:cs="Arial"/>
          <w:color w:val="222222"/>
          <w:sz w:val="20"/>
          <w:szCs w:val="20"/>
          <w:shd w:val="clear" w:color="auto" w:fill="FFFFFF"/>
        </w:rPr>
        <w:t>within?.</w:t>
      </w:r>
      <w:proofErr w:type="gramEnd"/>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American journal of community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53</w:t>
      </w:r>
      <w:r w:rsidRPr="00805A23">
        <w:rPr>
          <w:rFonts w:ascii="Arial" w:eastAsia="Times New Roman" w:hAnsi="Arial" w:cs="Arial"/>
          <w:color w:val="222222"/>
          <w:sz w:val="20"/>
          <w:szCs w:val="20"/>
          <w:shd w:val="clear" w:color="auto" w:fill="FFFFFF"/>
        </w:rPr>
        <w:t>(1-2), 173-184.</w:t>
      </w:r>
    </w:p>
    <w:p w14:paraId="7442ECC1" w14:textId="69C791C7" w:rsidR="00805A23" w:rsidRDefault="00805A23">
      <w:pPr>
        <w:pStyle w:val="CommentText"/>
      </w:pPr>
    </w:p>
  </w:comment>
  <w:comment w:id="652" w:author="Hannah Volpert-Esmond" w:date="2021-05-14T15:12:00Z" w:initials="HVE">
    <w:p w14:paraId="05D20748"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Love, A. S., Yin, Z., </w:t>
      </w:r>
      <w:proofErr w:type="spellStart"/>
      <w:r w:rsidRPr="00805A23">
        <w:rPr>
          <w:rFonts w:ascii="Arial" w:eastAsia="Times New Roman" w:hAnsi="Arial" w:cs="Arial"/>
          <w:color w:val="222222"/>
          <w:sz w:val="20"/>
          <w:szCs w:val="20"/>
          <w:shd w:val="clear" w:color="auto" w:fill="FFFFFF"/>
        </w:rPr>
        <w:t>Codina</w:t>
      </w:r>
      <w:proofErr w:type="spellEnd"/>
      <w:r w:rsidRPr="00805A23">
        <w:rPr>
          <w:rFonts w:ascii="Arial" w:eastAsia="Times New Roman" w:hAnsi="Arial" w:cs="Arial"/>
          <w:color w:val="222222"/>
          <w:sz w:val="20"/>
          <w:szCs w:val="20"/>
          <w:shd w:val="clear" w:color="auto" w:fill="FFFFFF"/>
        </w:rPr>
        <w:t xml:space="preserve">, E., &amp; Zapata, J. T. (2006). Ethnic identity and risky health behaviors in school-age </w:t>
      </w:r>
      <w:proofErr w:type="gramStart"/>
      <w:r w:rsidRPr="00805A23">
        <w:rPr>
          <w:rFonts w:ascii="Arial" w:eastAsia="Times New Roman" w:hAnsi="Arial" w:cs="Arial"/>
          <w:color w:val="222222"/>
          <w:sz w:val="20"/>
          <w:szCs w:val="20"/>
          <w:shd w:val="clear" w:color="auto" w:fill="FFFFFF"/>
        </w:rPr>
        <w:t>Mexican-American</w:t>
      </w:r>
      <w:proofErr w:type="gramEnd"/>
      <w:r w:rsidRPr="00805A23">
        <w:rPr>
          <w:rFonts w:ascii="Arial" w:eastAsia="Times New Roman" w:hAnsi="Arial" w:cs="Arial"/>
          <w:color w:val="222222"/>
          <w:sz w:val="20"/>
          <w:szCs w:val="20"/>
          <w:shd w:val="clear" w:color="auto" w:fill="FFFFFF"/>
        </w:rPr>
        <w:t xml:space="preserve"> children. </w:t>
      </w:r>
      <w:r w:rsidRPr="00805A23">
        <w:rPr>
          <w:rFonts w:ascii="Arial" w:eastAsia="Times New Roman" w:hAnsi="Arial" w:cs="Arial"/>
          <w:i/>
          <w:iCs/>
          <w:color w:val="222222"/>
          <w:sz w:val="20"/>
          <w:szCs w:val="20"/>
          <w:shd w:val="clear" w:color="auto" w:fill="FFFFFF"/>
        </w:rPr>
        <w:t>Psychological reports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98</w:t>
      </w:r>
      <w:r w:rsidRPr="00805A23">
        <w:rPr>
          <w:rFonts w:ascii="Arial" w:eastAsia="Times New Roman" w:hAnsi="Arial" w:cs="Arial"/>
          <w:color w:val="222222"/>
          <w:sz w:val="20"/>
          <w:szCs w:val="20"/>
          <w:shd w:val="clear" w:color="auto" w:fill="FFFFFF"/>
        </w:rPr>
        <w:t>(3), 735-744.</w:t>
      </w:r>
    </w:p>
    <w:p w14:paraId="69592D80" w14:textId="656E19F0" w:rsidR="00805A23" w:rsidRDefault="00805A23">
      <w:pPr>
        <w:pStyle w:val="CommentText"/>
      </w:pPr>
    </w:p>
  </w:comment>
  <w:comment w:id="653" w:author="Hannah Volpert-Esmond" w:date="2021-05-14T15:15:00Z" w:initials="HVE">
    <w:p w14:paraId="117B48DB"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de </w:t>
      </w:r>
      <w:proofErr w:type="spellStart"/>
      <w:r w:rsidRPr="00805A23">
        <w:rPr>
          <w:rFonts w:ascii="Arial" w:eastAsia="Times New Roman" w:hAnsi="Arial" w:cs="Arial"/>
          <w:color w:val="222222"/>
          <w:sz w:val="20"/>
          <w:szCs w:val="20"/>
          <w:shd w:val="clear" w:color="auto" w:fill="FFFFFF"/>
        </w:rPr>
        <w:t>Heer</w:t>
      </w:r>
      <w:proofErr w:type="spellEnd"/>
      <w:r w:rsidRPr="00805A23">
        <w:rPr>
          <w:rFonts w:ascii="Arial" w:eastAsia="Times New Roman" w:hAnsi="Arial" w:cs="Arial"/>
          <w:color w:val="222222"/>
          <w:sz w:val="20"/>
          <w:szCs w:val="20"/>
          <w:shd w:val="clear" w:color="auto" w:fill="FFFFFF"/>
        </w:rPr>
        <w:t xml:space="preserve">, H. D., </w:t>
      </w:r>
      <w:proofErr w:type="spellStart"/>
      <w:r w:rsidRPr="00805A23">
        <w:rPr>
          <w:rFonts w:ascii="Arial" w:eastAsia="Times New Roman" w:hAnsi="Arial" w:cs="Arial"/>
          <w:color w:val="222222"/>
          <w:sz w:val="20"/>
          <w:szCs w:val="20"/>
          <w:shd w:val="clear" w:color="auto" w:fill="FFFFFF"/>
        </w:rPr>
        <w:t>Balcazar</w:t>
      </w:r>
      <w:proofErr w:type="spellEnd"/>
      <w:r w:rsidRPr="00805A23">
        <w:rPr>
          <w:rFonts w:ascii="Arial" w:eastAsia="Times New Roman" w:hAnsi="Arial" w:cs="Arial"/>
          <w:color w:val="222222"/>
          <w:sz w:val="20"/>
          <w:szCs w:val="20"/>
          <w:shd w:val="clear" w:color="auto" w:fill="FFFFFF"/>
        </w:rPr>
        <w:t>, H. G., Lee Rosenthal, E., Cardenas, V. M., &amp; Schulz, L. O. (2011). Ethnic pride and cardiovascular health among Mexican American adults along the US-Mexico border. </w:t>
      </w:r>
      <w:r w:rsidRPr="00805A23">
        <w:rPr>
          <w:rFonts w:ascii="Arial" w:eastAsia="Times New Roman" w:hAnsi="Arial" w:cs="Arial"/>
          <w:i/>
          <w:iCs/>
          <w:color w:val="222222"/>
          <w:sz w:val="20"/>
          <w:szCs w:val="20"/>
          <w:shd w:val="clear" w:color="auto" w:fill="FFFFFF"/>
        </w:rPr>
        <w:t>Hispanic journal of behavioral sciences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33</w:t>
      </w:r>
      <w:r w:rsidRPr="00805A23">
        <w:rPr>
          <w:rFonts w:ascii="Arial" w:eastAsia="Times New Roman" w:hAnsi="Arial" w:cs="Arial"/>
          <w:color w:val="222222"/>
          <w:sz w:val="20"/>
          <w:szCs w:val="20"/>
          <w:shd w:val="clear" w:color="auto" w:fill="FFFFFF"/>
        </w:rPr>
        <w:t>(2), 204-220.</w:t>
      </w:r>
    </w:p>
    <w:p w14:paraId="63DA7FEB" w14:textId="41A6BF18" w:rsidR="00805A23" w:rsidRDefault="00805A23">
      <w:pPr>
        <w:pStyle w:val="CommentText"/>
      </w:pPr>
    </w:p>
  </w:comment>
  <w:comment w:id="654" w:author="Hannah Volpert-Esmond" w:date="2021-05-14T15:09:00Z" w:initials="HVE">
    <w:p w14:paraId="0409AD94" w14:textId="77777777" w:rsidR="00805A23" w:rsidRPr="00805A23" w:rsidRDefault="00805A23" w:rsidP="00805A23">
      <w:pPr>
        <w:rPr>
          <w:rFonts w:ascii="Times New Roman" w:eastAsia="Times New Roman" w:hAnsi="Times New Roman" w:cs="Times New Roman"/>
        </w:rPr>
      </w:pPr>
      <w:r>
        <w:rPr>
          <w:rStyle w:val="CommentReference"/>
        </w:rPr>
        <w:annotationRef/>
      </w:r>
      <w:proofErr w:type="spellStart"/>
      <w:r w:rsidRPr="00805A23">
        <w:rPr>
          <w:rFonts w:ascii="Arial" w:eastAsia="Times New Roman" w:hAnsi="Arial" w:cs="Arial"/>
          <w:color w:val="222222"/>
          <w:sz w:val="20"/>
          <w:szCs w:val="20"/>
          <w:shd w:val="clear" w:color="auto" w:fill="FFFFFF"/>
        </w:rPr>
        <w:t>Mossakowski</w:t>
      </w:r>
      <w:proofErr w:type="spellEnd"/>
      <w:r w:rsidRPr="00805A23">
        <w:rPr>
          <w:rFonts w:ascii="Arial" w:eastAsia="Times New Roman" w:hAnsi="Arial" w:cs="Arial"/>
          <w:color w:val="222222"/>
          <w:sz w:val="20"/>
          <w:szCs w:val="20"/>
          <w:shd w:val="clear" w:color="auto" w:fill="FFFFFF"/>
        </w:rPr>
        <w:t xml:space="preserve">, K. N. (2003). Coping with perceived discrimination: Does ethnic identity protect mental </w:t>
      </w:r>
      <w:proofErr w:type="gramStart"/>
      <w:r w:rsidRPr="00805A23">
        <w:rPr>
          <w:rFonts w:ascii="Arial" w:eastAsia="Times New Roman" w:hAnsi="Arial" w:cs="Arial"/>
          <w:color w:val="222222"/>
          <w:sz w:val="20"/>
          <w:szCs w:val="20"/>
          <w:shd w:val="clear" w:color="auto" w:fill="FFFFFF"/>
        </w:rPr>
        <w:t>health?.</w:t>
      </w:r>
      <w:proofErr w:type="gramEnd"/>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Journal of health and social behavior</w:t>
      </w:r>
      <w:r w:rsidRPr="00805A23">
        <w:rPr>
          <w:rFonts w:ascii="Arial" w:eastAsia="Times New Roman" w:hAnsi="Arial" w:cs="Arial"/>
          <w:color w:val="222222"/>
          <w:sz w:val="20"/>
          <w:szCs w:val="20"/>
          <w:shd w:val="clear" w:color="auto" w:fill="FFFFFF"/>
        </w:rPr>
        <w:t>, 318-331.</w:t>
      </w:r>
    </w:p>
    <w:p w14:paraId="7A2E08E0" w14:textId="0254AA5C" w:rsidR="00805A23" w:rsidRDefault="00805A23">
      <w:pPr>
        <w:pStyle w:val="CommentText"/>
      </w:pPr>
    </w:p>
  </w:comment>
  <w:comment w:id="659" w:author="Hannah Volpert-Esmond" w:date="2021-05-14T15:04:00Z" w:initials="HVE">
    <w:p w14:paraId="1969174B"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Stein, G. L., Kiang, L., Supple, A. J., &amp; Gonzalez, L. M. (2014). Ethnic identity as a protective factor in the lives of Asian American adolescents. </w:t>
      </w:r>
      <w:r w:rsidRPr="00805A23">
        <w:rPr>
          <w:rFonts w:ascii="ITCGaramondStd" w:hAnsi="ITCGaramondStd"/>
          <w:i/>
          <w:iCs/>
          <w:sz w:val="18"/>
          <w:szCs w:val="18"/>
        </w:rPr>
        <w:t>Asian American Journal of Psychology</w:t>
      </w:r>
      <w:r w:rsidRPr="00805A23">
        <w:rPr>
          <w:rFonts w:ascii="ITCGaramondStd" w:hAnsi="ITCGaramondStd"/>
          <w:sz w:val="18"/>
          <w:szCs w:val="18"/>
        </w:rPr>
        <w:t xml:space="preserve">, </w:t>
      </w:r>
      <w:r w:rsidRPr="00805A23">
        <w:rPr>
          <w:rFonts w:ascii="ITCGaramondStd" w:hAnsi="ITCGaramondStd"/>
          <w:i/>
          <w:iCs/>
          <w:sz w:val="18"/>
          <w:szCs w:val="18"/>
        </w:rPr>
        <w:t>5</w:t>
      </w:r>
      <w:r w:rsidRPr="00805A23">
        <w:rPr>
          <w:rFonts w:ascii="ITCGaramondStd" w:hAnsi="ITCGaramondStd"/>
          <w:sz w:val="18"/>
          <w:szCs w:val="18"/>
        </w:rPr>
        <w:t xml:space="preserve">, 206–213. </w:t>
      </w:r>
    </w:p>
    <w:p w14:paraId="6FAF54A3" w14:textId="77777777" w:rsidR="00805A23" w:rsidRDefault="00805A23" w:rsidP="00805A23">
      <w:pPr>
        <w:pStyle w:val="CommentText"/>
      </w:pPr>
    </w:p>
  </w:comment>
  <w:comment w:id="660" w:author="Hannah Volpert-Esmond" w:date="2021-05-14T15:07:00Z" w:initials="HVE">
    <w:p w14:paraId="33499970"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Yip, T., Wang, Y., </w:t>
      </w:r>
      <w:proofErr w:type="spellStart"/>
      <w:r w:rsidRPr="00805A23">
        <w:rPr>
          <w:rFonts w:ascii="Arial" w:eastAsia="Times New Roman" w:hAnsi="Arial" w:cs="Arial"/>
          <w:color w:val="222222"/>
          <w:sz w:val="20"/>
          <w:szCs w:val="20"/>
          <w:shd w:val="clear" w:color="auto" w:fill="FFFFFF"/>
        </w:rPr>
        <w:t>Mootoo</w:t>
      </w:r>
      <w:proofErr w:type="spellEnd"/>
      <w:r w:rsidRPr="00805A23">
        <w:rPr>
          <w:rFonts w:ascii="Arial" w:eastAsia="Times New Roman" w:hAnsi="Arial" w:cs="Arial"/>
          <w:color w:val="222222"/>
          <w:sz w:val="20"/>
          <w:szCs w:val="20"/>
          <w:shd w:val="clear" w:color="auto" w:fill="FFFFFF"/>
        </w:rPr>
        <w:t>, C., &amp; Mirpuri, S. (2019). Moderating the association between discrimination and adjustment: A meta-analysis of ethnic/racial identity. </w:t>
      </w:r>
      <w:r w:rsidRPr="00805A23">
        <w:rPr>
          <w:rFonts w:ascii="Arial" w:eastAsia="Times New Roman" w:hAnsi="Arial" w:cs="Arial"/>
          <w:i/>
          <w:iCs/>
          <w:color w:val="222222"/>
          <w:sz w:val="20"/>
          <w:szCs w:val="20"/>
          <w:shd w:val="clear" w:color="auto" w:fill="FFFFFF"/>
        </w:rPr>
        <w:t>Developmental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55</w:t>
      </w:r>
      <w:r w:rsidRPr="00805A23">
        <w:rPr>
          <w:rFonts w:ascii="Arial" w:eastAsia="Times New Roman" w:hAnsi="Arial" w:cs="Arial"/>
          <w:color w:val="222222"/>
          <w:sz w:val="20"/>
          <w:szCs w:val="20"/>
          <w:shd w:val="clear" w:color="auto" w:fill="FFFFFF"/>
        </w:rPr>
        <w:t>(6), 1274.</w:t>
      </w:r>
    </w:p>
    <w:p w14:paraId="4A2AE7AA" w14:textId="29903282" w:rsidR="00805A23" w:rsidRDefault="00805A23">
      <w:pPr>
        <w:pStyle w:val="CommentText"/>
      </w:pPr>
    </w:p>
  </w:comment>
  <w:comment w:id="668" w:author="Hannah Volpert-Esmond" w:date="2021-05-14T15:05:00Z" w:initials="HVE">
    <w:p w14:paraId="15DBE915"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Romero, A. J., Edwards, L. M., Fryberg, S. A., &amp; </w:t>
      </w:r>
      <w:proofErr w:type="spellStart"/>
      <w:r w:rsidRPr="00805A23">
        <w:rPr>
          <w:rFonts w:ascii="ITCGaramondStd" w:hAnsi="ITCGaramondStd"/>
          <w:sz w:val="18"/>
          <w:szCs w:val="18"/>
        </w:rPr>
        <w:t>Orduña</w:t>
      </w:r>
      <w:proofErr w:type="spellEnd"/>
      <w:r w:rsidRPr="00805A23">
        <w:rPr>
          <w:rFonts w:ascii="ITCGaramondStd" w:hAnsi="ITCGaramondStd"/>
          <w:sz w:val="18"/>
          <w:szCs w:val="18"/>
        </w:rPr>
        <w:t xml:space="preserve">, M. (2014). Resilience to discrimination stress across ethnic identity stages of development. </w:t>
      </w:r>
      <w:r w:rsidRPr="00805A23">
        <w:rPr>
          <w:rFonts w:ascii="ITCGaramondStd" w:hAnsi="ITCGaramondStd"/>
          <w:i/>
          <w:iCs/>
          <w:sz w:val="18"/>
          <w:szCs w:val="18"/>
        </w:rPr>
        <w:t>Journal of Applied Social Psychology</w:t>
      </w:r>
      <w:r w:rsidRPr="00805A23">
        <w:rPr>
          <w:rFonts w:ascii="ITCGaramondStd" w:hAnsi="ITCGaramondStd"/>
          <w:sz w:val="18"/>
          <w:szCs w:val="18"/>
        </w:rPr>
        <w:t xml:space="preserve">, </w:t>
      </w:r>
      <w:r w:rsidRPr="00805A23">
        <w:rPr>
          <w:rFonts w:ascii="ITCGaramondStd" w:hAnsi="ITCGaramondStd"/>
          <w:i/>
          <w:iCs/>
          <w:sz w:val="18"/>
          <w:szCs w:val="18"/>
        </w:rPr>
        <w:t>44</w:t>
      </w:r>
      <w:r w:rsidRPr="00805A23">
        <w:rPr>
          <w:rFonts w:ascii="ITCGaramondStd" w:hAnsi="ITCGaramondStd"/>
          <w:sz w:val="18"/>
          <w:szCs w:val="18"/>
        </w:rPr>
        <w:t xml:space="preserve">, 1–11. </w:t>
      </w:r>
    </w:p>
    <w:p w14:paraId="30AF538F" w14:textId="30899269" w:rsidR="00805A23" w:rsidRDefault="00805A23">
      <w:pPr>
        <w:pStyle w:val="CommentText"/>
      </w:pPr>
    </w:p>
  </w:comment>
  <w:comment w:id="741" w:author="Hannah Volpert-Esmond" w:date="2021-05-18T17:00:00Z" w:initials="HVE">
    <w:p w14:paraId="2D0CF719" w14:textId="4E05E386" w:rsidR="00446F4A" w:rsidRDefault="00446F4A">
      <w:pPr>
        <w:pStyle w:val="CommentText"/>
      </w:pPr>
      <w:r>
        <w:rPr>
          <w:rStyle w:val="CommentReference"/>
        </w:rPr>
        <w:annotationRef/>
      </w:r>
      <w:r>
        <w:t xml:space="preserve">Add wrap </w:t>
      </w:r>
      <w:proofErr w:type="gramStart"/>
      <w:r>
        <w:t>up</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F3EB69" w15:done="0"/>
  <w15:commentEx w15:paraId="5FB4181D" w15:done="0"/>
  <w15:commentEx w15:paraId="42E8F02A" w15:done="0"/>
  <w15:commentEx w15:paraId="3B75F6FF" w15:done="1"/>
  <w15:commentEx w15:paraId="5FD144E6" w15:done="0"/>
  <w15:commentEx w15:paraId="4C6C8D1E" w15:done="0"/>
  <w15:commentEx w15:paraId="0CBC9D34" w15:done="0"/>
  <w15:commentEx w15:paraId="170C7A8F" w15:done="0"/>
  <w15:commentEx w15:paraId="51FC7357" w15:done="0"/>
  <w15:commentEx w15:paraId="1C89F85F" w15:done="0"/>
  <w15:commentEx w15:paraId="1E2BAB55" w15:paraIdParent="1C89F85F" w15:done="0"/>
  <w15:commentEx w15:paraId="64D83BB5" w15:done="0"/>
  <w15:commentEx w15:paraId="691A7BAD" w15:done="0"/>
  <w15:commentEx w15:paraId="5AA83A84" w15:paraIdParent="691A7BAD" w15:done="0"/>
  <w15:commentEx w15:paraId="3D3EDCFF" w15:paraIdParent="691A7BAD" w15:done="0"/>
  <w15:commentEx w15:paraId="3A839836" w15:done="0"/>
  <w15:commentEx w15:paraId="5814E709" w15:done="0"/>
  <w15:commentEx w15:paraId="7A604357" w15:done="0"/>
  <w15:commentEx w15:paraId="4A59D9DF" w15:paraIdParent="7A604357" w15:done="0"/>
  <w15:commentEx w15:paraId="0CD56BFF" w15:done="0"/>
  <w15:commentEx w15:paraId="60B35909" w15:paraIdParent="0CD56BFF" w15:done="0"/>
  <w15:commentEx w15:paraId="1FB702DF" w15:done="0"/>
  <w15:commentEx w15:paraId="1A7BF8B6" w15:done="0"/>
  <w15:commentEx w15:paraId="5C6B6422" w15:done="0"/>
  <w15:commentEx w15:paraId="0CFFF03B" w15:paraIdParent="5C6B6422" w15:done="0"/>
  <w15:commentEx w15:paraId="6EC09CAE" w15:done="0"/>
  <w15:commentEx w15:paraId="167FD534" w15:done="0"/>
  <w15:commentEx w15:paraId="39705882" w15:done="0"/>
  <w15:commentEx w15:paraId="2EE31C55" w15:done="0"/>
  <w15:commentEx w15:paraId="399ADE1E" w15:paraIdParent="2EE31C55" w15:done="0"/>
  <w15:commentEx w15:paraId="52E9A1EA" w15:done="0"/>
  <w15:commentEx w15:paraId="1049CD0F" w15:done="0"/>
  <w15:commentEx w15:paraId="2D27F885" w15:paraIdParent="1049CD0F" w15:done="0"/>
  <w15:commentEx w15:paraId="3FBC5329" w15:done="0"/>
  <w15:commentEx w15:paraId="7B6E9807" w15:done="0"/>
  <w15:commentEx w15:paraId="7C719130" w15:done="0"/>
  <w15:commentEx w15:paraId="09112E22" w15:done="1"/>
  <w15:commentEx w15:paraId="10FA214B" w15:done="0"/>
  <w15:commentEx w15:paraId="2226C940" w15:done="0"/>
  <w15:commentEx w15:paraId="7AFD552D" w15:done="0"/>
  <w15:commentEx w15:paraId="35F4E751" w15:done="0"/>
  <w15:commentEx w15:paraId="31B50FDB" w15:paraIdParent="35F4E751" w15:done="0"/>
  <w15:commentEx w15:paraId="3CC7F461" w15:done="0"/>
  <w15:commentEx w15:paraId="4A24C8FF" w15:paraIdParent="3CC7F461" w15:done="0"/>
  <w15:commentEx w15:paraId="42618C0B" w15:done="0"/>
  <w15:commentEx w15:paraId="6FC10F04" w15:done="0"/>
  <w15:commentEx w15:paraId="5A8AFEF4" w15:done="0"/>
  <w15:commentEx w15:paraId="224F65C0" w15:done="0"/>
  <w15:commentEx w15:paraId="7EDF0835" w15:done="0"/>
  <w15:commentEx w15:paraId="5BD4A0D4" w15:done="0"/>
  <w15:commentEx w15:paraId="577BEE3F" w15:done="0"/>
  <w15:commentEx w15:paraId="1692A099" w15:done="0"/>
  <w15:commentEx w15:paraId="77620B02" w15:done="0"/>
  <w15:commentEx w15:paraId="01BAA9C6" w15:done="0"/>
  <w15:commentEx w15:paraId="0790A0A2" w15:done="0"/>
  <w15:commentEx w15:paraId="7442ECC1" w15:done="0"/>
  <w15:commentEx w15:paraId="69592D80" w15:done="0"/>
  <w15:commentEx w15:paraId="63DA7FEB" w15:done="0"/>
  <w15:commentEx w15:paraId="7A2E08E0" w15:done="0"/>
  <w15:commentEx w15:paraId="6FAF54A3" w15:done="0"/>
  <w15:commentEx w15:paraId="4A2AE7AA" w15:done="0"/>
  <w15:commentEx w15:paraId="30AF538F" w15:done="0"/>
  <w15:commentEx w15:paraId="2D0CF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B9DEA" w16cex:dateUtc="2021-05-04T16:18:00Z"/>
  <w16cex:commentExtensible w16cex:durableId="24871713" w16cex:dateUtc="2021-06-30T22:14:00Z"/>
  <w16cex:commentExtensible w16cex:durableId="243B9DD4" w16cex:dateUtc="2021-05-04T16:17:00Z"/>
  <w16cex:commentExtensible w16cex:durableId="2486F6A9" w16cex:dateUtc="2021-05-04T16:17:00Z"/>
  <w16cex:commentExtensible w16cex:durableId="24871166" w16cex:dateUtc="2021-06-30T21:51:00Z"/>
  <w16cex:commentExtensible w16cex:durableId="2485C280" w16cex:dateUtc="2021-05-04T16:18:00Z"/>
  <w16cex:commentExtensible w16cex:durableId="2444EAC8" w16cex:dateUtc="2021-05-11T17:36:00Z"/>
  <w16cex:commentExtensible w16cex:durableId="2474BD94" w16cex:dateUtc="2021-06-17T00:12:00Z"/>
  <w16cex:commentExtensible w16cex:durableId="2474BEDB" w16cex:dateUtc="2021-06-17T00:18:00Z"/>
  <w16cex:commentExtensible w16cex:durableId="244E2A93" w16cex:dateUtc="2021-05-18T17:59:00Z"/>
  <w16cex:commentExtensible w16cex:durableId="24722E72" w16cex:dateUtc="2021-06-15T01:37:00Z"/>
  <w16cex:commentExtensible w16cex:durableId="2479CF03" w16cex:dateUtc="2021-06-20T20:28:00Z"/>
  <w16cex:commentExtensible w16cex:durableId="2479D1A2" w16cex:dateUtc="2021-06-20T20:39:00Z"/>
  <w16cex:commentExtensible w16cex:durableId="2486F9E8" w16cex:dateUtc="2021-06-30T20:10:00Z"/>
  <w16cex:commentExtensible w16cex:durableId="2486F9F2" w16cex:dateUtc="2021-06-30T20:10:00Z"/>
  <w16cex:commentExtensible w16cex:durableId="2474BC56" w16cex:dateUtc="2021-06-17T00:07:00Z"/>
  <w16cex:commentExtensible w16cex:durableId="243CFB61" w16cex:dateUtc="2021-05-05T17:09:00Z"/>
  <w16cex:commentExtensible w16cex:durableId="243D001C" w16cex:dateUtc="2021-05-05T17:29:00Z"/>
  <w16cex:commentExtensible w16cex:durableId="2474BA32" w16cex:dateUtc="2021-06-16T23:58:00Z"/>
  <w16cex:commentExtensible w16cex:durableId="243D020E" w16cex:dateUtc="2021-05-05T17:37:00Z"/>
  <w16cex:commentExtensible w16cex:durableId="2474C14E" w16cex:dateUtc="2021-06-17T00:28:00Z"/>
  <w16cex:commentExtensible w16cex:durableId="243F8CE4" w16cex:dateUtc="2021-05-07T15:54:00Z"/>
  <w16cex:commentExtensible w16cex:durableId="244E31E1" w16cex:dateUtc="2021-05-18T18:30:00Z"/>
  <w16cex:commentExtensible w16cex:durableId="243FA34F" w16cex:dateUtc="2021-05-07T17:30:00Z"/>
  <w16cex:commentExtensible w16cex:durableId="247DDF8A" w16cex:dateUtc="2021-06-23T22:27:00Z"/>
  <w16cex:commentExtensible w16cex:durableId="244CBF8A" w16cex:dateUtc="2021-05-17T16:10:00Z"/>
  <w16cex:commentExtensible w16cex:durableId="2486FF5A" w16cex:dateUtc="2021-06-30T20:34:00Z"/>
  <w16cex:commentExtensible w16cex:durableId="244382FC" w16cex:dateUtc="2021-05-10T16:01:00Z"/>
  <w16cex:commentExtensible w16cex:durableId="244F6B5A" w16cex:dateUtc="2021-05-19T16:47:00Z"/>
  <w16cex:commentExtensible w16cex:durableId="2477301E" w16cex:dateUtc="2021-06-18T20:45:00Z"/>
  <w16cex:commentExtensible w16cex:durableId="247734C2" w16cex:dateUtc="2021-06-18T21:05:00Z"/>
  <w16cex:commentExtensible w16cex:durableId="244F7707" w16cex:dateUtc="2021-05-19T17:37:00Z"/>
  <w16cex:commentExtensible w16cex:durableId="24773886" w16cex:dateUtc="2021-06-18T21:21:00Z"/>
  <w16cex:commentExtensible w16cex:durableId="244F76F7" w16cex:dateUtc="2021-05-19T17:37:00Z"/>
  <w16cex:commentExtensible w16cex:durableId="2485C3DC" w16cex:dateUtc="2021-06-29T22:07:00Z"/>
  <w16cex:commentExtensible w16cex:durableId="248700B4" w16cex:dateUtc="2021-06-30T20:39:00Z"/>
  <w16cex:commentExtensible w16cex:durableId="248700F2" w16cex:dateUtc="2021-06-30T20:40:00Z"/>
  <w16cex:commentExtensible w16cex:durableId="2487020D" w16cex:dateUtc="2021-06-30T20:45:00Z"/>
  <w16cex:commentExtensible w16cex:durableId="24100A29" w16cex:dateUtc="2021-04-01T15:00:00Z"/>
  <w16cex:commentExtensible w16cex:durableId="2422A0AC" w16cex:dateUtc="2021-04-15T17:23:00Z"/>
  <w16cex:commentExtensible w16cex:durableId="24100D7A" w16cex:dateUtc="2021-04-01T15:14:00Z"/>
  <w16cex:commentExtensible w16cex:durableId="248704D0" w16cex:dateUtc="2021-06-30T20:57:00Z"/>
  <w16cex:commentExtensible w16cex:durableId="24100959" w16cex:dateUtc="2021-04-01T14:56:00Z"/>
  <w16cex:commentExtensible w16cex:durableId="248704DF" w16cex:dateUtc="2021-06-30T20:57:00Z"/>
  <w16cex:commentExtensible w16cex:durableId="2485C703" w16cex:dateUtc="2021-04-16T16:48:00Z"/>
  <w16cex:commentExtensible w16cex:durableId="24491705" w16cex:dateUtc="2021-05-14T21:34:00Z"/>
  <w16cex:commentExtensible w16cex:durableId="2423EA1B" w16cex:dateUtc="2021-04-16T16:48:00Z"/>
  <w16cex:commentExtensible w16cex:durableId="2444EAB0" w16cex:dateUtc="2021-05-11T17:36:00Z"/>
  <w16cex:commentExtensible w16cex:durableId="24293BEC" w16cex:dateUtc="2021-04-20T17:39:00Z"/>
  <w16cex:commentExtensible w16cex:durableId="242940AB" w16cex:dateUtc="2021-04-20T17:59:00Z"/>
  <w16cex:commentExtensible w16cex:durableId="2487158D" w16cex:dateUtc="2021-06-30T22:08:00Z"/>
  <w16cex:commentExtensible w16cex:durableId="248713E4" w16cex:dateUtc="2021-06-30T22:01:00Z"/>
  <w16cex:commentExtensible w16cex:durableId="247DBE5E" w16cex:dateUtc="2021-06-23T20:06:00Z"/>
  <w16cex:commentExtensible w16cex:durableId="248706D0" w16cex:dateUtc="2021-06-30T21:05:00Z"/>
  <w16cex:commentExtensible w16cex:durableId="2443C82A" w16cex:dateUtc="2021-05-10T20:56:00Z"/>
  <w16cex:commentExtensible w16cex:durableId="244911A2" w16cex:dateUtc="2021-05-14T21:11:00Z"/>
  <w16cex:commentExtensible w16cex:durableId="244911D2" w16cex:dateUtc="2021-05-14T21:12:00Z"/>
  <w16cex:commentExtensible w16cex:durableId="2449129F" w16cex:dateUtc="2021-05-14T21:15:00Z"/>
  <w16cex:commentExtensible w16cex:durableId="2449110F" w16cex:dateUtc="2021-05-14T21:09:00Z"/>
  <w16cex:commentExtensible w16cex:durableId="24490FE6" w16cex:dateUtc="2021-05-14T21:04:00Z"/>
  <w16cex:commentExtensible w16cex:durableId="244910BA" w16cex:dateUtc="2021-05-14T21:07:00Z"/>
  <w16cex:commentExtensible w16cex:durableId="2449101F" w16cex:dateUtc="2021-05-14T21:05:00Z"/>
  <w16cex:commentExtensible w16cex:durableId="244E711D" w16cex:dateUtc="2021-05-1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3EB69" w16cid:durableId="243B9DEA"/>
  <w16cid:commentId w16cid:paraId="5FB4181D" w16cid:durableId="24871713"/>
  <w16cid:commentId w16cid:paraId="42E8F02A" w16cid:durableId="243B9DD4"/>
  <w16cid:commentId w16cid:paraId="3B75F6FF" w16cid:durableId="2486F6A9"/>
  <w16cid:commentId w16cid:paraId="5FD144E6" w16cid:durableId="24871166"/>
  <w16cid:commentId w16cid:paraId="4C6C8D1E" w16cid:durableId="2485C280"/>
  <w16cid:commentId w16cid:paraId="0CBC9D34" w16cid:durableId="2444EAC8"/>
  <w16cid:commentId w16cid:paraId="170C7A8F" w16cid:durableId="2474BD94"/>
  <w16cid:commentId w16cid:paraId="51FC7357" w16cid:durableId="2474BEDB"/>
  <w16cid:commentId w16cid:paraId="1C89F85F" w16cid:durableId="244E2A93"/>
  <w16cid:commentId w16cid:paraId="1E2BAB55" w16cid:durableId="24722E72"/>
  <w16cid:commentId w16cid:paraId="64D83BB5" w16cid:durableId="2479CF03"/>
  <w16cid:commentId w16cid:paraId="691A7BAD" w16cid:durableId="2479D1A2"/>
  <w16cid:commentId w16cid:paraId="5AA83A84" w16cid:durableId="2486F9E8"/>
  <w16cid:commentId w16cid:paraId="3D3EDCFF" w16cid:durableId="2486F9F2"/>
  <w16cid:commentId w16cid:paraId="3A839836" w16cid:durableId="2474BC56"/>
  <w16cid:commentId w16cid:paraId="5814E709" w16cid:durableId="243CFB61"/>
  <w16cid:commentId w16cid:paraId="7A604357" w16cid:durableId="243D001C"/>
  <w16cid:commentId w16cid:paraId="4A59D9DF" w16cid:durableId="2474BA32"/>
  <w16cid:commentId w16cid:paraId="0CD56BFF" w16cid:durableId="243D020E"/>
  <w16cid:commentId w16cid:paraId="60B35909" w16cid:durableId="2474C14E"/>
  <w16cid:commentId w16cid:paraId="1FB702DF" w16cid:durableId="243F8CE4"/>
  <w16cid:commentId w16cid:paraId="1A7BF8B6" w16cid:durableId="244E31E1"/>
  <w16cid:commentId w16cid:paraId="5C6B6422" w16cid:durableId="243FA34F"/>
  <w16cid:commentId w16cid:paraId="0CFFF03B" w16cid:durableId="247DDF8A"/>
  <w16cid:commentId w16cid:paraId="6EC09CAE" w16cid:durableId="244CBF8A"/>
  <w16cid:commentId w16cid:paraId="167FD534" w16cid:durableId="2486FF5A"/>
  <w16cid:commentId w16cid:paraId="39705882" w16cid:durableId="244382FC"/>
  <w16cid:commentId w16cid:paraId="2EE31C55" w16cid:durableId="244F6B5A"/>
  <w16cid:commentId w16cid:paraId="399ADE1E" w16cid:durableId="2477301E"/>
  <w16cid:commentId w16cid:paraId="52E9A1EA" w16cid:durableId="247734C2"/>
  <w16cid:commentId w16cid:paraId="1049CD0F" w16cid:durableId="244F7707"/>
  <w16cid:commentId w16cid:paraId="2D27F885" w16cid:durableId="24773886"/>
  <w16cid:commentId w16cid:paraId="3FBC5329" w16cid:durableId="244F76F7"/>
  <w16cid:commentId w16cid:paraId="7B6E9807" w16cid:durableId="2485C3DC"/>
  <w16cid:commentId w16cid:paraId="7C719130" w16cid:durableId="248700B4"/>
  <w16cid:commentId w16cid:paraId="09112E22" w16cid:durableId="248700F2"/>
  <w16cid:commentId w16cid:paraId="10FA214B" w16cid:durableId="2487020D"/>
  <w16cid:commentId w16cid:paraId="2226C940" w16cid:durableId="24100A29"/>
  <w16cid:commentId w16cid:paraId="7AFD552D" w16cid:durableId="2422A0AC"/>
  <w16cid:commentId w16cid:paraId="35F4E751" w16cid:durableId="24100D7A"/>
  <w16cid:commentId w16cid:paraId="31B50FDB" w16cid:durableId="248704D0"/>
  <w16cid:commentId w16cid:paraId="3CC7F461" w16cid:durableId="24100959"/>
  <w16cid:commentId w16cid:paraId="4A24C8FF" w16cid:durableId="248704DF"/>
  <w16cid:commentId w16cid:paraId="42618C0B" w16cid:durableId="2485C703"/>
  <w16cid:commentId w16cid:paraId="6FC10F04" w16cid:durableId="24491705"/>
  <w16cid:commentId w16cid:paraId="5A8AFEF4" w16cid:durableId="2423EA1B"/>
  <w16cid:commentId w16cid:paraId="224F65C0" w16cid:durableId="2444EAB0"/>
  <w16cid:commentId w16cid:paraId="7EDF0835" w16cid:durableId="24293BEC"/>
  <w16cid:commentId w16cid:paraId="5BD4A0D4" w16cid:durableId="242940AB"/>
  <w16cid:commentId w16cid:paraId="577BEE3F" w16cid:durableId="2487158D"/>
  <w16cid:commentId w16cid:paraId="1692A099" w16cid:durableId="248713E4"/>
  <w16cid:commentId w16cid:paraId="77620B02" w16cid:durableId="247DBE5E"/>
  <w16cid:commentId w16cid:paraId="01BAA9C6" w16cid:durableId="248706D0"/>
  <w16cid:commentId w16cid:paraId="0790A0A2" w16cid:durableId="2443C82A"/>
  <w16cid:commentId w16cid:paraId="7442ECC1" w16cid:durableId="244911A2"/>
  <w16cid:commentId w16cid:paraId="69592D80" w16cid:durableId="244911D2"/>
  <w16cid:commentId w16cid:paraId="63DA7FEB" w16cid:durableId="2449129F"/>
  <w16cid:commentId w16cid:paraId="7A2E08E0" w16cid:durableId="2449110F"/>
  <w16cid:commentId w16cid:paraId="6FAF54A3" w16cid:durableId="24490FE6"/>
  <w16cid:commentId w16cid:paraId="4A2AE7AA" w16cid:durableId="244910BA"/>
  <w16cid:commentId w16cid:paraId="30AF538F" w16cid:durableId="2449101F"/>
  <w16cid:commentId w16cid:paraId="2D0CF719" w16cid:durableId="244E7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B800" w14:textId="77777777" w:rsidR="00B13711" w:rsidRDefault="00B13711" w:rsidP="003B6B13">
      <w:r>
        <w:separator/>
      </w:r>
    </w:p>
  </w:endnote>
  <w:endnote w:type="continuationSeparator" w:id="0">
    <w:p w14:paraId="382F0700" w14:textId="77777777" w:rsidR="00B13711" w:rsidRDefault="00B13711" w:rsidP="003B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TCGaramondSt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8043" w14:textId="77777777" w:rsidR="00B13711" w:rsidRDefault="00B13711" w:rsidP="003B6B13">
      <w:r>
        <w:separator/>
      </w:r>
    </w:p>
  </w:footnote>
  <w:footnote w:type="continuationSeparator" w:id="0">
    <w:p w14:paraId="1D70659A" w14:textId="77777777" w:rsidR="00B13711" w:rsidRDefault="00B13711" w:rsidP="003B6B13">
      <w:r>
        <w:continuationSeparator/>
      </w:r>
    </w:p>
  </w:footnote>
  <w:footnote w:id="1">
    <w:p w14:paraId="0461181F" w14:textId="31FC7430" w:rsidR="00214836" w:rsidRPr="00214836" w:rsidRDefault="00214836" w:rsidP="00214836">
      <w:pPr>
        <w:pStyle w:val="FootnoteText"/>
        <w:rPr>
          <w:rFonts w:ascii="Times New Roman" w:hAnsi="Times New Roman" w:cs="Times New Roman"/>
        </w:rPr>
      </w:pPr>
      <w:r w:rsidRPr="00214836">
        <w:rPr>
          <w:rStyle w:val="FootnoteReference"/>
          <w:rFonts w:ascii="Times New Roman" w:hAnsi="Times New Roman" w:cs="Times New Roman"/>
        </w:rPr>
        <w:footnoteRef/>
      </w:r>
      <w:r w:rsidRPr="00214836">
        <w:rPr>
          <w:rFonts w:ascii="Times New Roman" w:hAnsi="Times New Roman" w:cs="Times New Roman"/>
        </w:rPr>
        <w:t xml:space="preserve"> Only a random intercept was used as models would not converge when random slopes were included.</w:t>
      </w:r>
    </w:p>
  </w:footnote>
  <w:footnote w:id="2">
    <w:p w14:paraId="6F92D897" w14:textId="2BA10FBA" w:rsidR="00654BB9" w:rsidRPr="00BA55B3" w:rsidRDefault="00654BB9" w:rsidP="00654BB9">
      <w:pPr>
        <w:rPr>
          <w:rFonts w:ascii="Consolas" w:hAnsi="Consolas" w:cs="Consolas"/>
          <w:sz w:val="20"/>
          <w:szCs w:val="20"/>
        </w:rPr>
      </w:pPr>
      <w:r w:rsidRPr="00BA55B3">
        <w:rPr>
          <w:rStyle w:val="FootnoteReference"/>
          <w:sz w:val="20"/>
          <w:szCs w:val="20"/>
        </w:rPr>
        <w:footnoteRef/>
      </w:r>
      <w:r w:rsidRPr="00BA55B3">
        <w:rPr>
          <w:sz w:val="20"/>
          <w:szCs w:val="20"/>
        </w:rPr>
        <w:t xml:space="preserve"> </w:t>
      </w:r>
      <w:r w:rsidRPr="00BA55B3">
        <w:rPr>
          <w:rFonts w:ascii="Consolas" w:hAnsi="Consolas" w:cs="Consolas"/>
          <w:sz w:val="20"/>
          <w:szCs w:val="20"/>
        </w:rPr>
        <w:t xml:space="preserve">Outcome ~ </w:t>
      </w:r>
      <w:r w:rsidR="00214836" w:rsidRPr="00BA55B3">
        <w:rPr>
          <w:rFonts w:ascii="Consolas" w:hAnsi="Consolas" w:cs="Consolas"/>
          <w:sz w:val="20"/>
          <w:szCs w:val="20"/>
        </w:rPr>
        <w:t xml:space="preserve">1 + </w:t>
      </w:r>
      <w:r w:rsidRPr="00BA55B3">
        <w:rPr>
          <w:rFonts w:ascii="Consolas" w:hAnsi="Consolas" w:cs="Consolas"/>
          <w:sz w:val="20"/>
          <w:szCs w:val="20"/>
        </w:rPr>
        <w:t xml:space="preserve">VoteInt + A1*VoteInt + A2*VoteInt + A3*VoteInt + (1|SubID) </w:t>
      </w:r>
    </w:p>
    <w:p w14:paraId="2FF1470E" w14:textId="6F8C09D8" w:rsidR="00654BB9" w:rsidRPr="00214836" w:rsidRDefault="00654BB9">
      <w:pPr>
        <w:pStyle w:val="FootnoteText"/>
      </w:pPr>
    </w:p>
  </w:footnote>
  <w:footnote w:id="3">
    <w:p w14:paraId="06BDA263" w14:textId="172834FD" w:rsidR="00214836" w:rsidRPr="00214836" w:rsidRDefault="00214836">
      <w:pPr>
        <w:pStyle w:val="FootnoteText"/>
      </w:pPr>
      <w:r w:rsidRPr="00214836">
        <w:rPr>
          <w:rStyle w:val="FootnoteReference"/>
        </w:rPr>
        <w:footnoteRef/>
      </w:r>
      <w:r w:rsidRPr="00214836">
        <w:t xml:space="preserve"> </w:t>
      </w:r>
      <w:r w:rsidRPr="00214836">
        <w:rPr>
          <w:rFonts w:ascii="Consolas" w:hAnsi="Consolas" w:cs="Consolas"/>
        </w:rPr>
        <w:t>Outcome ~ 1 + A1*</w:t>
      </w:r>
      <w:r>
        <w:rPr>
          <w:rFonts w:ascii="Consolas" w:hAnsi="Consolas" w:cs="Consolas"/>
        </w:rPr>
        <w:t>IndDiff</w:t>
      </w:r>
      <w:r w:rsidRPr="00214836">
        <w:rPr>
          <w:rFonts w:ascii="Consolas" w:hAnsi="Consolas" w:cs="Consolas"/>
        </w:rPr>
        <w:t xml:space="preserve"> + A2 + A3 + (1|SubID)</w:t>
      </w:r>
    </w:p>
  </w:footnote>
  <w:footnote w:id="4">
    <w:p w14:paraId="7E5909D8" w14:textId="707D641F" w:rsidR="00E34BEC" w:rsidRDefault="00E34BEC">
      <w:pPr>
        <w:pStyle w:val="FootnoteText"/>
      </w:pPr>
      <w:r>
        <w:rPr>
          <w:rStyle w:val="FootnoteReference"/>
        </w:rPr>
        <w:footnoteRef/>
      </w:r>
      <w:r>
        <w:t xml:space="preserve"> </w:t>
      </w:r>
      <w:r w:rsidRPr="00E34BEC">
        <w:rPr>
          <w:rFonts w:ascii="Consolas" w:hAnsi="Consolas" w:cs="Consolas"/>
          <w:sz w:val="24"/>
          <w:szCs w:val="24"/>
        </w:rPr>
        <w:t>Outcome.same</w:t>
      </w:r>
      <w:r>
        <w:rPr>
          <w:rFonts w:ascii="Consolas" w:hAnsi="Consolas" w:cs="Consolas"/>
          <w:sz w:val="24"/>
          <w:szCs w:val="24"/>
        </w:rPr>
        <w:t>D</w:t>
      </w:r>
      <w:r w:rsidRPr="00E34BEC">
        <w:rPr>
          <w:rFonts w:ascii="Consolas" w:hAnsi="Consolas" w:cs="Consolas"/>
          <w:sz w:val="24"/>
          <w:szCs w:val="24"/>
        </w:rPr>
        <w:t>ay ~ DailyNews.between + DailyNews.within + DayWeek.d + NA_agg_prevDay + (1|SubID)</w:t>
      </w:r>
    </w:p>
  </w:footnote>
  <w:footnote w:id="5">
    <w:p w14:paraId="12BCE700" w14:textId="6FBDBB02" w:rsidR="00BF5BAF" w:rsidRPr="00465AAC" w:rsidRDefault="00BF5BAF">
      <w:pPr>
        <w:pStyle w:val="FootnoteText"/>
        <w:rPr>
          <w:rFonts w:ascii="Times New Roman" w:hAnsi="Times New Roman" w:cs="Times New Roman"/>
        </w:rPr>
      </w:pPr>
      <w:r w:rsidRPr="00465AAC">
        <w:rPr>
          <w:rStyle w:val="FootnoteReference"/>
          <w:rFonts w:ascii="Times New Roman" w:hAnsi="Times New Roman" w:cs="Times New Roman"/>
        </w:rPr>
        <w:footnoteRef/>
      </w:r>
      <w:r w:rsidRPr="00465AAC">
        <w:rPr>
          <w:rFonts w:ascii="Times New Roman" w:hAnsi="Times New Roman" w:cs="Times New Roman"/>
        </w:rPr>
        <w:t xml:space="preserve"> We tested other coding schemes as well, including one that coded people intending to vote for Biden separately from all other categories. However, the coding scheme reported here showed the greatest contrast and was determined to be the most theoretically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5072176"/>
      <w:docPartObj>
        <w:docPartGallery w:val="Page Numbers (Top of Page)"/>
        <w:docPartUnique/>
      </w:docPartObj>
    </w:sdtPr>
    <w:sdtEndPr>
      <w:rPr>
        <w:rStyle w:val="PageNumber"/>
      </w:rPr>
    </w:sdtEndPr>
    <w:sdtContent>
      <w:p w14:paraId="3E972A64" w14:textId="29024E2D"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5FD66" w14:textId="77777777" w:rsidR="003B6B13" w:rsidRDefault="003B6B13" w:rsidP="003B6B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073643"/>
      <w:docPartObj>
        <w:docPartGallery w:val="Page Numbers (Top of Page)"/>
        <w:docPartUnique/>
      </w:docPartObj>
    </w:sdtPr>
    <w:sdtEndPr>
      <w:rPr>
        <w:rStyle w:val="PageNumber"/>
      </w:rPr>
    </w:sdtEndPr>
    <w:sdtContent>
      <w:p w14:paraId="16BB715E" w14:textId="6E5B9313"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5C29C7" w14:textId="515D5B7A" w:rsidR="003B6B13" w:rsidRDefault="008D10F2" w:rsidP="003B6B13">
    <w:pPr>
      <w:pStyle w:val="Header"/>
      <w:ind w:right="360"/>
    </w:pPr>
    <w:ins w:id="504" w:author="Angel Armenta" w:date="2021-06-29T21:03:00Z">
      <w:r w:rsidRPr="004E1B6E">
        <w:rPr>
          <w:rFonts w:ascii="Times New Roman" w:hAnsi="Times New Roman" w:cs="Times New Roman"/>
        </w:rPr>
        <w:t>2020 U.S. ELECTION AND HISPANIC MENTAL HEALTH</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505" w:author="Angel Armenta" w:date="2021-06-29T21:01:00Z"/>
  <w:sdt>
    <w:sdtPr>
      <w:rPr>
        <w:rFonts w:ascii="Times New Roman" w:hAnsi="Times New Roman" w:cs="Times New Roman"/>
      </w:rPr>
      <w:id w:val="-740176871"/>
      <w:docPartObj>
        <w:docPartGallery w:val="Page Numbers (Top of Page)"/>
        <w:docPartUnique/>
      </w:docPartObj>
    </w:sdtPr>
    <w:sdtEndPr>
      <w:rPr>
        <w:noProof/>
      </w:rPr>
    </w:sdtEndPr>
    <w:sdtContent>
      <w:customXmlInsRangeEnd w:id="505"/>
      <w:p w14:paraId="5AAD6198" w14:textId="5195E196" w:rsidR="008D10F2" w:rsidRPr="008D10F2" w:rsidRDefault="008D10F2">
        <w:pPr>
          <w:pStyle w:val="Header"/>
          <w:jc w:val="center"/>
          <w:rPr>
            <w:ins w:id="506" w:author="Angel Armenta" w:date="2021-06-29T21:01:00Z"/>
            <w:rFonts w:ascii="Times New Roman" w:hAnsi="Times New Roman" w:cs="Times New Roman"/>
            <w:rPrChange w:id="507" w:author="Angel Armenta" w:date="2021-06-29T21:02:00Z">
              <w:rPr>
                <w:ins w:id="508" w:author="Angel Armenta" w:date="2021-06-29T21:01:00Z"/>
              </w:rPr>
            </w:rPrChange>
          </w:rPr>
          <w:pPrChange w:id="509" w:author="Angel Armenta" w:date="2021-06-29T21:02:00Z">
            <w:pPr>
              <w:pStyle w:val="Header"/>
              <w:jc w:val="right"/>
            </w:pPr>
          </w:pPrChange>
        </w:pPr>
        <w:ins w:id="510" w:author="Angel Armenta" w:date="2021-06-29T21:01:00Z">
          <w:r w:rsidRPr="008D10F2">
            <w:rPr>
              <w:rFonts w:ascii="Times New Roman" w:hAnsi="Times New Roman" w:cs="Times New Roman"/>
              <w:rPrChange w:id="511" w:author="Angel Armenta" w:date="2021-06-29T21:02:00Z">
                <w:rPr/>
              </w:rPrChange>
            </w:rPr>
            <w:t>Running head: 2020 U.S.</w:t>
          </w:r>
        </w:ins>
        <w:ins w:id="512" w:author="Angel Armenta" w:date="2021-06-29T21:02:00Z">
          <w:r w:rsidRPr="008D10F2">
            <w:rPr>
              <w:rFonts w:ascii="Times New Roman" w:hAnsi="Times New Roman" w:cs="Times New Roman"/>
              <w:rPrChange w:id="513" w:author="Angel Armenta" w:date="2021-06-29T21:02:00Z">
                <w:rPr/>
              </w:rPrChange>
            </w:rPr>
            <w:t xml:space="preserve"> ELECTION AND HISPANIC MENTAL HEALTH</w:t>
          </w:r>
          <w:r w:rsidRPr="008D10F2">
            <w:rPr>
              <w:rFonts w:ascii="Times New Roman" w:hAnsi="Times New Roman" w:cs="Times New Roman"/>
              <w:rPrChange w:id="514" w:author="Angel Armenta" w:date="2021-06-29T21:02:00Z">
                <w:rPr/>
              </w:rPrChange>
            </w:rPr>
            <w:tab/>
          </w:r>
        </w:ins>
        <w:ins w:id="515" w:author="Angel Armenta" w:date="2021-06-29T21:01:00Z">
          <w:r w:rsidRPr="008D10F2">
            <w:rPr>
              <w:rFonts w:ascii="Times New Roman" w:hAnsi="Times New Roman" w:cs="Times New Roman"/>
              <w:rPrChange w:id="516" w:author="Angel Armenta" w:date="2021-06-29T21:02:00Z">
                <w:rPr/>
              </w:rPrChange>
            </w:rPr>
            <w:fldChar w:fldCharType="begin"/>
          </w:r>
          <w:r w:rsidRPr="008D10F2">
            <w:rPr>
              <w:rFonts w:ascii="Times New Roman" w:hAnsi="Times New Roman" w:cs="Times New Roman"/>
              <w:rPrChange w:id="517" w:author="Angel Armenta" w:date="2021-06-29T21:02:00Z">
                <w:rPr/>
              </w:rPrChange>
            </w:rPr>
            <w:instrText xml:space="preserve"> PAGE   \* MERGEFORMAT </w:instrText>
          </w:r>
          <w:r w:rsidRPr="008D10F2">
            <w:rPr>
              <w:rFonts w:ascii="Times New Roman" w:hAnsi="Times New Roman" w:cs="Times New Roman"/>
              <w:rPrChange w:id="518" w:author="Angel Armenta" w:date="2021-06-29T21:02:00Z">
                <w:rPr>
                  <w:noProof/>
                </w:rPr>
              </w:rPrChange>
            </w:rPr>
            <w:fldChar w:fldCharType="separate"/>
          </w:r>
          <w:r w:rsidRPr="008D10F2">
            <w:rPr>
              <w:rFonts w:ascii="Times New Roman" w:hAnsi="Times New Roman" w:cs="Times New Roman"/>
              <w:noProof/>
              <w:rPrChange w:id="519" w:author="Angel Armenta" w:date="2021-06-29T21:02:00Z">
                <w:rPr>
                  <w:noProof/>
                </w:rPr>
              </w:rPrChange>
            </w:rPr>
            <w:t>2</w:t>
          </w:r>
          <w:r w:rsidRPr="008D10F2">
            <w:rPr>
              <w:rFonts w:ascii="Times New Roman" w:hAnsi="Times New Roman" w:cs="Times New Roman"/>
              <w:noProof/>
              <w:rPrChange w:id="520" w:author="Angel Armenta" w:date="2021-06-29T21:02:00Z">
                <w:rPr>
                  <w:noProof/>
                </w:rPr>
              </w:rPrChange>
            </w:rPr>
            <w:fldChar w:fldCharType="end"/>
          </w:r>
        </w:ins>
      </w:p>
      <w:customXmlInsRangeStart w:id="521" w:author="Angel Armenta" w:date="2021-06-29T21:01:00Z"/>
    </w:sdtContent>
  </w:sdt>
  <w:customXmlInsRangeEnd w:id="521"/>
  <w:p w14:paraId="539737B7" w14:textId="77777777" w:rsidR="008D10F2" w:rsidRPr="008D10F2" w:rsidRDefault="008D10F2">
    <w:pPr>
      <w:pStyle w:val="Header"/>
      <w:rPr>
        <w:rFonts w:ascii="Times New Roman" w:hAnsi="Times New Roman" w:cs="Times New Roman"/>
        <w:rPrChange w:id="522" w:author="Angel Armenta" w:date="2021-06-29T21:02:00Z">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23BC"/>
    <w:multiLevelType w:val="hybridMultilevel"/>
    <w:tmpl w:val="6A5A7B52"/>
    <w:lvl w:ilvl="0" w:tplc="0EEA6F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A7BD8"/>
    <w:multiLevelType w:val="hybridMultilevel"/>
    <w:tmpl w:val="93549418"/>
    <w:lvl w:ilvl="0" w:tplc="F5DC8B4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353F9"/>
    <w:multiLevelType w:val="hybridMultilevel"/>
    <w:tmpl w:val="28D873E8"/>
    <w:lvl w:ilvl="0" w:tplc="205609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Volpert-Esmond">
    <w15:presenceInfo w15:providerId="None" w15:userId="Hannah Volpert-Esmond"/>
  </w15:person>
  <w15:person w15:author="Angel Armenta">
    <w15:presenceInfo w15:providerId="Windows Live" w15:userId="b727105982709fc2"/>
  </w15:person>
  <w15:person w15:author="A H">
    <w15:presenceInfo w15:providerId="Windows Live" w15:userId="c870edec5bc70201"/>
  </w15:person>
  <w15:person w15:author="King Of Games">
    <w15:presenceInfo w15:providerId="Windows Live" w15:userId="c870edec5bc70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13"/>
    <w:rsid w:val="00015A66"/>
    <w:rsid w:val="00032946"/>
    <w:rsid w:val="000405C7"/>
    <w:rsid w:val="00044164"/>
    <w:rsid w:val="00047AB1"/>
    <w:rsid w:val="00063163"/>
    <w:rsid w:val="0006469E"/>
    <w:rsid w:val="00065306"/>
    <w:rsid w:val="00066565"/>
    <w:rsid w:val="00082F74"/>
    <w:rsid w:val="0008303F"/>
    <w:rsid w:val="00095D68"/>
    <w:rsid w:val="000A5AC4"/>
    <w:rsid w:val="000B31AD"/>
    <w:rsid w:val="000B6065"/>
    <w:rsid w:val="000D21FE"/>
    <w:rsid w:val="000F26A1"/>
    <w:rsid w:val="00101A54"/>
    <w:rsid w:val="00104A3E"/>
    <w:rsid w:val="001320B8"/>
    <w:rsid w:val="0013287F"/>
    <w:rsid w:val="00133BDA"/>
    <w:rsid w:val="001361C1"/>
    <w:rsid w:val="00141A28"/>
    <w:rsid w:val="001542AC"/>
    <w:rsid w:val="00155628"/>
    <w:rsid w:val="00165E46"/>
    <w:rsid w:val="00174FDA"/>
    <w:rsid w:val="0018770A"/>
    <w:rsid w:val="00196B08"/>
    <w:rsid w:val="001A1175"/>
    <w:rsid w:val="001B1E6D"/>
    <w:rsid w:val="001B5E86"/>
    <w:rsid w:val="001D451B"/>
    <w:rsid w:val="001D57B6"/>
    <w:rsid w:val="001E25EE"/>
    <w:rsid w:val="001E4A66"/>
    <w:rsid w:val="001E76E8"/>
    <w:rsid w:val="00212589"/>
    <w:rsid w:val="00214836"/>
    <w:rsid w:val="00215499"/>
    <w:rsid w:val="00230A37"/>
    <w:rsid w:val="0023459E"/>
    <w:rsid w:val="002515DC"/>
    <w:rsid w:val="00251B82"/>
    <w:rsid w:val="00263554"/>
    <w:rsid w:val="002907EF"/>
    <w:rsid w:val="00291091"/>
    <w:rsid w:val="002931D9"/>
    <w:rsid w:val="002A71A9"/>
    <w:rsid w:val="002C06AC"/>
    <w:rsid w:val="002C1C29"/>
    <w:rsid w:val="002C2B04"/>
    <w:rsid w:val="002C7056"/>
    <w:rsid w:val="002D0D62"/>
    <w:rsid w:val="002E3F79"/>
    <w:rsid w:val="002F22A3"/>
    <w:rsid w:val="00322CBE"/>
    <w:rsid w:val="00337C9A"/>
    <w:rsid w:val="00347BFD"/>
    <w:rsid w:val="00365898"/>
    <w:rsid w:val="00365EAE"/>
    <w:rsid w:val="00374612"/>
    <w:rsid w:val="00381820"/>
    <w:rsid w:val="00396BF2"/>
    <w:rsid w:val="003A5EB7"/>
    <w:rsid w:val="003B47E3"/>
    <w:rsid w:val="003B665F"/>
    <w:rsid w:val="003B6B13"/>
    <w:rsid w:val="003C38D3"/>
    <w:rsid w:val="003C5680"/>
    <w:rsid w:val="003D0A55"/>
    <w:rsid w:val="003F2E7B"/>
    <w:rsid w:val="00404FA9"/>
    <w:rsid w:val="004102A1"/>
    <w:rsid w:val="00410C9F"/>
    <w:rsid w:val="004227F1"/>
    <w:rsid w:val="00424028"/>
    <w:rsid w:val="00431422"/>
    <w:rsid w:val="0043417F"/>
    <w:rsid w:val="00446F4A"/>
    <w:rsid w:val="00465AAC"/>
    <w:rsid w:val="0047226D"/>
    <w:rsid w:val="00480692"/>
    <w:rsid w:val="004879DA"/>
    <w:rsid w:val="00491743"/>
    <w:rsid w:val="00497B93"/>
    <w:rsid w:val="004B1852"/>
    <w:rsid w:val="004B446D"/>
    <w:rsid w:val="004C37A8"/>
    <w:rsid w:val="005059AD"/>
    <w:rsid w:val="00522DC0"/>
    <w:rsid w:val="00530E32"/>
    <w:rsid w:val="005354DB"/>
    <w:rsid w:val="005376C2"/>
    <w:rsid w:val="005535A4"/>
    <w:rsid w:val="00567D94"/>
    <w:rsid w:val="00571461"/>
    <w:rsid w:val="00595A50"/>
    <w:rsid w:val="005A1B75"/>
    <w:rsid w:val="005A53A9"/>
    <w:rsid w:val="005A6BDB"/>
    <w:rsid w:val="005E3059"/>
    <w:rsid w:val="005E4E0C"/>
    <w:rsid w:val="005E6376"/>
    <w:rsid w:val="005F0F34"/>
    <w:rsid w:val="00600A1D"/>
    <w:rsid w:val="006035BF"/>
    <w:rsid w:val="00613300"/>
    <w:rsid w:val="0062339C"/>
    <w:rsid w:val="0062434A"/>
    <w:rsid w:val="006349E8"/>
    <w:rsid w:val="00647EE6"/>
    <w:rsid w:val="006529AC"/>
    <w:rsid w:val="00654BB9"/>
    <w:rsid w:val="00655929"/>
    <w:rsid w:val="00660BB8"/>
    <w:rsid w:val="0068110B"/>
    <w:rsid w:val="00684AF4"/>
    <w:rsid w:val="0069461F"/>
    <w:rsid w:val="006A26B6"/>
    <w:rsid w:val="006A5907"/>
    <w:rsid w:val="006D3E3D"/>
    <w:rsid w:val="006D47BD"/>
    <w:rsid w:val="006D73C1"/>
    <w:rsid w:val="006E7B89"/>
    <w:rsid w:val="006F7F22"/>
    <w:rsid w:val="00706476"/>
    <w:rsid w:val="007431F5"/>
    <w:rsid w:val="007568D0"/>
    <w:rsid w:val="00774C38"/>
    <w:rsid w:val="00777E7F"/>
    <w:rsid w:val="00781FC5"/>
    <w:rsid w:val="00784427"/>
    <w:rsid w:val="007A6507"/>
    <w:rsid w:val="007B3C4A"/>
    <w:rsid w:val="007B6DB1"/>
    <w:rsid w:val="007C0E66"/>
    <w:rsid w:val="007D5089"/>
    <w:rsid w:val="00804899"/>
    <w:rsid w:val="00805A23"/>
    <w:rsid w:val="00805A27"/>
    <w:rsid w:val="00844A22"/>
    <w:rsid w:val="008617A9"/>
    <w:rsid w:val="00871BBD"/>
    <w:rsid w:val="00896B77"/>
    <w:rsid w:val="008A7F08"/>
    <w:rsid w:val="008D10F2"/>
    <w:rsid w:val="008F0016"/>
    <w:rsid w:val="00904D85"/>
    <w:rsid w:val="00906427"/>
    <w:rsid w:val="00921DE8"/>
    <w:rsid w:val="009237A0"/>
    <w:rsid w:val="00931250"/>
    <w:rsid w:val="0094624E"/>
    <w:rsid w:val="009544AF"/>
    <w:rsid w:val="00973D86"/>
    <w:rsid w:val="00974416"/>
    <w:rsid w:val="009807DE"/>
    <w:rsid w:val="009C7203"/>
    <w:rsid w:val="009D0F33"/>
    <w:rsid w:val="009D1F2E"/>
    <w:rsid w:val="009D5CF7"/>
    <w:rsid w:val="009D6A14"/>
    <w:rsid w:val="009F2F38"/>
    <w:rsid w:val="009F3013"/>
    <w:rsid w:val="009F59D9"/>
    <w:rsid w:val="00A07B91"/>
    <w:rsid w:val="00A17635"/>
    <w:rsid w:val="00A27498"/>
    <w:rsid w:val="00A32538"/>
    <w:rsid w:val="00A44A8E"/>
    <w:rsid w:val="00A46BE2"/>
    <w:rsid w:val="00A46EE5"/>
    <w:rsid w:val="00A47C40"/>
    <w:rsid w:val="00A61F04"/>
    <w:rsid w:val="00A75FA7"/>
    <w:rsid w:val="00A82969"/>
    <w:rsid w:val="00A864F6"/>
    <w:rsid w:val="00A9534D"/>
    <w:rsid w:val="00A95BAA"/>
    <w:rsid w:val="00A960AD"/>
    <w:rsid w:val="00A97D5E"/>
    <w:rsid w:val="00AA0338"/>
    <w:rsid w:val="00AA3AC5"/>
    <w:rsid w:val="00AF1252"/>
    <w:rsid w:val="00AF46DE"/>
    <w:rsid w:val="00AF7964"/>
    <w:rsid w:val="00B00C24"/>
    <w:rsid w:val="00B13711"/>
    <w:rsid w:val="00B13921"/>
    <w:rsid w:val="00B1566A"/>
    <w:rsid w:val="00B247E8"/>
    <w:rsid w:val="00B27281"/>
    <w:rsid w:val="00B33197"/>
    <w:rsid w:val="00B43EE5"/>
    <w:rsid w:val="00B737CD"/>
    <w:rsid w:val="00B85B0F"/>
    <w:rsid w:val="00B91A18"/>
    <w:rsid w:val="00B95FB9"/>
    <w:rsid w:val="00BA55B3"/>
    <w:rsid w:val="00BB7842"/>
    <w:rsid w:val="00BC4F15"/>
    <w:rsid w:val="00BE7230"/>
    <w:rsid w:val="00BF5BAF"/>
    <w:rsid w:val="00BF60A3"/>
    <w:rsid w:val="00C066E5"/>
    <w:rsid w:val="00C116BD"/>
    <w:rsid w:val="00C11DB5"/>
    <w:rsid w:val="00C23383"/>
    <w:rsid w:val="00C30D89"/>
    <w:rsid w:val="00C62DA4"/>
    <w:rsid w:val="00C75C60"/>
    <w:rsid w:val="00C87257"/>
    <w:rsid w:val="00CA21B1"/>
    <w:rsid w:val="00CA51CE"/>
    <w:rsid w:val="00CC35FF"/>
    <w:rsid w:val="00CC7F48"/>
    <w:rsid w:val="00CD329A"/>
    <w:rsid w:val="00D025C1"/>
    <w:rsid w:val="00D071B2"/>
    <w:rsid w:val="00D14981"/>
    <w:rsid w:val="00D72CCA"/>
    <w:rsid w:val="00D73A45"/>
    <w:rsid w:val="00D83A8D"/>
    <w:rsid w:val="00D85D65"/>
    <w:rsid w:val="00D91061"/>
    <w:rsid w:val="00D92B2A"/>
    <w:rsid w:val="00D9336E"/>
    <w:rsid w:val="00DB1F78"/>
    <w:rsid w:val="00DB3272"/>
    <w:rsid w:val="00DB5989"/>
    <w:rsid w:val="00DC08B2"/>
    <w:rsid w:val="00DC57C2"/>
    <w:rsid w:val="00DD0764"/>
    <w:rsid w:val="00DE39A7"/>
    <w:rsid w:val="00DF1904"/>
    <w:rsid w:val="00E029A3"/>
    <w:rsid w:val="00E043E4"/>
    <w:rsid w:val="00E05A31"/>
    <w:rsid w:val="00E25B11"/>
    <w:rsid w:val="00E30F85"/>
    <w:rsid w:val="00E34BEC"/>
    <w:rsid w:val="00E4511B"/>
    <w:rsid w:val="00E70B9D"/>
    <w:rsid w:val="00E8506C"/>
    <w:rsid w:val="00E85B50"/>
    <w:rsid w:val="00E96A56"/>
    <w:rsid w:val="00E97877"/>
    <w:rsid w:val="00EA7814"/>
    <w:rsid w:val="00EB7111"/>
    <w:rsid w:val="00EF4D19"/>
    <w:rsid w:val="00EF5498"/>
    <w:rsid w:val="00F130C2"/>
    <w:rsid w:val="00F1713A"/>
    <w:rsid w:val="00F2607B"/>
    <w:rsid w:val="00F5083B"/>
    <w:rsid w:val="00F95756"/>
    <w:rsid w:val="00FA326C"/>
    <w:rsid w:val="00FA4098"/>
    <w:rsid w:val="00FC4B96"/>
    <w:rsid w:val="00FC5CCF"/>
    <w:rsid w:val="00FE27C7"/>
    <w:rsid w:val="00FE6189"/>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074F"/>
  <w15:chartTrackingRefBased/>
  <w15:docId w15:val="{21323F6B-8BBE-8247-9650-E19A3FEB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C5680"/>
    <w:pPr>
      <w:keepNext/>
      <w:jc w:val="center"/>
      <w:outlineLvl w:val="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B6B13"/>
    <w:pPr>
      <w:tabs>
        <w:tab w:val="center" w:pos="4680"/>
        <w:tab w:val="right" w:pos="9360"/>
      </w:tabs>
    </w:pPr>
  </w:style>
  <w:style w:type="character" w:customStyle="1" w:styleId="HeaderChar">
    <w:name w:val="Header Char"/>
    <w:basedOn w:val="DefaultParagraphFont"/>
    <w:link w:val="Header"/>
    <w:uiPriority w:val="99"/>
    <w:rsid w:val="003B6B13"/>
  </w:style>
  <w:style w:type="character" w:styleId="PageNumber">
    <w:name w:val="page number"/>
    <w:basedOn w:val="DefaultParagraphFont"/>
    <w:uiPriority w:val="99"/>
    <w:semiHidden/>
    <w:unhideWhenUsed/>
    <w:rsid w:val="003B6B13"/>
  </w:style>
  <w:style w:type="paragraph" w:styleId="FootnoteText">
    <w:name w:val="footnote text"/>
    <w:basedOn w:val="Normal"/>
    <w:link w:val="FootnoteTextChar"/>
    <w:uiPriority w:val="99"/>
    <w:semiHidden/>
    <w:unhideWhenUsed/>
    <w:rsid w:val="00654BB9"/>
    <w:rPr>
      <w:sz w:val="20"/>
      <w:szCs w:val="20"/>
    </w:rPr>
  </w:style>
  <w:style w:type="character" w:customStyle="1" w:styleId="FootnoteTextChar">
    <w:name w:val="Footnote Text Char"/>
    <w:basedOn w:val="DefaultParagraphFont"/>
    <w:link w:val="FootnoteText"/>
    <w:uiPriority w:val="99"/>
    <w:semiHidden/>
    <w:rsid w:val="00654BB9"/>
    <w:rPr>
      <w:sz w:val="20"/>
      <w:szCs w:val="20"/>
    </w:rPr>
  </w:style>
  <w:style w:type="character" w:styleId="FootnoteReference">
    <w:name w:val="footnote reference"/>
    <w:basedOn w:val="DefaultParagraphFont"/>
    <w:uiPriority w:val="99"/>
    <w:semiHidden/>
    <w:unhideWhenUsed/>
    <w:rsid w:val="00654BB9"/>
    <w:rPr>
      <w:vertAlign w:val="superscript"/>
    </w:rPr>
  </w:style>
  <w:style w:type="character" w:styleId="CommentReference">
    <w:name w:val="annotation reference"/>
    <w:basedOn w:val="DefaultParagraphFont"/>
    <w:uiPriority w:val="99"/>
    <w:semiHidden/>
    <w:unhideWhenUsed/>
    <w:rsid w:val="002931D9"/>
    <w:rPr>
      <w:sz w:val="16"/>
      <w:szCs w:val="16"/>
    </w:rPr>
  </w:style>
  <w:style w:type="paragraph" w:styleId="CommentText">
    <w:name w:val="annotation text"/>
    <w:basedOn w:val="Normal"/>
    <w:link w:val="CommentTextChar"/>
    <w:uiPriority w:val="99"/>
    <w:unhideWhenUsed/>
    <w:rsid w:val="002931D9"/>
    <w:rPr>
      <w:sz w:val="20"/>
      <w:szCs w:val="20"/>
    </w:rPr>
  </w:style>
  <w:style w:type="character" w:customStyle="1" w:styleId="CommentTextChar">
    <w:name w:val="Comment Text Char"/>
    <w:basedOn w:val="DefaultParagraphFont"/>
    <w:link w:val="CommentText"/>
    <w:uiPriority w:val="99"/>
    <w:rsid w:val="002931D9"/>
    <w:rPr>
      <w:sz w:val="20"/>
      <w:szCs w:val="20"/>
    </w:rPr>
  </w:style>
  <w:style w:type="paragraph" w:styleId="CommentSubject">
    <w:name w:val="annotation subject"/>
    <w:basedOn w:val="CommentText"/>
    <w:next w:val="CommentText"/>
    <w:link w:val="CommentSubjectChar"/>
    <w:uiPriority w:val="99"/>
    <w:semiHidden/>
    <w:unhideWhenUsed/>
    <w:rsid w:val="002931D9"/>
    <w:rPr>
      <w:b/>
      <w:bCs/>
    </w:rPr>
  </w:style>
  <w:style w:type="character" w:customStyle="1" w:styleId="CommentSubjectChar">
    <w:name w:val="Comment Subject Char"/>
    <w:basedOn w:val="CommentTextChar"/>
    <w:link w:val="CommentSubject"/>
    <w:uiPriority w:val="99"/>
    <w:semiHidden/>
    <w:rsid w:val="002931D9"/>
    <w:rPr>
      <w:b/>
      <w:bCs/>
      <w:sz w:val="20"/>
      <w:szCs w:val="20"/>
    </w:rPr>
  </w:style>
  <w:style w:type="table" w:styleId="TableGrid">
    <w:name w:val="Table Grid"/>
    <w:basedOn w:val="TableNormal"/>
    <w:uiPriority w:val="39"/>
    <w:rsid w:val="0003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898"/>
    <w:pPr>
      <w:ind w:left="720"/>
      <w:contextualSpacing/>
    </w:pPr>
  </w:style>
  <w:style w:type="character" w:styleId="Hyperlink">
    <w:name w:val="Hyperlink"/>
    <w:basedOn w:val="DefaultParagraphFont"/>
    <w:uiPriority w:val="99"/>
    <w:unhideWhenUsed/>
    <w:rsid w:val="00D9336E"/>
    <w:rPr>
      <w:color w:val="0563C1" w:themeColor="hyperlink"/>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 w:type="paragraph" w:styleId="Bibliography">
    <w:name w:val="Bibliography"/>
    <w:basedOn w:val="Normal"/>
    <w:next w:val="Normal"/>
    <w:uiPriority w:val="37"/>
    <w:unhideWhenUsed/>
    <w:rsid w:val="00CA51CE"/>
    <w:pPr>
      <w:spacing w:line="480" w:lineRule="auto"/>
      <w:ind w:left="720" w:hanging="720"/>
    </w:pPr>
  </w:style>
  <w:style w:type="paragraph" w:styleId="Revision">
    <w:name w:val="Revision"/>
    <w:hidden/>
    <w:uiPriority w:val="99"/>
    <w:semiHidden/>
    <w:rsid w:val="00931250"/>
  </w:style>
  <w:style w:type="character" w:styleId="Emphasis">
    <w:name w:val="Emphasis"/>
    <w:basedOn w:val="DefaultParagraphFont"/>
    <w:uiPriority w:val="20"/>
    <w:qFormat/>
    <w:rsid w:val="0068110B"/>
    <w:rPr>
      <w:i/>
      <w:iCs/>
    </w:rPr>
  </w:style>
  <w:style w:type="paragraph" w:styleId="Footer">
    <w:name w:val="footer"/>
    <w:basedOn w:val="Normal"/>
    <w:link w:val="FooterChar"/>
    <w:uiPriority w:val="99"/>
    <w:unhideWhenUsed/>
    <w:rsid w:val="008D10F2"/>
    <w:pPr>
      <w:tabs>
        <w:tab w:val="center" w:pos="4680"/>
        <w:tab w:val="right" w:pos="9360"/>
      </w:tabs>
    </w:pPr>
  </w:style>
  <w:style w:type="character" w:customStyle="1" w:styleId="FooterChar">
    <w:name w:val="Footer Char"/>
    <w:basedOn w:val="DefaultParagraphFont"/>
    <w:link w:val="Footer"/>
    <w:uiPriority w:val="99"/>
    <w:rsid w:val="008D10F2"/>
  </w:style>
  <w:style w:type="character" w:customStyle="1" w:styleId="Heading1Char">
    <w:name w:val="Heading 1 Char"/>
    <w:basedOn w:val="DefaultParagraphFont"/>
    <w:link w:val="Heading1"/>
    <w:rsid w:val="003C5680"/>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832">
      <w:bodyDiv w:val="1"/>
      <w:marLeft w:val="0"/>
      <w:marRight w:val="0"/>
      <w:marTop w:val="0"/>
      <w:marBottom w:val="0"/>
      <w:divBdr>
        <w:top w:val="none" w:sz="0" w:space="0" w:color="auto"/>
        <w:left w:val="none" w:sz="0" w:space="0" w:color="auto"/>
        <w:bottom w:val="none" w:sz="0" w:space="0" w:color="auto"/>
        <w:right w:val="none" w:sz="0" w:space="0" w:color="auto"/>
      </w:divBdr>
    </w:div>
    <w:div w:id="55906054">
      <w:bodyDiv w:val="1"/>
      <w:marLeft w:val="0"/>
      <w:marRight w:val="0"/>
      <w:marTop w:val="0"/>
      <w:marBottom w:val="0"/>
      <w:divBdr>
        <w:top w:val="none" w:sz="0" w:space="0" w:color="auto"/>
        <w:left w:val="none" w:sz="0" w:space="0" w:color="auto"/>
        <w:bottom w:val="none" w:sz="0" w:space="0" w:color="auto"/>
        <w:right w:val="none" w:sz="0" w:space="0" w:color="auto"/>
      </w:divBdr>
    </w:div>
    <w:div w:id="96557728">
      <w:bodyDiv w:val="1"/>
      <w:marLeft w:val="0"/>
      <w:marRight w:val="0"/>
      <w:marTop w:val="0"/>
      <w:marBottom w:val="0"/>
      <w:divBdr>
        <w:top w:val="none" w:sz="0" w:space="0" w:color="auto"/>
        <w:left w:val="none" w:sz="0" w:space="0" w:color="auto"/>
        <w:bottom w:val="none" w:sz="0" w:space="0" w:color="auto"/>
        <w:right w:val="none" w:sz="0" w:space="0" w:color="auto"/>
      </w:divBdr>
    </w:div>
    <w:div w:id="210725714">
      <w:bodyDiv w:val="1"/>
      <w:marLeft w:val="0"/>
      <w:marRight w:val="0"/>
      <w:marTop w:val="0"/>
      <w:marBottom w:val="0"/>
      <w:divBdr>
        <w:top w:val="none" w:sz="0" w:space="0" w:color="auto"/>
        <w:left w:val="none" w:sz="0" w:space="0" w:color="auto"/>
        <w:bottom w:val="none" w:sz="0" w:space="0" w:color="auto"/>
        <w:right w:val="none" w:sz="0" w:space="0" w:color="auto"/>
      </w:divBdr>
    </w:div>
    <w:div w:id="227764688">
      <w:bodyDiv w:val="1"/>
      <w:marLeft w:val="0"/>
      <w:marRight w:val="0"/>
      <w:marTop w:val="0"/>
      <w:marBottom w:val="0"/>
      <w:divBdr>
        <w:top w:val="none" w:sz="0" w:space="0" w:color="auto"/>
        <w:left w:val="none" w:sz="0" w:space="0" w:color="auto"/>
        <w:bottom w:val="none" w:sz="0" w:space="0" w:color="auto"/>
        <w:right w:val="none" w:sz="0" w:space="0" w:color="auto"/>
      </w:divBdr>
    </w:div>
    <w:div w:id="238516225">
      <w:bodyDiv w:val="1"/>
      <w:marLeft w:val="0"/>
      <w:marRight w:val="0"/>
      <w:marTop w:val="0"/>
      <w:marBottom w:val="0"/>
      <w:divBdr>
        <w:top w:val="none" w:sz="0" w:space="0" w:color="auto"/>
        <w:left w:val="none" w:sz="0" w:space="0" w:color="auto"/>
        <w:bottom w:val="none" w:sz="0" w:space="0" w:color="auto"/>
        <w:right w:val="none" w:sz="0" w:space="0" w:color="auto"/>
      </w:divBdr>
    </w:div>
    <w:div w:id="290284329">
      <w:bodyDiv w:val="1"/>
      <w:marLeft w:val="0"/>
      <w:marRight w:val="0"/>
      <w:marTop w:val="0"/>
      <w:marBottom w:val="0"/>
      <w:divBdr>
        <w:top w:val="none" w:sz="0" w:space="0" w:color="auto"/>
        <w:left w:val="none" w:sz="0" w:space="0" w:color="auto"/>
        <w:bottom w:val="none" w:sz="0" w:space="0" w:color="auto"/>
        <w:right w:val="none" w:sz="0" w:space="0" w:color="auto"/>
      </w:divBdr>
    </w:div>
    <w:div w:id="355086350">
      <w:bodyDiv w:val="1"/>
      <w:marLeft w:val="0"/>
      <w:marRight w:val="0"/>
      <w:marTop w:val="0"/>
      <w:marBottom w:val="0"/>
      <w:divBdr>
        <w:top w:val="none" w:sz="0" w:space="0" w:color="auto"/>
        <w:left w:val="none" w:sz="0" w:space="0" w:color="auto"/>
        <w:bottom w:val="none" w:sz="0" w:space="0" w:color="auto"/>
        <w:right w:val="none" w:sz="0" w:space="0" w:color="auto"/>
      </w:divBdr>
      <w:divsChild>
        <w:div w:id="1930960628">
          <w:marLeft w:val="0"/>
          <w:marRight w:val="0"/>
          <w:marTop w:val="0"/>
          <w:marBottom w:val="0"/>
          <w:divBdr>
            <w:top w:val="none" w:sz="0" w:space="0" w:color="auto"/>
            <w:left w:val="none" w:sz="0" w:space="0" w:color="auto"/>
            <w:bottom w:val="none" w:sz="0" w:space="0" w:color="auto"/>
            <w:right w:val="none" w:sz="0" w:space="0" w:color="auto"/>
          </w:divBdr>
          <w:divsChild>
            <w:div w:id="781219204">
              <w:marLeft w:val="0"/>
              <w:marRight w:val="0"/>
              <w:marTop w:val="0"/>
              <w:marBottom w:val="0"/>
              <w:divBdr>
                <w:top w:val="none" w:sz="0" w:space="0" w:color="auto"/>
                <w:left w:val="none" w:sz="0" w:space="0" w:color="auto"/>
                <w:bottom w:val="none" w:sz="0" w:space="0" w:color="auto"/>
                <w:right w:val="none" w:sz="0" w:space="0" w:color="auto"/>
              </w:divBdr>
              <w:divsChild>
                <w:div w:id="327904291">
                  <w:marLeft w:val="0"/>
                  <w:marRight w:val="0"/>
                  <w:marTop w:val="0"/>
                  <w:marBottom w:val="0"/>
                  <w:divBdr>
                    <w:top w:val="none" w:sz="0" w:space="0" w:color="auto"/>
                    <w:left w:val="none" w:sz="0" w:space="0" w:color="auto"/>
                    <w:bottom w:val="none" w:sz="0" w:space="0" w:color="auto"/>
                    <w:right w:val="none" w:sz="0" w:space="0" w:color="auto"/>
                  </w:divBdr>
                  <w:divsChild>
                    <w:div w:id="193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60180">
      <w:bodyDiv w:val="1"/>
      <w:marLeft w:val="0"/>
      <w:marRight w:val="0"/>
      <w:marTop w:val="0"/>
      <w:marBottom w:val="0"/>
      <w:divBdr>
        <w:top w:val="none" w:sz="0" w:space="0" w:color="auto"/>
        <w:left w:val="none" w:sz="0" w:space="0" w:color="auto"/>
        <w:bottom w:val="none" w:sz="0" w:space="0" w:color="auto"/>
        <w:right w:val="none" w:sz="0" w:space="0" w:color="auto"/>
      </w:divBdr>
    </w:div>
    <w:div w:id="549536225">
      <w:bodyDiv w:val="1"/>
      <w:marLeft w:val="0"/>
      <w:marRight w:val="0"/>
      <w:marTop w:val="0"/>
      <w:marBottom w:val="0"/>
      <w:divBdr>
        <w:top w:val="none" w:sz="0" w:space="0" w:color="auto"/>
        <w:left w:val="none" w:sz="0" w:space="0" w:color="auto"/>
        <w:bottom w:val="none" w:sz="0" w:space="0" w:color="auto"/>
        <w:right w:val="none" w:sz="0" w:space="0" w:color="auto"/>
      </w:divBdr>
    </w:div>
    <w:div w:id="583495313">
      <w:bodyDiv w:val="1"/>
      <w:marLeft w:val="0"/>
      <w:marRight w:val="0"/>
      <w:marTop w:val="0"/>
      <w:marBottom w:val="0"/>
      <w:divBdr>
        <w:top w:val="none" w:sz="0" w:space="0" w:color="auto"/>
        <w:left w:val="none" w:sz="0" w:space="0" w:color="auto"/>
        <w:bottom w:val="none" w:sz="0" w:space="0" w:color="auto"/>
        <w:right w:val="none" w:sz="0" w:space="0" w:color="auto"/>
      </w:divBdr>
    </w:div>
    <w:div w:id="686325487">
      <w:bodyDiv w:val="1"/>
      <w:marLeft w:val="0"/>
      <w:marRight w:val="0"/>
      <w:marTop w:val="0"/>
      <w:marBottom w:val="0"/>
      <w:divBdr>
        <w:top w:val="none" w:sz="0" w:space="0" w:color="auto"/>
        <w:left w:val="none" w:sz="0" w:space="0" w:color="auto"/>
        <w:bottom w:val="none" w:sz="0" w:space="0" w:color="auto"/>
        <w:right w:val="none" w:sz="0" w:space="0" w:color="auto"/>
      </w:divBdr>
      <w:divsChild>
        <w:div w:id="369837632">
          <w:marLeft w:val="0"/>
          <w:marRight w:val="0"/>
          <w:marTop w:val="0"/>
          <w:marBottom w:val="0"/>
          <w:divBdr>
            <w:top w:val="none" w:sz="0" w:space="0" w:color="auto"/>
            <w:left w:val="none" w:sz="0" w:space="0" w:color="auto"/>
            <w:bottom w:val="none" w:sz="0" w:space="0" w:color="auto"/>
            <w:right w:val="none" w:sz="0" w:space="0" w:color="auto"/>
          </w:divBdr>
          <w:divsChild>
            <w:div w:id="1868831766">
              <w:marLeft w:val="0"/>
              <w:marRight w:val="0"/>
              <w:marTop w:val="0"/>
              <w:marBottom w:val="0"/>
              <w:divBdr>
                <w:top w:val="none" w:sz="0" w:space="0" w:color="auto"/>
                <w:left w:val="none" w:sz="0" w:space="0" w:color="auto"/>
                <w:bottom w:val="none" w:sz="0" w:space="0" w:color="auto"/>
                <w:right w:val="none" w:sz="0" w:space="0" w:color="auto"/>
              </w:divBdr>
              <w:divsChild>
                <w:div w:id="10816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730">
      <w:bodyDiv w:val="1"/>
      <w:marLeft w:val="0"/>
      <w:marRight w:val="0"/>
      <w:marTop w:val="0"/>
      <w:marBottom w:val="0"/>
      <w:divBdr>
        <w:top w:val="none" w:sz="0" w:space="0" w:color="auto"/>
        <w:left w:val="none" w:sz="0" w:space="0" w:color="auto"/>
        <w:bottom w:val="none" w:sz="0" w:space="0" w:color="auto"/>
        <w:right w:val="none" w:sz="0" w:space="0" w:color="auto"/>
      </w:divBdr>
    </w:div>
    <w:div w:id="905192002">
      <w:bodyDiv w:val="1"/>
      <w:marLeft w:val="0"/>
      <w:marRight w:val="0"/>
      <w:marTop w:val="0"/>
      <w:marBottom w:val="0"/>
      <w:divBdr>
        <w:top w:val="none" w:sz="0" w:space="0" w:color="auto"/>
        <w:left w:val="none" w:sz="0" w:space="0" w:color="auto"/>
        <w:bottom w:val="none" w:sz="0" w:space="0" w:color="auto"/>
        <w:right w:val="none" w:sz="0" w:space="0" w:color="auto"/>
      </w:divBdr>
    </w:div>
    <w:div w:id="990060113">
      <w:bodyDiv w:val="1"/>
      <w:marLeft w:val="0"/>
      <w:marRight w:val="0"/>
      <w:marTop w:val="0"/>
      <w:marBottom w:val="0"/>
      <w:divBdr>
        <w:top w:val="none" w:sz="0" w:space="0" w:color="auto"/>
        <w:left w:val="none" w:sz="0" w:space="0" w:color="auto"/>
        <w:bottom w:val="none" w:sz="0" w:space="0" w:color="auto"/>
        <w:right w:val="none" w:sz="0" w:space="0" w:color="auto"/>
      </w:divBdr>
      <w:divsChild>
        <w:div w:id="2126994670">
          <w:marLeft w:val="0"/>
          <w:marRight w:val="0"/>
          <w:marTop w:val="0"/>
          <w:marBottom w:val="0"/>
          <w:divBdr>
            <w:top w:val="none" w:sz="0" w:space="0" w:color="auto"/>
            <w:left w:val="none" w:sz="0" w:space="0" w:color="auto"/>
            <w:bottom w:val="none" w:sz="0" w:space="0" w:color="auto"/>
            <w:right w:val="none" w:sz="0" w:space="0" w:color="auto"/>
          </w:divBdr>
          <w:divsChild>
            <w:div w:id="1848404285">
              <w:marLeft w:val="0"/>
              <w:marRight w:val="0"/>
              <w:marTop w:val="0"/>
              <w:marBottom w:val="0"/>
              <w:divBdr>
                <w:top w:val="none" w:sz="0" w:space="0" w:color="auto"/>
                <w:left w:val="none" w:sz="0" w:space="0" w:color="auto"/>
                <w:bottom w:val="none" w:sz="0" w:space="0" w:color="auto"/>
                <w:right w:val="none" w:sz="0" w:space="0" w:color="auto"/>
              </w:divBdr>
              <w:divsChild>
                <w:div w:id="1872373375">
                  <w:marLeft w:val="0"/>
                  <w:marRight w:val="0"/>
                  <w:marTop w:val="0"/>
                  <w:marBottom w:val="0"/>
                  <w:divBdr>
                    <w:top w:val="none" w:sz="0" w:space="0" w:color="auto"/>
                    <w:left w:val="none" w:sz="0" w:space="0" w:color="auto"/>
                    <w:bottom w:val="none" w:sz="0" w:space="0" w:color="auto"/>
                    <w:right w:val="none" w:sz="0" w:space="0" w:color="auto"/>
                  </w:divBdr>
                  <w:divsChild>
                    <w:div w:id="1971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50999">
      <w:bodyDiv w:val="1"/>
      <w:marLeft w:val="0"/>
      <w:marRight w:val="0"/>
      <w:marTop w:val="0"/>
      <w:marBottom w:val="0"/>
      <w:divBdr>
        <w:top w:val="none" w:sz="0" w:space="0" w:color="auto"/>
        <w:left w:val="none" w:sz="0" w:space="0" w:color="auto"/>
        <w:bottom w:val="none" w:sz="0" w:space="0" w:color="auto"/>
        <w:right w:val="none" w:sz="0" w:space="0" w:color="auto"/>
      </w:divBdr>
      <w:divsChild>
        <w:div w:id="2020886365">
          <w:marLeft w:val="0"/>
          <w:marRight w:val="0"/>
          <w:marTop w:val="0"/>
          <w:marBottom w:val="0"/>
          <w:divBdr>
            <w:top w:val="none" w:sz="0" w:space="0" w:color="auto"/>
            <w:left w:val="none" w:sz="0" w:space="0" w:color="auto"/>
            <w:bottom w:val="none" w:sz="0" w:space="0" w:color="auto"/>
            <w:right w:val="none" w:sz="0" w:space="0" w:color="auto"/>
          </w:divBdr>
          <w:divsChild>
            <w:div w:id="579759335">
              <w:marLeft w:val="0"/>
              <w:marRight w:val="0"/>
              <w:marTop w:val="0"/>
              <w:marBottom w:val="0"/>
              <w:divBdr>
                <w:top w:val="none" w:sz="0" w:space="0" w:color="auto"/>
                <w:left w:val="none" w:sz="0" w:space="0" w:color="auto"/>
                <w:bottom w:val="none" w:sz="0" w:space="0" w:color="auto"/>
                <w:right w:val="none" w:sz="0" w:space="0" w:color="auto"/>
              </w:divBdr>
              <w:divsChild>
                <w:div w:id="14121246">
                  <w:marLeft w:val="0"/>
                  <w:marRight w:val="0"/>
                  <w:marTop w:val="0"/>
                  <w:marBottom w:val="0"/>
                  <w:divBdr>
                    <w:top w:val="none" w:sz="0" w:space="0" w:color="auto"/>
                    <w:left w:val="none" w:sz="0" w:space="0" w:color="auto"/>
                    <w:bottom w:val="none" w:sz="0" w:space="0" w:color="auto"/>
                    <w:right w:val="none" w:sz="0" w:space="0" w:color="auto"/>
                  </w:divBdr>
                  <w:divsChild>
                    <w:div w:id="6003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3680">
      <w:bodyDiv w:val="1"/>
      <w:marLeft w:val="0"/>
      <w:marRight w:val="0"/>
      <w:marTop w:val="0"/>
      <w:marBottom w:val="0"/>
      <w:divBdr>
        <w:top w:val="none" w:sz="0" w:space="0" w:color="auto"/>
        <w:left w:val="none" w:sz="0" w:space="0" w:color="auto"/>
        <w:bottom w:val="none" w:sz="0" w:space="0" w:color="auto"/>
        <w:right w:val="none" w:sz="0" w:space="0" w:color="auto"/>
      </w:divBdr>
    </w:div>
    <w:div w:id="1264532218">
      <w:bodyDiv w:val="1"/>
      <w:marLeft w:val="0"/>
      <w:marRight w:val="0"/>
      <w:marTop w:val="0"/>
      <w:marBottom w:val="0"/>
      <w:divBdr>
        <w:top w:val="none" w:sz="0" w:space="0" w:color="auto"/>
        <w:left w:val="none" w:sz="0" w:space="0" w:color="auto"/>
        <w:bottom w:val="none" w:sz="0" w:space="0" w:color="auto"/>
        <w:right w:val="none" w:sz="0" w:space="0" w:color="auto"/>
      </w:divBdr>
      <w:divsChild>
        <w:div w:id="905333407">
          <w:marLeft w:val="0"/>
          <w:marRight w:val="0"/>
          <w:marTop w:val="0"/>
          <w:marBottom w:val="0"/>
          <w:divBdr>
            <w:top w:val="none" w:sz="0" w:space="0" w:color="auto"/>
            <w:left w:val="none" w:sz="0" w:space="0" w:color="auto"/>
            <w:bottom w:val="none" w:sz="0" w:space="0" w:color="auto"/>
            <w:right w:val="none" w:sz="0" w:space="0" w:color="auto"/>
          </w:divBdr>
          <w:divsChild>
            <w:div w:id="405493097">
              <w:marLeft w:val="0"/>
              <w:marRight w:val="0"/>
              <w:marTop w:val="0"/>
              <w:marBottom w:val="0"/>
              <w:divBdr>
                <w:top w:val="none" w:sz="0" w:space="0" w:color="auto"/>
                <w:left w:val="none" w:sz="0" w:space="0" w:color="auto"/>
                <w:bottom w:val="none" w:sz="0" w:space="0" w:color="auto"/>
                <w:right w:val="none" w:sz="0" w:space="0" w:color="auto"/>
              </w:divBdr>
              <w:divsChild>
                <w:div w:id="1459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007">
      <w:bodyDiv w:val="1"/>
      <w:marLeft w:val="0"/>
      <w:marRight w:val="0"/>
      <w:marTop w:val="0"/>
      <w:marBottom w:val="0"/>
      <w:divBdr>
        <w:top w:val="none" w:sz="0" w:space="0" w:color="auto"/>
        <w:left w:val="none" w:sz="0" w:space="0" w:color="auto"/>
        <w:bottom w:val="none" w:sz="0" w:space="0" w:color="auto"/>
        <w:right w:val="none" w:sz="0" w:space="0" w:color="auto"/>
      </w:divBdr>
    </w:div>
    <w:div w:id="1407266939">
      <w:bodyDiv w:val="1"/>
      <w:marLeft w:val="0"/>
      <w:marRight w:val="0"/>
      <w:marTop w:val="0"/>
      <w:marBottom w:val="0"/>
      <w:divBdr>
        <w:top w:val="none" w:sz="0" w:space="0" w:color="auto"/>
        <w:left w:val="none" w:sz="0" w:space="0" w:color="auto"/>
        <w:bottom w:val="none" w:sz="0" w:space="0" w:color="auto"/>
        <w:right w:val="none" w:sz="0" w:space="0" w:color="auto"/>
      </w:divBdr>
      <w:divsChild>
        <w:div w:id="240219597">
          <w:marLeft w:val="0"/>
          <w:marRight w:val="0"/>
          <w:marTop w:val="0"/>
          <w:marBottom w:val="0"/>
          <w:divBdr>
            <w:top w:val="none" w:sz="0" w:space="0" w:color="auto"/>
            <w:left w:val="none" w:sz="0" w:space="0" w:color="auto"/>
            <w:bottom w:val="none" w:sz="0" w:space="0" w:color="auto"/>
            <w:right w:val="none" w:sz="0" w:space="0" w:color="auto"/>
          </w:divBdr>
          <w:divsChild>
            <w:div w:id="394667765">
              <w:marLeft w:val="0"/>
              <w:marRight w:val="0"/>
              <w:marTop w:val="0"/>
              <w:marBottom w:val="0"/>
              <w:divBdr>
                <w:top w:val="none" w:sz="0" w:space="0" w:color="auto"/>
                <w:left w:val="none" w:sz="0" w:space="0" w:color="auto"/>
                <w:bottom w:val="none" w:sz="0" w:space="0" w:color="auto"/>
                <w:right w:val="none" w:sz="0" w:space="0" w:color="auto"/>
              </w:divBdr>
              <w:divsChild>
                <w:div w:id="478889419">
                  <w:marLeft w:val="0"/>
                  <w:marRight w:val="0"/>
                  <w:marTop w:val="0"/>
                  <w:marBottom w:val="0"/>
                  <w:divBdr>
                    <w:top w:val="none" w:sz="0" w:space="0" w:color="auto"/>
                    <w:left w:val="none" w:sz="0" w:space="0" w:color="auto"/>
                    <w:bottom w:val="none" w:sz="0" w:space="0" w:color="auto"/>
                    <w:right w:val="none" w:sz="0" w:space="0" w:color="auto"/>
                  </w:divBdr>
                  <w:divsChild>
                    <w:div w:id="17365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5757">
      <w:bodyDiv w:val="1"/>
      <w:marLeft w:val="0"/>
      <w:marRight w:val="0"/>
      <w:marTop w:val="0"/>
      <w:marBottom w:val="0"/>
      <w:divBdr>
        <w:top w:val="none" w:sz="0" w:space="0" w:color="auto"/>
        <w:left w:val="none" w:sz="0" w:space="0" w:color="auto"/>
        <w:bottom w:val="none" w:sz="0" w:space="0" w:color="auto"/>
        <w:right w:val="none" w:sz="0" w:space="0" w:color="auto"/>
      </w:divBdr>
      <w:divsChild>
        <w:div w:id="358437873">
          <w:marLeft w:val="0"/>
          <w:marRight w:val="0"/>
          <w:marTop w:val="0"/>
          <w:marBottom w:val="0"/>
          <w:divBdr>
            <w:top w:val="none" w:sz="0" w:space="0" w:color="auto"/>
            <w:left w:val="none" w:sz="0" w:space="0" w:color="auto"/>
            <w:bottom w:val="none" w:sz="0" w:space="0" w:color="auto"/>
            <w:right w:val="none" w:sz="0" w:space="0" w:color="auto"/>
          </w:divBdr>
          <w:divsChild>
            <w:div w:id="290553348">
              <w:marLeft w:val="0"/>
              <w:marRight w:val="0"/>
              <w:marTop w:val="0"/>
              <w:marBottom w:val="0"/>
              <w:divBdr>
                <w:top w:val="none" w:sz="0" w:space="0" w:color="auto"/>
                <w:left w:val="none" w:sz="0" w:space="0" w:color="auto"/>
                <w:bottom w:val="none" w:sz="0" w:space="0" w:color="auto"/>
                <w:right w:val="none" w:sz="0" w:space="0" w:color="auto"/>
              </w:divBdr>
              <w:divsChild>
                <w:div w:id="1931739770">
                  <w:marLeft w:val="0"/>
                  <w:marRight w:val="0"/>
                  <w:marTop w:val="0"/>
                  <w:marBottom w:val="0"/>
                  <w:divBdr>
                    <w:top w:val="none" w:sz="0" w:space="0" w:color="auto"/>
                    <w:left w:val="none" w:sz="0" w:space="0" w:color="auto"/>
                    <w:bottom w:val="none" w:sz="0" w:space="0" w:color="auto"/>
                    <w:right w:val="none" w:sz="0" w:space="0" w:color="auto"/>
                  </w:divBdr>
                  <w:divsChild>
                    <w:div w:id="2029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0179">
      <w:bodyDiv w:val="1"/>
      <w:marLeft w:val="0"/>
      <w:marRight w:val="0"/>
      <w:marTop w:val="0"/>
      <w:marBottom w:val="0"/>
      <w:divBdr>
        <w:top w:val="none" w:sz="0" w:space="0" w:color="auto"/>
        <w:left w:val="none" w:sz="0" w:space="0" w:color="auto"/>
        <w:bottom w:val="none" w:sz="0" w:space="0" w:color="auto"/>
        <w:right w:val="none" w:sz="0" w:space="0" w:color="auto"/>
      </w:divBdr>
      <w:divsChild>
        <w:div w:id="1093430529">
          <w:marLeft w:val="0"/>
          <w:marRight w:val="0"/>
          <w:marTop w:val="0"/>
          <w:marBottom w:val="0"/>
          <w:divBdr>
            <w:top w:val="none" w:sz="0" w:space="0" w:color="auto"/>
            <w:left w:val="none" w:sz="0" w:space="0" w:color="auto"/>
            <w:bottom w:val="none" w:sz="0" w:space="0" w:color="auto"/>
            <w:right w:val="none" w:sz="0" w:space="0" w:color="auto"/>
          </w:divBdr>
          <w:divsChild>
            <w:div w:id="463503267">
              <w:marLeft w:val="0"/>
              <w:marRight w:val="0"/>
              <w:marTop w:val="0"/>
              <w:marBottom w:val="0"/>
              <w:divBdr>
                <w:top w:val="none" w:sz="0" w:space="0" w:color="auto"/>
                <w:left w:val="none" w:sz="0" w:space="0" w:color="auto"/>
                <w:bottom w:val="none" w:sz="0" w:space="0" w:color="auto"/>
                <w:right w:val="none" w:sz="0" w:space="0" w:color="auto"/>
              </w:divBdr>
              <w:divsChild>
                <w:div w:id="2039502594">
                  <w:marLeft w:val="0"/>
                  <w:marRight w:val="0"/>
                  <w:marTop w:val="0"/>
                  <w:marBottom w:val="0"/>
                  <w:divBdr>
                    <w:top w:val="none" w:sz="0" w:space="0" w:color="auto"/>
                    <w:left w:val="none" w:sz="0" w:space="0" w:color="auto"/>
                    <w:bottom w:val="none" w:sz="0" w:space="0" w:color="auto"/>
                    <w:right w:val="none" w:sz="0" w:space="0" w:color="auto"/>
                  </w:divBdr>
                  <w:divsChild>
                    <w:div w:id="4894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89367">
      <w:bodyDiv w:val="1"/>
      <w:marLeft w:val="0"/>
      <w:marRight w:val="0"/>
      <w:marTop w:val="0"/>
      <w:marBottom w:val="0"/>
      <w:divBdr>
        <w:top w:val="none" w:sz="0" w:space="0" w:color="auto"/>
        <w:left w:val="none" w:sz="0" w:space="0" w:color="auto"/>
        <w:bottom w:val="none" w:sz="0" w:space="0" w:color="auto"/>
        <w:right w:val="none" w:sz="0" w:space="0" w:color="auto"/>
      </w:divBdr>
    </w:div>
    <w:div w:id="1772120940">
      <w:bodyDiv w:val="1"/>
      <w:marLeft w:val="0"/>
      <w:marRight w:val="0"/>
      <w:marTop w:val="0"/>
      <w:marBottom w:val="0"/>
      <w:divBdr>
        <w:top w:val="none" w:sz="0" w:space="0" w:color="auto"/>
        <w:left w:val="none" w:sz="0" w:space="0" w:color="auto"/>
        <w:bottom w:val="none" w:sz="0" w:space="0" w:color="auto"/>
        <w:right w:val="none" w:sz="0" w:space="0" w:color="auto"/>
      </w:divBdr>
      <w:divsChild>
        <w:div w:id="139156439">
          <w:marLeft w:val="0"/>
          <w:marRight w:val="0"/>
          <w:marTop w:val="0"/>
          <w:marBottom w:val="0"/>
          <w:divBdr>
            <w:top w:val="none" w:sz="0" w:space="0" w:color="auto"/>
            <w:left w:val="none" w:sz="0" w:space="0" w:color="auto"/>
            <w:bottom w:val="none" w:sz="0" w:space="0" w:color="auto"/>
            <w:right w:val="none" w:sz="0" w:space="0" w:color="auto"/>
          </w:divBdr>
          <w:divsChild>
            <w:div w:id="251865805">
              <w:marLeft w:val="0"/>
              <w:marRight w:val="0"/>
              <w:marTop w:val="0"/>
              <w:marBottom w:val="0"/>
              <w:divBdr>
                <w:top w:val="none" w:sz="0" w:space="0" w:color="auto"/>
                <w:left w:val="none" w:sz="0" w:space="0" w:color="auto"/>
                <w:bottom w:val="none" w:sz="0" w:space="0" w:color="auto"/>
                <w:right w:val="none" w:sz="0" w:space="0" w:color="auto"/>
              </w:divBdr>
              <w:divsChild>
                <w:div w:id="39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67803">
      <w:bodyDiv w:val="1"/>
      <w:marLeft w:val="0"/>
      <w:marRight w:val="0"/>
      <w:marTop w:val="0"/>
      <w:marBottom w:val="0"/>
      <w:divBdr>
        <w:top w:val="none" w:sz="0" w:space="0" w:color="auto"/>
        <w:left w:val="none" w:sz="0" w:space="0" w:color="auto"/>
        <w:bottom w:val="none" w:sz="0" w:space="0" w:color="auto"/>
        <w:right w:val="none" w:sz="0" w:space="0" w:color="auto"/>
      </w:divBdr>
    </w:div>
    <w:div w:id="20977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pr.org/sections/coronavirus-live-updates/2020/11/02/930304129/el-paso-official-says-fourth-mobile-morgue-is-delivered-as-coronavirus-deaths-mo" TargetMode="External"/><Relationship Id="rId7" Type="http://schemas.openxmlformats.org/officeDocument/2006/relationships/hyperlink" Target="https://www.nbcnews.com/news/us-news/active-shooter-near-el-paso-mall-police-responding-n1039001" TargetMode="External"/><Relationship Id="rId2" Type="http://schemas.openxmlformats.org/officeDocument/2006/relationships/hyperlink" Target="https://www.theguardian.com/us-news/2020/oct/27/covid-coronavirus-el-paso-texas-surge" TargetMode="External"/><Relationship Id="rId1" Type="http://schemas.openxmlformats.org/officeDocument/2006/relationships/hyperlink" Target="https://www.census.gov/quickfacts/elpasocountytexas" TargetMode="External"/><Relationship Id="rId6" Type="http://schemas.openxmlformats.org/officeDocument/2006/relationships/hyperlink" Target="https://www.nytimes.com/2019/09/12/us/el-paso-suspect-capital-murder.html" TargetMode="External"/><Relationship Id="rId5" Type="http://schemas.openxmlformats.org/officeDocument/2006/relationships/hyperlink" Target="https://www.epstrong.org/results.php" TargetMode="External"/><Relationship Id="rId4" Type="http://schemas.openxmlformats.org/officeDocument/2006/relationships/hyperlink" Target="https://www.nytimes.com/2020/11/10/us/coronavirus-hospitalizations-el-paso-tex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7C84-0381-7745-A3AF-7F1881E2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33</Pages>
  <Words>17181</Words>
  <Characters>97932</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Angel Armenta</cp:lastModifiedBy>
  <cp:revision>38</cp:revision>
  <dcterms:created xsi:type="dcterms:W3CDTF">2021-06-29T22:58:00Z</dcterms:created>
  <dcterms:modified xsi:type="dcterms:W3CDTF">2021-06-30T22:15:00Z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id="zGGlD4np"/&gt;&lt;style id="http://www.zotero.org/styles/apa" locale="en-US" hasBibliography="1" bibliographyStyleHasBeenSet="1"/&gt;&lt;prefs&gt;&lt;pref name="fieldType" value="Field"/&gt;&lt;/prefs&gt;&lt;/data&gt;</vt:lpwstr>
  </property>
</Properties>
</file>